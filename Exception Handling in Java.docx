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D9AB0" w14:textId="77777777" w:rsidR="00DB478E" w:rsidRPr="00DB478E" w:rsidRDefault="0089507A" w:rsidP="00DB478E">
      <w:pPr>
        <w:shd w:val="clear" w:color="auto" w:fill="FFFFFF"/>
        <w:spacing w:before="84" w:after="100" w:afterAutospacing="1" w:line="312" w:lineRule="atLeast"/>
        <w:outlineLvl w:val="0"/>
        <w:rPr>
          <w:rFonts w:ascii="Helvetica" w:eastAsia="Times New Roman" w:hAnsi="Helvetica" w:cs="Helvetica"/>
          <w:color w:val="610B38"/>
          <w:kern w:val="36"/>
          <w:sz w:val="49"/>
          <w:szCs w:val="49"/>
        </w:rPr>
      </w:pPr>
      <w:r w:rsidRPr="0089507A">
        <w:rPr>
          <w:rFonts w:ascii="Helvetica" w:eastAsia="Times New Roman" w:hAnsi="Helvetica" w:cs="Helvetica"/>
          <w:color w:val="610B38"/>
          <w:kern w:val="36"/>
          <w:sz w:val="49"/>
          <w:szCs w:val="49"/>
        </w:rPr>
        <w:t>Exception Handling in Java</w:t>
      </w:r>
    </w:p>
    <w:p w14:paraId="12C42230" w14:textId="77777777" w:rsidR="00DB478E" w:rsidRPr="00A34406" w:rsidRDefault="00DB478E" w:rsidP="00DB478E">
      <w:pPr>
        <w:shd w:val="clear" w:color="auto" w:fill="FFFFFF"/>
        <w:spacing w:before="100" w:beforeAutospacing="1" w:after="100" w:afterAutospacing="1" w:line="312" w:lineRule="atLeast"/>
        <w:outlineLvl w:val="2"/>
        <w:rPr>
          <w:ins w:id="0" w:author="Unknown"/>
          <w:rFonts w:ascii="Times New Roman" w:eastAsia="Times New Roman" w:hAnsi="Times New Roman" w:cs="Times New Roman"/>
          <w:color w:val="000000"/>
          <w:sz w:val="32"/>
          <w:szCs w:val="27"/>
        </w:rPr>
      </w:pPr>
      <w:r w:rsidRPr="00A34406">
        <w:rPr>
          <w:rFonts w:ascii="Times New Roman" w:eastAsia="Times New Roman" w:hAnsi="Times New Roman" w:cs="Times New Roman"/>
          <w:color w:val="000000"/>
          <w:sz w:val="32"/>
          <w:szCs w:val="27"/>
        </w:rPr>
        <w:t>1</w:t>
      </w:r>
      <w:ins w:id="1" w:author="Unknown">
        <w:r w:rsidRPr="00A34406">
          <w:rPr>
            <w:rFonts w:ascii="Times New Roman" w:eastAsia="Times New Roman" w:hAnsi="Times New Roman" w:cs="Times New Roman"/>
            <w:color w:val="000000"/>
            <w:sz w:val="32"/>
            <w:szCs w:val="27"/>
          </w:rPr>
          <w:t>) Error</w:t>
        </w:r>
      </w:ins>
    </w:p>
    <w:p w14:paraId="09605386" w14:textId="77777777" w:rsidR="00DB478E" w:rsidRPr="00A34406" w:rsidRDefault="00DB478E" w:rsidP="00DB478E">
      <w:pPr>
        <w:shd w:val="clear" w:color="auto" w:fill="FFFFFF"/>
        <w:spacing w:before="100" w:beforeAutospacing="1" w:after="100" w:afterAutospacing="1" w:line="240" w:lineRule="auto"/>
        <w:rPr>
          <w:ins w:id="2" w:author="Unknown"/>
          <w:rFonts w:ascii="Times New Roman" w:eastAsia="Times New Roman" w:hAnsi="Times New Roman" w:cs="Times New Roman"/>
          <w:color w:val="000000"/>
          <w:sz w:val="32"/>
          <w:szCs w:val="27"/>
        </w:rPr>
      </w:pPr>
      <w:ins w:id="3" w:author="Unknown">
        <w:r w:rsidRPr="00A34406">
          <w:rPr>
            <w:rFonts w:ascii="Times New Roman" w:eastAsia="Times New Roman" w:hAnsi="Times New Roman" w:cs="Times New Roman"/>
            <w:color w:val="000000"/>
            <w:sz w:val="32"/>
            <w:szCs w:val="27"/>
          </w:rPr>
          <w:t xml:space="preserve">Error is irrecoverable e.g. </w:t>
        </w:r>
        <w:proofErr w:type="spellStart"/>
        <w:r w:rsidRPr="00A34406">
          <w:rPr>
            <w:rFonts w:ascii="Times New Roman" w:eastAsia="Times New Roman" w:hAnsi="Times New Roman" w:cs="Times New Roman"/>
            <w:color w:val="000000"/>
            <w:sz w:val="32"/>
            <w:szCs w:val="27"/>
          </w:rPr>
          <w:t>OutOfMemoryError</w:t>
        </w:r>
        <w:proofErr w:type="spellEnd"/>
        <w:r w:rsidRPr="00A34406">
          <w:rPr>
            <w:rFonts w:ascii="Times New Roman" w:eastAsia="Times New Roman" w:hAnsi="Times New Roman" w:cs="Times New Roman"/>
            <w:color w:val="000000"/>
            <w:sz w:val="32"/>
            <w:szCs w:val="27"/>
          </w:rPr>
          <w:t xml:space="preserve">, </w:t>
        </w:r>
        <w:proofErr w:type="spellStart"/>
        <w:r w:rsidRPr="00A34406">
          <w:rPr>
            <w:rFonts w:ascii="Times New Roman" w:eastAsia="Times New Roman" w:hAnsi="Times New Roman" w:cs="Times New Roman"/>
            <w:color w:val="000000"/>
            <w:sz w:val="32"/>
            <w:szCs w:val="27"/>
          </w:rPr>
          <w:t>VirtualMachineError</w:t>
        </w:r>
        <w:proofErr w:type="spellEnd"/>
        <w:r w:rsidRPr="00A34406">
          <w:rPr>
            <w:rFonts w:ascii="Times New Roman" w:eastAsia="Times New Roman" w:hAnsi="Times New Roman" w:cs="Times New Roman"/>
            <w:color w:val="000000"/>
            <w:sz w:val="32"/>
            <w:szCs w:val="27"/>
          </w:rPr>
          <w:t xml:space="preserve">, </w:t>
        </w:r>
        <w:proofErr w:type="spellStart"/>
        <w:r w:rsidRPr="00A34406">
          <w:rPr>
            <w:rFonts w:ascii="Times New Roman" w:eastAsia="Times New Roman" w:hAnsi="Times New Roman" w:cs="Times New Roman"/>
            <w:color w:val="000000"/>
            <w:sz w:val="32"/>
            <w:szCs w:val="27"/>
          </w:rPr>
          <w:t>AssertionError</w:t>
        </w:r>
        <w:proofErr w:type="spellEnd"/>
        <w:r w:rsidRPr="00A34406">
          <w:rPr>
            <w:rFonts w:ascii="Times New Roman" w:eastAsia="Times New Roman" w:hAnsi="Times New Roman" w:cs="Times New Roman"/>
            <w:color w:val="000000"/>
            <w:sz w:val="32"/>
            <w:szCs w:val="27"/>
          </w:rPr>
          <w:t xml:space="preserve"> etc.</w:t>
        </w:r>
      </w:ins>
    </w:p>
    <w:p w14:paraId="4F70E51D" w14:textId="77777777" w:rsidR="00DB478E" w:rsidRPr="0089507A" w:rsidRDefault="00DB478E" w:rsidP="00DB478E">
      <w:pPr>
        <w:spacing w:after="0" w:line="240" w:lineRule="auto"/>
        <w:rPr>
          <w:ins w:id="4" w:author="Unknown"/>
          <w:rFonts w:ascii="Times New Roman" w:eastAsia="Times New Roman" w:hAnsi="Times New Roman" w:cs="Times New Roman"/>
          <w:sz w:val="24"/>
          <w:szCs w:val="24"/>
        </w:rPr>
      </w:pPr>
    </w:p>
    <w:p w14:paraId="39127489" w14:textId="77777777" w:rsidR="00DB478E" w:rsidRDefault="00DB478E" w:rsidP="00DB478E">
      <w:pPr>
        <w:pStyle w:val="NormalWeb"/>
        <w:rPr>
          <w:color w:val="000000"/>
          <w:sz w:val="27"/>
          <w:szCs w:val="27"/>
        </w:rPr>
      </w:pPr>
      <w:r>
        <w:rPr>
          <w:color w:val="000000"/>
          <w:sz w:val="27"/>
          <w:szCs w:val="27"/>
        </w:rPr>
        <w:t>There are three kinds of errors: syntax errors, runtime errors, and logic errors.</w:t>
      </w:r>
    </w:p>
    <w:p w14:paraId="140D6DEF" w14:textId="77777777" w:rsidR="00DB478E" w:rsidRDefault="00DB478E" w:rsidP="00DB478E">
      <w:pPr>
        <w:pStyle w:val="NormalWeb"/>
        <w:rPr>
          <w:color w:val="000000"/>
          <w:sz w:val="27"/>
          <w:szCs w:val="27"/>
        </w:rPr>
      </w:pPr>
      <w:r>
        <w:rPr>
          <w:b/>
          <w:bCs/>
          <w:color w:val="000000"/>
          <w:sz w:val="27"/>
          <w:szCs w:val="27"/>
        </w:rPr>
        <w:t xml:space="preserve">Syntax errors/compile time error </w:t>
      </w:r>
    </w:p>
    <w:p w14:paraId="623F2C35" w14:textId="77777777" w:rsidR="00DB478E" w:rsidRDefault="00DB478E" w:rsidP="00DB478E">
      <w:pPr>
        <w:pStyle w:val="NormalWeb"/>
        <w:rPr>
          <w:color w:val="000000"/>
          <w:sz w:val="27"/>
          <w:szCs w:val="27"/>
        </w:rPr>
      </w:pPr>
      <w:r>
        <w:rPr>
          <w:color w:val="000000"/>
          <w:sz w:val="27"/>
          <w:szCs w:val="27"/>
        </w:rPr>
        <w:t>These are errors where the compiler finds something wrong with your program, and you can't even try to execute it. For example, you may have incorrect punctuation, or may be trying to use a variable that hasn't been declared.</w:t>
      </w:r>
    </w:p>
    <w:p w14:paraId="2C8FEAE9" w14:textId="77777777" w:rsidR="00DB478E" w:rsidRDefault="00DB478E" w:rsidP="00DB478E">
      <w:pPr>
        <w:pStyle w:val="NormalWeb"/>
        <w:rPr>
          <w:color w:val="000000"/>
          <w:sz w:val="27"/>
          <w:szCs w:val="27"/>
        </w:rPr>
      </w:pPr>
      <w:r>
        <w:rPr>
          <w:color w:val="000000"/>
          <w:sz w:val="27"/>
          <w:szCs w:val="27"/>
        </w:rPr>
        <w:t>Syntax errors are the easiest to find and correct. The compiler will tell you where it got into trouble, and its best guess as to what you did wrong. Usually the error is on the exact line indicated by the compiler, or the line just before it; however, if the problem is incorrectly nested braces, the actual error may be at the beginning of the nested block.</w:t>
      </w:r>
    </w:p>
    <w:p w14:paraId="2833B793" w14:textId="77777777" w:rsidR="00682FBF" w:rsidRPr="00682FBF" w:rsidRDefault="00682FBF" w:rsidP="00682FBF">
      <w:pPr>
        <w:pStyle w:val="NormalWeb"/>
        <w:rPr>
          <w:rFonts w:ascii="Consolas" w:eastAsiaTheme="minorHAnsi" w:hAnsi="Consolas" w:cs="Consolas"/>
          <w:b/>
          <w:bCs/>
          <w:color w:val="7F0055"/>
          <w:sz w:val="28"/>
          <w:szCs w:val="28"/>
        </w:rPr>
      </w:pPr>
      <w:r w:rsidRPr="00682FBF">
        <w:rPr>
          <w:rFonts w:ascii="Consolas" w:eastAsiaTheme="minorHAnsi" w:hAnsi="Consolas" w:cs="Consolas"/>
          <w:b/>
          <w:bCs/>
          <w:color w:val="7F0055"/>
          <w:sz w:val="28"/>
          <w:szCs w:val="28"/>
        </w:rPr>
        <w:t>public class threadeg1 {</w:t>
      </w:r>
    </w:p>
    <w:p w14:paraId="63164E74" w14:textId="77777777" w:rsidR="00682FBF" w:rsidRPr="00682FBF" w:rsidRDefault="00682FBF" w:rsidP="00682FBF">
      <w:pPr>
        <w:pStyle w:val="NormalWeb"/>
        <w:rPr>
          <w:rFonts w:ascii="Consolas" w:eastAsiaTheme="minorHAnsi" w:hAnsi="Consolas" w:cs="Consolas"/>
          <w:b/>
          <w:bCs/>
          <w:color w:val="7F0055"/>
          <w:sz w:val="28"/>
          <w:szCs w:val="28"/>
        </w:rPr>
      </w:pPr>
    </w:p>
    <w:p w14:paraId="69CC9FFD" w14:textId="77777777" w:rsidR="00682FBF" w:rsidRPr="00682FBF" w:rsidRDefault="00682FBF" w:rsidP="00682FBF">
      <w:pPr>
        <w:pStyle w:val="NormalWeb"/>
        <w:rPr>
          <w:rFonts w:ascii="Consolas" w:eastAsiaTheme="minorHAnsi" w:hAnsi="Consolas" w:cs="Consolas"/>
          <w:b/>
          <w:bCs/>
          <w:color w:val="7F0055"/>
          <w:sz w:val="28"/>
          <w:szCs w:val="28"/>
        </w:rPr>
      </w:pPr>
      <w:r w:rsidRPr="00682FBF">
        <w:rPr>
          <w:rFonts w:ascii="Consolas" w:eastAsiaTheme="minorHAnsi" w:hAnsi="Consolas" w:cs="Consolas"/>
          <w:b/>
          <w:bCs/>
          <w:color w:val="7F0055"/>
          <w:sz w:val="28"/>
          <w:szCs w:val="28"/>
        </w:rPr>
        <w:tab/>
      </w:r>
      <w:proofErr w:type="gramStart"/>
      <w:r w:rsidRPr="00682FBF">
        <w:rPr>
          <w:rFonts w:ascii="Consolas" w:eastAsiaTheme="minorHAnsi" w:hAnsi="Consolas" w:cs="Consolas"/>
          <w:b/>
          <w:bCs/>
          <w:color w:val="7F0055"/>
          <w:sz w:val="28"/>
          <w:szCs w:val="28"/>
        </w:rPr>
        <w:t>public</w:t>
      </w:r>
      <w:proofErr w:type="gramEnd"/>
      <w:r w:rsidRPr="00682FBF">
        <w:rPr>
          <w:rFonts w:ascii="Consolas" w:eastAsiaTheme="minorHAnsi" w:hAnsi="Consolas" w:cs="Consolas"/>
          <w:b/>
          <w:bCs/>
          <w:color w:val="7F0055"/>
          <w:sz w:val="28"/>
          <w:szCs w:val="28"/>
        </w:rPr>
        <w:t xml:space="preserve"> static void main(String [] </w:t>
      </w:r>
      <w:proofErr w:type="spellStart"/>
      <w:r w:rsidRPr="00682FBF">
        <w:rPr>
          <w:rFonts w:ascii="Consolas" w:eastAsiaTheme="minorHAnsi" w:hAnsi="Consolas" w:cs="Consolas"/>
          <w:b/>
          <w:bCs/>
          <w:color w:val="7F0055"/>
          <w:sz w:val="28"/>
          <w:szCs w:val="28"/>
        </w:rPr>
        <w:t>args</w:t>
      </w:r>
      <w:proofErr w:type="spellEnd"/>
      <w:r w:rsidRPr="00682FBF">
        <w:rPr>
          <w:rFonts w:ascii="Consolas" w:eastAsiaTheme="minorHAnsi" w:hAnsi="Consolas" w:cs="Consolas"/>
          <w:b/>
          <w:bCs/>
          <w:color w:val="7F0055"/>
          <w:sz w:val="28"/>
          <w:szCs w:val="28"/>
        </w:rPr>
        <w:t>)</w:t>
      </w:r>
    </w:p>
    <w:p w14:paraId="6A22A3AB" w14:textId="77777777" w:rsidR="00682FBF" w:rsidRPr="00682FBF" w:rsidRDefault="00682FBF" w:rsidP="00682FBF">
      <w:pPr>
        <w:pStyle w:val="NormalWeb"/>
        <w:rPr>
          <w:rFonts w:ascii="Consolas" w:eastAsiaTheme="minorHAnsi" w:hAnsi="Consolas" w:cs="Consolas"/>
          <w:b/>
          <w:bCs/>
          <w:color w:val="7F0055"/>
          <w:sz w:val="28"/>
          <w:szCs w:val="28"/>
        </w:rPr>
      </w:pPr>
      <w:r w:rsidRPr="00682FBF">
        <w:rPr>
          <w:rFonts w:ascii="Consolas" w:eastAsiaTheme="minorHAnsi" w:hAnsi="Consolas" w:cs="Consolas"/>
          <w:b/>
          <w:bCs/>
          <w:color w:val="7F0055"/>
          <w:sz w:val="28"/>
          <w:szCs w:val="28"/>
        </w:rPr>
        <w:tab/>
        <w:t>{</w:t>
      </w:r>
    </w:p>
    <w:p w14:paraId="4DEDD380" w14:textId="77777777" w:rsidR="00682FBF" w:rsidRPr="00682FBF" w:rsidRDefault="00682FBF" w:rsidP="00682FBF">
      <w:pPr>
        <w:pStyle w:val="NormalWeb"/>
        <w:rPr>
          <w:rFonts w:ascii="Consolas" w:eastAsiaTheme="minorHAnsi" w:hAnsi="Consolas" w:cs="Consolas"/>
          <w:b/>
          <w:bCs/>
          <w:color w:val="7F0055"/>
          <w:sz w:val="28"/>
          <w:szCs w:val="28"/>
        </w:rPr>
      </w:pPr>
      <w:r w:rsidRPr="00682FBF">
        <w:rPr>
          <w:rFonts w:ascii="Consolas" w:eastAsiaTheme="minorHAnsi" w:hAnsi="Consolas" w:cs="Consolas"/>
          <w:b/>
          <w:bCs/>
          <w:color w:val="7F0055"/>
          <w:sz w:val="28"/>
          <w:szCs w:val="28"/>
        </w:rPr>
        <w:tab/>
        <w:t xml:space="preserve">    </w:t>
      </w:r>
      <w:r>
        <w:rPr>
          <w:rFonts w:ascii="Consolas" w:eastAsiaTheme="minorHAnsi" w:hAnsi="Consolas" w:cs="Consolas"/>
          <w:b/>
          <w:bCs/>
          <w:color w:val="7F0055"/>
          <w:sz w:val="28"/>
          <w:szCs w:val="28"/>
        </w:rPr>
        <w:t xml:space="preserve">  </w:t>
      </w:r>
      <w:proofErr w:type="spellStart"/>
      <w:r w:rsidRPr="00682FBF">
        <w:rPr>
          <w:rFonts w:ascii="Consolas" w:eastAsiaTheme="minorHAnsi" w:hAnsi="Consolas" w:cs="Consolas"/>
          <w:b/>
          <w:bCs/>
          <w:color w:val="7F0055"/>
          <w:sz w:val="28"/>
          <w:szCs w:val="28"/>
        </w:rPr>
        <w:t>System.out.println</w:t>
      </w:r>
      <w:proofErr w:type="spellEnd"/>
      <w:r w:rsidRPr="00682FBF">
        <w:rPr>
          <w:rFonts w:ascii="Consolas" w:eastAsiaTheme="minorHAnsi" w:hAnsi="Consolas" w:cs="Consolas"/>
          <w:b/>
          <w:bCs/>
          <w:color w:val="7F0055"/>
          <w:sz w:val="28"/>
          <w:szCs w:val="28"/>
        </w:rPr>
        <w:t>("Hello")</w:t>
      </w:r>
      <w:r w:rsidRPr="00682FBF">
        <w:rPr>
          <w:rFonts w:ascii="Consolas" w:eastAsiaTheme="minorHAnsi" w:hAnsi="Consolas" w:cs="Consolas"/>
          <w:b/>
          <w:bCs/>
          <w:color w:val="7F0055"/>
          <w:sz w:val="28"/>
          <w:szCs w:val="28"/>
        </w:rPr>
        <w:tab/>
      </w:r>
    </w:p>
    <w:p w14:paraId="37D7C36C" w14:textId="77777777" w:rsidR="00682FBF" w:rsidRPr="00682FBF" w:rsidRDefault="00682FBF" w:rsidP="00682FBF">
      <w:pPr>
        <w:pStyle w:val="NormalWeb"/>
        <w:rPr>
          <w:rFonts w:ascii="Consolas" w:eastAsiaTheme="minorHAnsi" w:hAnsi="Consolas" w:cs="Consolas"/>
          <w:b/>
          <w:bCs/>
          <w:color w:val="7F0055"/>
          <w:sz w:val="28"/>
          <w:szCs w:val="28"/>
        </w:rPr>
      </w:pPr>
      <w:r w:rsidRPr="00682FBF">
        <w:rPr>
          <w:rFonts w:ascii="Consolas" w:eastAsiaTheme="minorHAnsi" w:hAnsi="Consolas" w:cs="Consolas"/>
          <w:b/>
          <w:bCs/>
          <w:color w:val="7F0055"/>
          <w:sz w:val="28"/>
          <w:szCs w:val="28"/>
        </w:rPr>
        <w:t xml:space="preserve">          </w:t>
      </w:r>
      <w:proofErr w:type="spellStart"/>
      <w:r w:rsidRPr="00682FBF">
        <w:rPr>
          <w:rFonts w:ascii="Consolas" w:eastAsiaTheme="minorHAnsi" w:hAnsi="Consolas" w:cs="Consolas"/>
          <w:b/>
          <w:bCs/>
          <w:color w:val="7F0055"/>
          <w:sz w:val="28"/>
          <w:szCs w:val="28"/>
        </w:rPr>
        <w:t>System.out.println</w:t>
      </w:r>
      <w:proofErr w:type="spellEnd"/>
      <w:r w:rsidRPr="00682FBF">
        <w:rPr>
          <w:rFonts w:ascii="Consolas" w:eastAsiaTheme="minorHAnsi" w:hAnsi="Consolas" w:cs="Consolas"/>
          <w:b/>
          <w:bCs/>
          <w:color w:val="7F0055"/>
          <w:sz w:val="28"/>
          <w:szCs w:val="28"/>
        </w:rPr>
        <w:t>("Hi")</w:t>
      </w:r>
    </w:p>
    <w:p w14:paraId="6B70CB9E" w14:textId="77777777" w:rsidR="00682FBF" w:rsidRPr="00682FBF" w:rsidRDefault="00682FBF" w:rsidP="00682FBF">
      <w:pPr>
        <w:pStyle w:val="NormalWeb"/>
        <w:rPr>
          <w:rFonts w:ascii="Consolas" w:eastAsiaTheme="minorHAnsi" w:hAnsi="Consolas" w:cs="Consolas"/>
          <w:b/>
          <w:bCs/>
          <w:color w:val="7F0055"/>
          <w:sz w:val="28"/>
          <w:szCs w:val="28"/>
        </w:rPr>
      </w:pPr>
      <w:r w:rsidRPr="00682FBF">
        <w:rPr>
          <w:rFonts w:ascii="Consolas" w:eastAsiaTheme="minorHAnsi" w:hAnsi="Consolas" w:cs="Consolas"/>
          <w:b/>
          <w:bCs/>
          <w:color w:val="7F0055"/>
          <w:sz w:val="28"/>
          <w:szCs w:val="28"/>
        </w:rPr>
        <w:tab/>
        <w:t>}</w:t>
      </w:r>
    </w:p>
    <w:p w14:paraId="61404DE1" w14:textId="77777777" w:rsidR="00682FBF" w:rsidRPr="00682FBF" w:rsidRDefault="00682FBF" w:rsidP="00682FBF">
      <w:pPr>
        <w:pStyle w:val="NormalWeb"/>
        <w:rPr>
          <w:rFonts w:ascii="Consolas" w:eastAsiaTheme="minorHAnsi" w:hAnsi="Consolas" w:cs="Consolas"/>
          <w:b/>
          <w:bCs/>
          <w:color w:val="7F0055"/>
          <w:sz w:val="28"/>
          <w:szCs w:val="28"/>
        </w:rPr>
      </w:pPr>
      <w:r w:rsidRPr="00682FBF">
        <w:rPr>
          <w:rFonts w:ascii="Consolas" w:eastAsiaTheme="minorHAnsi" w:hAnsi="Consolas" w:cs="Consolas"/>
          <w:b/>
          <w:bCs/>
          <w:color w:val="7F0055"/>
          <w:sz w:val="28"/>
          <w:szCs w:val="28"/>
        </w:rPr>
        <w:tab/>
      </w:r>
    </w:p>
    <w:p w14:paraId="7AF896B6" w14:textId="77777777" w:rsidR="00DB478E" w:rsidRDefault="00682FBF" w:rsidP="00682FBF">
      <w:pPr>
        <w:pStyle w:val="NormalWeb"/>
        <w:rPr>
          <w:color w:val="000000"/>
          <w:sz w:val="27"/>
          <w:szCs w:val="27"/>
        </w:rPr>
      </w:pPr>
      <w:r w:rsidRPr="00682FBF">
        <w:rPr>
          <w:rFonts w:ascii="Consolas" w:eastAsiaTheme="minorHAnsi" w:hAnsi="Consolas" w:cs="Consolas"/>
          <w:b/>
          <w:bCs/>
          <w:color w:val="7F0055"/>
          <w:sz w:val="28"/>
          <w:szCs w:val="28"/>
        </w:rPr>
        <w:t>}</w:t>
      </w:r>
    </w:p>
    <w:p w14:paraId="2DBACC7D" w14:textId="77777777" w:rsidR="00682FBF" w:rsidRDefault="00682FBF" w:rsidP="00DB478E">
      <w:pPr>
        <w:pStyle w:val="NormalWeb"/>
        <w:rPr>
          <w:b/>
          <w:bCs/>
          <w:color w:val="000000"/>
          <w:sz w:val="27"/>
          <w:szCs w:val="27"/>
        </w:rPr>
      </w:pPr>
    </w:p>
    <w:p w14:paraId="7243A15D" w14:textId="77777777" w:rsidR="000A583D" w:rsidRDefault="00682FBF" w:rsidP="00DB478E">
      <w:pPr>
        <w:pStyle w:val="NormalWeb"/>
        <w:rPr>
          <w:b/>
          <w:bCs/>
          <w:color w:val="000000"/>
          <w:sz w:val="27"/>
          <w:szCs w:val="27"/>
        </w:rPr>
      </w:pPr>
      <w:proofErr w:type="gramStart"/>
      <w:r>
        <w:rPr>
          <w:b/>
          <w:bCs/>
          <w:color w:val="000000"/>
          <w:sz w:val="27"/>
          <w:szCs w:val="27"/>
        </w:rPr>
        <w:t>Output :</w:t>
      </w:r>
      <w:proofErr w:type="gramEnd"/>
    </w:p>
    <w:p w14:paraId="27925157" w14:textId="77777777" w:rsidR="00682FBF" w:rsidRDefault="00682FBF" w:rsidP="00682FBF">
      <w:pPr>
        <w:pStyle w:val="HTMLPreformatted"/>
        <w:shd w:val="clear" w:color="auto" w:fill="FFFFFF"/>
        <w:spacing w:before="84" w:after="84"/>
        <w:ind w:left="84" w:right="84"/>
        <w:rPr>
          <w:color w:val="000000"/>
          <w:sz w:val="22"/>
          <w:szCs w:val="22"/>
        </w:rPr>
      </w:pPr>
      <w:r>
        <w:rPr>
          <w:b/>
          <w:bCs/>
          <w:color w:val="000000"/>
          <w:sz w:val="22"/>
          <w:szCs w:val="22"/>
        </w:rPr>
        <w:t>$</w:t>
      </w:r>
      <w:proofErr w:type="spellStart"/>
      <w:r>
        <w:rPr>
          <w:b/>
          <w:bCs/>
          <w:color w:val="000000"/>
          <w:sz w:val="22"/>
          <w:szCs w:val="22"/>
        </w:rPr>
        <w:t>javac</w:t>
      </w:r>
      <w:proofErr w:type="spellEnd"/>
      <w:r>
        <w:rPr>
          <w:b/>
          <w:bCs/>
          <w:color w:val="000000"/>
          <w:sz w:val="22"/>
          <w:szCs w:val="22"/>
        </w:rPr>
        <w:t xml:space="preserve"> threadeg1.java</w:t>
      </w:r>
      <w:r>
        <w:rPr>
          <w:color w:val="000000"/>
          <w:sz w:val="22"/>
          <w:szCs w:val="22"/>
        </w:rPr>
        <w:br/>
        <w:t>threadeg1.java:6: error: ';' expected</w:t>
      </w:r>
    </w:p>
    <w:p w14:paraId="33474774" w14:textId="77777777" w:rsidR="00682FBF" w:rsidRDefault="00682FBF" w:rsidP="00682FBF">
      <w:pPr>
        <w:pStyle w:val="HTMLPreformatted"/>
        <w:shd w:val="clear" w:color="auto" w:fill="FFFFFF"/>
        <w:spacing w:before="84" w:after="84"/>
        <w:ind w:left="84" w:right="84"/>
        <w:rPr>
          <w:color w:val="000000"/>
          <w:sz w:val="22"/>
          <w:szCs w:val="22"/>
        </w:rPr>
      </w:pPr>
      <w:r>
        <w:rPr>
          <w:color w:val="000000"/>
          <w:sz w:val="22"/>
          <w:szCs w:val="22"/>
        </w:rPr>
        <w:tab/>
      </w:r>
      <w:r>
        <w:rPr>
          <w:color w:val="000000"/>
          <w:sz w:val="22"/>
          <w:szCs w:val="22"/>
        </w:rPr>
        <w:tab/>
      </w:r>
      <w:proofErr w:type="spellStart"/>
      <w:r>
        <w:rPr>
          <w:color w:val="000000"/>
          <w:sz w:val="22"/>
          <w:szCs w:val="22"/>
        </w:rPr>
        <w:t>System.out.println</w:t>
      </w:r>
      <w:proofErr w:type="spellEnd"/>
      <w:r>
        <w:rPr>
          <w:color w:val="000000"/>
          <w:sz w:val="22"/>
          <w:szCs w:val="22"/>
        </w:rPr>
        <w:t>("Hello")</w:t>
      </w:r>
      <w:r>
        <w:rPr>
          <w:color w:val="000000"/>
          <w:sz w:val="22"/>
          <w:szCs w:val="22"/>
        </w:rPr>
        <w:tab/>
      </w:r>
    </w:p>
    <w:p w14:paraId="508D069B" w14:textId="77777777" w:rsidR="00682FBF" w:rsidRDefault="00682FBF" w:rsidP="00682FBF">
      <w:pPr>
        <w:pStyle w:val="HTMLPreformatted"/>
        <w:shd w:val="clear" w:color="auto" w:fill="FFFFFF"/>
        <w:spacing w:before="84" w:after="84"/>
        <w:ind w:left="84" w:right="84"/>
        <w:rPr>
          <w:color w:val="000000"/>
          <w:sz w:val="22"/>
          <w:szCs w:val="22"/>
        </w:rPr>
      </w:pPr>
      <w:r>
        <w:rPr>
          <w:color w:val="000000"/>
          <w:sz w:val="22"/>
          <w:szCs w:val="22"/>
        </w:rPr>
        <w:tab/>
      </w:r>
      <w:r>
        <w:rPr>
          <w:color w:val="000000"/>
          <w:sz w:val="22"/>
          <w:szCs w:val="22"/>
        </w:rPr>
        <w:tab/>
        <w:t xml:space="preserve">                           ^</w:t>
      </w:r>
    </w:p>
    <w:p w14:paraId="4D433D80" w14:textId="77777777" w:rsidR="00682FBF" w:rsidRDefault="00682FBF" w:rsidP="00682FBF">
      <w:pPr>
        <w:pStyle w:val="HTMLPreformatted"/>
        <w:shd w:val="clear" w:color="auto" w:fill="FFFFFF"/>
        <w:spacing w:before="84" w:after="84"/>
        <w:ind w:left="84" w:right="84"/>
        <w:rPr>
          <w:color w:val="000000"/>
          <w:sz w:val="22"/>
          <w:szCs w:val="22"/>
        </w:rPr>
      </w:pPr>
      <w:r>
        <w:rPr>
          <w:color w:val="000000"/>
          <w:sz w:val="22"/>
          <w:szCs w:val="22"/>
        </w:rPr>
        <w:t>threadeg1.java:7: error: ';' expected</w:t>
      </w:r>
    </w:p>
    <w:p w14:paraId="279B457F" w14:textId="77777777" w:rsidR="00682FBF" w:rsidRDefault="00682FBF" w:rsidP="00682FBF">
      <w:pPr>
        <w:pStyle w:val="HTMLPreformatted"/>
        <w:shd w:val="clear" w:color="auto" w:fill="FFFFFF"/>
        <w:spacing w:before="84" w:after="84"/>
        <w:ind w:left="84" w:right="84"/>
        <w:rPr>
          <w:color w:val="000000"/>
          <w:sz w:val="22"/>
          <w:szCs w:val="22"/>
        </w:rPr>
      </w:pPr>
      <w:r>
        <w:rPr>
          <w:color w:val="000000"/>
          <w:sz w:val="22"/>
          <w:szCs w:val="22"/>
        </w:rPr>
        <w:t xml:space="preserve">          </w:t>
      </w:r>
      <w:proofErr w:type="spellStart"/>
      <w:r>
        <w:rPr>
          <w:color w:val="000000"/>
          <w:sz w:val="22"/>
          <w:szCs w:val="22"/>
        </w:rPr>
        <w:t>System.out.println</w:t>
      </w:r>
      <w:proofErr w:type="spellEnd"/>
      <w:r>
        <w:rPr>
          <w:color w:val="000000"/>
          <w:sz w:val="22"/>
          <w:szCs w:val="22"/>
        </w:rPr>
        <w:t>("Hi")</w:t>
      </w:r>
    </w:p>
    <w:p w14:paraId="0AC5E57E" w14:textId="77777777" w:rsidR="00682FBF" w:rsidRDefault="00682FBF" w:rsidP="00682FBF">
      <w:pPr>
        <w:pStyle w:val="HTMLPreformatted"/>
        <w:shd w:val="clear" w:color="auto" w:fill="FFFFFF"/>
        <w:spacing w:before="84" w:after="84"/>
        <w:ind w:left="84" w:right="84"/>
        <w:rPr>
          <w:color w:val="000000"/>
          <w:sz w:val="22"/>
          <w:szCs w:val="22"/>
        </w:rPr>
      </w:pPr>
      <w:r>
        <w:rPr>
          <w:color w:val="000000"/>
          <w:sz w:val="22"/>
          <w:szCs w:val="22"/>
        </w:rPr>
        <w:t xml:space="preserve">                                  ^</w:t>
      </w:r>
    </w:p>
    <w:p w14:paraId="6501C9C5" w14:textId="77777777" w:rsidR="00682FBF" w:rsidRDefault="00682FBF" w:rsidP="00682FBF">
      <w:pPr>
        <w:pStyle w:val="HTMLPreformatted"/>
        <w:shd w:val="clear" w:color="auto" w:fill="FFFFFF"/>
        <w:spacing w:before="84" w:after="84"/>
        <w:ind w:left="84" w:right="84"/>
        <w:rPr>
          <w:color w:val="000000"/>
          <w:sz w:val="22"/>
          <w:szCs w:val="22"/>
        </w:rPr>
      </w:pPr>
      <w:r>
        <w:rPr>
          <w:color w:val="000000"/>
          <w:sz w:val="22"/>
          <w:szCs w:val="22"/>
        </w:rPr>
        <w:t>2 errors</w:t>
      </w:r>
    </w:p>
    <w:p w14:paraId="10A670D9" w14:textId="77777777" w:rsidR="00682FBF" w:rsidRDefault="00682FBF" w:rsidP="00DB478E">
      <w:pPr>
        <w:pStyle w:val="NormalWeb"/>
        <w:rPr>
          <w:b/>
          <w:bCs/>
          <w:color w:val="000000"/>
          <w:sz w:val="27"/>
          <w:szCs w:val="27"/>
        </w:rPr>
      </w:pPr>
    </w:p>
    <w:p w14:paraId="5C43E5FC" w14:textId="77777777" w:rsidR="00DB478E" w:rsidRDefault="00DB478E" w:rsidP="00DB478E">
      <w:pPr>
        <w:pStyle w:val="NormalWeb"/>
        <w:rPr>
          <w:color w:val="000000"/>
          <w:sz w:val="27"/>
          <w:szCs w:val="27"/>
        </w:rPr>
      </w:pPr>
      <w:r>
        <w:rPr>
          <w:b/>
          <w:bCs/>
          <w:color w:val="000000"/>
          <w:sz w:val="27"/>
          <w:szCs w:val="27"/>
        </w:rPr>
        <w:t>Runtime errors</w:t>
      </w:r>
    </w:p>
    <w:p w14:paraId="33DAD462" w14:textId="77777777" w:rsidR="00DB478E" w:rsidRDefault="00DB478E" w:rsidP="00DB478E">
      <w:pPr>
        <w:pStyle w:val="NormalWeb"/>
        <w:rPr>
          <w:color w:val="000000"/>
          <w:sz w:val="27"/>
          <w:szCs w:val="27"/>
        </w:rPr>
      </w:pPr>
      <w:r>
        <w:rPr>
          <w:color w:val="000000"/>
          <w:sz w:val="27"/>
          <w:szCs w:val="27"/>
        </w:rPr>
        <w:t>If there are no syntax errors, Java may detect an error while your program is running. You will get an error message telling you the kind of error, and a </w:t>
      </w:r>
      <w:r>
        <w:rPr>
          <w:b/>
          <w:bCs/>
          <w:color w:val="000000"/>
          <w:sz w:val="27"/>
          <w:szCs w:val="27"/>
        </w:rPr>
        <w:t>stack trace</w:t>
      </w:r>
      <w:r>
        <w:rPr>
          <w:color w:val="000000"/>
          <w:sz w:val="27"/>
          <w:szCs w:val="27"/>
        </w:rPr>
        <w:t> that tells not only where the error occurred, but also what other </w:t>
      </w:r>
      <w:hyperlink r:id="rId6" w:history="1">
        <w:r>
          <w:rPr>
            <w:rStyle w:val="Hyperlink"/>
            <w:sz w:val="27"/>
            <w:szCs w:val="27"/>
          </w:rPr>
          <w:t>method</w:t>
        </w:r>
      </w:hyperlink>
      <w:r>
        <w:rPr>
          <w:color w:val="000000"/>
          <w:sz w:val="27"/>
          <w:szCs w:val="27"/>
        </w:rPr>
        <w:t> or methods you were in. For example,</w:t>
      </w:r>
    </w:p>
    <w:p w14:paraId="6D12734A" w14:textId="77777777" w:rsidR="00682FBF" w:rsidRPr="00682FBF" w:rsidRDefault="00682FBF" w:rsidP="00682FBF">
      <w:pPr>
        <w:pStyle w:val="HTMLPreformatted"/>
        <w:rPr>
          <w:rFonts w:ascii="Consolas" w:eastAsiaTheme="minorHAnsi" w:hAnsi="Consolas" w:cs="Consolas"/>
          <w:b/>
          <w:bCs/>
          <w:color w:val="7F0055"/>
          <w:sz w:val="28"/>
          <w:szCs w:val="28"/>
        </w:rPr>
      </w:pPr>
      <w:r w:rsidRPr="00682FBF">
        <w:rPr>
          <w:rFonts w:ascii="Consolas" w:eastAsiaTheme="minorHAnsi" w:hAnsi="Consolas" w:cs="Consolas"/>
          <w:b/>
          <w:bCs/>
          <w:color w:val="7F0055"/>
          <w:sz w:val="28"/>
          <w:szCs w:val="28"/>
        </w:rPr>
        <w:t>public class threadeg1 {</w:t>
      </w:r>
    </w:p>
    <w:p w14:paraId="77DDC6DB" w14:textId="77777777" w:rsidR="00682FBF" w:rsidRPr="00682FBF" w:rsidRDefault="00682FBF" w:rsidP="00682FBF">
      <w:pPr>
        <w:pStyle w:val="HTMLPreformatted"/>
        <w:rPr>
          <w:rFonts w:ascii="Consolas" w:eastAsiaTheme="minorHAnsi" w:hAnsi="Consolas" w:cs="Consolas"/>
          <w:b/>
          <w:bCs/>
          <w:color w:val="7F0055"/>
          <w:sz w:val="28"/>
          <w:szCs w:val="28"/>
        </w:rPr>
      </w:pPr>
    </w:p>
    <w:p w14:paraId="1222ABD5" w14:textId="77777777" w:rsidR="00682FBF" w:rsidRPr="00682FBF" w:rsidRDefault="00682FBF" w:rsidP="00682FBF">
      <w:pPr>
        <w:pStyle w:val="HTMLPreformatted"/>
        <w:rPr>
          <w:rFonts w:ascii="Consolas" w:eastAsiaTheme="minorHAnsi" w:hAnsi="Consolas" w:cs="Consolas"/>
          <w:b/>
          <w:bCs/>
          <w:color w:val="7F0055"/>
          <w:sz w:val="28"/>
          <w:szCs w:val="28"/>
        </w:rPr>
      </w:pPr>
      <w:r w:rsidRPr="00682FBF">
        <w:rPr>
          <w:rFonts w:ascii="Consolas" w:eastAsiaTheme="minorHAnsi" w:hAnsi="Consolas" w:cs="Consolas"/>
          <w:b/>
          <w:bCs/>
          <w:color w:val="7F0055"/>
          <w:sz w:val="28"/>
          <w:szCs w:val="28"/>
        </w:rPr>
        <w:tab/>
      </w:r>
      <w:proofErr w:type="gramStart"/>
      <w:r w:rsidRPr="00682FBF">
        <w:rPr>
          <w:rFonts w:ascii="Consolas" w:eastAsiaTheme="minorHAnsi" w:hAnsi="Consolas" w:cs="Consolas"/>
          <w:b/>
          <w:bCs/>
          <w:color w:val="7F0055"/>
          <w:sz w:val="28"/>
          <w:szCs w:val="28"/>
        </w:rPr>
        <w:t>public</w:t>
      </w:r>
      <w:proofErr w:type="gramEnd"/>
      <w:r w:rsidRPr="00682FBF">
        <w:rPr>
          <w:rFonts w:ascii="Consolas" w:eastAsiaTheme="minorHAnsi" w:hAnsi="Consolas" w:cs="Consolas"/>
          <w:b/>
          <w:bCs/>
          <w:color w:val="7F0055"/>
          <w:sz w:val="28"/>
          <w:szCs w:val="28"/>
        </w:rPr>
        <w:t xml:space="preserve"> static void main()</w:t>
      </w:r>
    </w:p>
    <w:p w14:paraId="5726CFFC" w14:textId="77777777" w:rsidR="00682FBF" w:rsidRPr="00682FBF" w:rsidRDefault="00682FBF" w:rsidP="00682FBF">
      <w:pPr>
        <w:pStyle w:val="HTMLPreformatted"/>
        <w:rPr>
          <w:rFonts w:ascii="Consolas" w:eastAsiaTheme="minorHAnsi" w:hAnsi="Consolas" w:cs="Consolas"/>
          <w:b/>
          <w:bCs/>
          <w:color w:val="7F0055"/>
          <w:sz w:val="28"/>
          <w:szCs w:val="28"/>
        </w:rPr>
      </w:pPr>
      <w:r w:rsidRPr="00682FBF">
        <w:rPr>
          <w:rFonts w:ascii="Consolas" w:eastAsiaTheme="minorHAnsi" w:hAnsi="Consolas" w:cs="Consolas"/>
          <w:b/>
          <w:bCs/>
          <w:color w:val="7F0055"/>
          <w:sz w:val="28"/>
          <w:szCs w:val="28"/>
        </w:rPr>
        <w:tab/>
        <w:t>{</w:t>
      </w:r>
    </w:p>
    <w:p w14:paraId="0705ECF0" w14:textId="77777777" w:rsidR="00682FBF" w:rsidRPr="00682FBF" w:rsidRDefault="00682FBF" w:rsidP="00682FBF">
      <w:pPr>
        <w:pStyle w:val="HTMLPreformatted"/>
        <w:rPr>
          <w:rFonts w:ascii="Consolas" w:eastAsiaTheme="minorHAnsi" w:hAnsi="Consolas" w:cs="Consolas"/>
          <w:b/>
          <w:bCs/>
          <w:color w:val="7F0055"/>
          <w:sz w:val="28"/>
          <w:szCs w:val="28"/>
        </w:rPr>
      </w:pPr>
      <w:r w:rsidRPr="00682FBF">
        <w:rPr>
          <w:rFonts w:ascii="Consolas" w:eastAsiaTheme="minorHAnsi" w:hAnsi="Consolas" w:cs="Consolas"/>
          <w:b/>
          <w:bCs/>
          <w:color w:val="7F0055"/>
          <w:sz w:val="28"/>
          <w:szCs w:val="28"/>
        </w:rPr>
        <w:tab/>
        <w:t xml:space="preserve">    </w:t>
      </w:r>
    </w:p>
    <w:p w14:paraId="095F665E" w14:textId="77777777" w:rsidR="00682FBF" w:rsidRPr="00682FBF" w:rsidRDefault="00682FBF" w:rsidP="00682FBF">
      <w:pPr>
        <w:pStyle w:val="HTMLPreformatted"/>
        <w:rPr>
          <w:rFonts w:ascii="Consolas" w:eastAsiaTheme="minorHAnsi" w:hAnsi="Consolas" w:cs="Consolas"/>
          <w:b/>
          <w:bCs/>
          <w:color w:val="7F0055"/>
          <w:sz w:val="28"/>
          <w:szCs w:val="28"/>
        </w:rPr>
      </w:pPr>
      <w:r w:rsidRPr="00682FBF">
        <w:rPr>
          <w:rFonts w:ascii="Consolas" w:eastAsiaTheme="minorHAnsi" w:hAnsi="Consolas" w:cs="Consolas"/>
          <w:b/>
          <w:bCs/>
          <w:color w:val="7F0055"/>
          <w:sz w:val="28"/>
          <w:szCs w:val="28"/>
        </w:rPr>
        <w:tab/>
      </w:r>
      <w:r w:rsidRPr="00682FBF">
        <w:rPr>
          <w:rFonts w:ascii="Consolas" w:eastAsiaTheme="minorHAnsi" w:hAnsi="Consolas" w:cs="Consolas"/>
          <w:b/>
          <w:bCs/>
          <w:color w:val="7F0055"/>
          <w:sz w:val="28"/>
          <w:szCs w:val="28"/>
        </w:rPr>
        <w:tab/>
      </w:r>
      <w:proofErr w:type="spellStart"/>
      <w:r w:rsidRPr="00682FBF">
        <w:rPr>
          <w:rFonts w:ascii="Consolas" w:eastAsiaTheme="minorHAnsi" w:hAnsi="Consolas" w:cs="Consolas"/>
          <w:b/>
          <w:bCs/>
          <w:color w:val="7F0055"/>
          <w:sz w:val="28"/>
          <w:szCs w:val="28"/>
        </w:rPr>
        <w:t>System.out.println</w:t>
      </w:r>
      <w:proofErr w:type="spellEnd"/>
      <w:r w:rsidRPr="00682FBF">
        <w:rPr>
          <w:rFonts w:ascii="Consolas" w:eastAsiaTheme="minorHAnsi" w:hAnsi="Consolas" w:cs="Consolas"/>
          <w:b/>
          <w:bCs/>
          <w:color w:val="7F0055"/>
          <w:sz w:val="28"/>
          <w:szCs w:val="28"/>
        </w:rPr>
        <w:t>("Hello");</w:t>
      </w:r>
      <w:r w:rsidRPr="00682FBF">
        <w:rPr>
          <w:rFonts w:ascii="Consolas" w:eastAsiaTheme="minorHAnsi" w:hAnsi="Consolas" w:cs="Consolas"/>
          <w:b/>
          <w:bCs/>
          <w:color w:val="7F0055"/>
          <w:sz w:val="28"/>
          <w:szCs w:val="28"/>
        </w:rPr>
        <w:tab/>
      </w:r>
    </w:p>
    <w:p w14:paraId="2BE6D9F3" w14:textId="77777777" w:rsidR="00682FBF" w:rsidRPr="00682FBF" w:rsidRDefault="00682FBF" w:rsidP="00682FBF">
      <w:pPr>
        <w:pStyle w:val="HTMLPreformatted"/>
        <w:rPr>
          <w:rFonts w:ascii="Consolas" w:eastAsiaTheme="minorHAnsi" w:hAnsi="Consolas" w:cs="Consolas"/>
          <w:b/>
          <w:bCs/>
          <w:color w:val="7F0055"/>
          <w:sz w:val="28"/>
          <w:szCs w:val="28"/>
        </w:rPr>
      </w:pPr>
      <w:r w:rsidRPr="00682FBF">
        <w:rPr>
          <w:rFonts w:ascii="Consolas" w:eastAsiaTheme="minorHAnsi" w:hAnsi="Consolas" w:cs="Consolas"/>
          <w:b/>
          <w:bCs/>
          <w:color w:val="7F0055"/>
          <w:sz w:val="28"/>
          <w:szCs w:val="28"/>
        </w:rPr>
        <w:t xml:space="preserve">          </w:t>
      </w:r>
      <w:proofErr w:type="spellStart"/>
      <w:r w:rsidRPr="00682FBF">
        <w:rPr>
          <w:rFonts w:ascii="Consolas" w:eastAsiaTheme="minorHAnsi" w:hAnsi="Consolas" w:cs="Consolas"/>
          <w:b/>
          <w:bCs/>
          <w:color w:val="7F0055"/>
          <w:sz w:val="28"/>
          <w:szCs w:val="28"/>
        </w:rPr>
        <w:t>System.out.println</w:t>
      </w:r>
      <w:proofErr w:type="spellEnd"/>
      <w:r w:rsidRPr="00682FBF">
        <w:rPr>
          <w:rFonts w:ascii="Consolas" w:eastAsiaTheme="minorHAnsi" w:hAnsi="Consolas" w:cs="Consolas"/>
          <w:b/>
          <w:bCs/>
          <w:color w:val="7F0055"/>
          <w:sz w:val="28"/>
          <w:szCs w:val="28"/>
        </w:rPr>
        <w:t>("Hi");</w:t>
      </w:r>
    </w:p>
    <w:p w14:paraId="524402C9" w14:textId="77777777" w:rsidR="00682FBF" w:rsidRPr="00682FBF" w:rsidRDefault="00682FBF" w:rsidP="00682FBF">
      <w:pPr>
        <w:pStyle w:val="HTMLPreformatted"/>
        <w:rPr>
          <w:rFonts w:ascii="Consolas" w:eastAsiaTheme="minorHAnsi" w:hAnsi="Consolas" w:cs="Consolas"/>
          <w:b/>
          <w:bCs/>
          <w:color w:val="7F0055"/>
          <w:sz w:val="28"/>
          <w:szCs w:val="28"/>
        </w:rPr>
      </w:pPr>
      <w:r w:rsidRPr="00682FBF">
        <w:rPr>
          <w:rFonts w:ascii="Consolas" w:eastAsiaTheme="minorHAnsi" w:hAnsi="Consolas" w:cs="Consolas"/>
          <w:b/>
          <w:bCs/>
          <w:color w:val="7F0055"/>
          <w:sz w:val="28"/>
          <w:szCs w:val="28"/>
        </w:rPr>
        <w:tab/>
        <w:t>}</w:t>
      </w:r>
    </w:p>
    <w:p w14:paraId="162BCC1D" w14:textId="77777777" w:rsidR="00682FBF" w:rsidRPr="00682FBF" w:rsidRDefault="00682FBF" w:rsidP="00682FBF">
      <w:pPr>
        <w:pStyle w:val="HTMLPreformatted"/>
        <w:rPr>
          <w:rFonts w:ascii="Consolas" w:eastAsiaTheme="minorHAnsi" w:hAnsi="Consolas" w:cs="Consolas"/>
          <w:b/>
          <w:bCs/>
          <w:color w:val="7F0055"/>
          <w:sz w:val="28"/>
          <w:szCs w:val="28"/>
        </w:rPr>
      </w:pPr>
      <w:r w:rsidRPr="00682FBF">
        <w:rPr>
          <w:rFonts w:ascii="Consolas" w:eastAsiaTheme="minorHAnsi" w:hAnsi="Consolas" w:cs="Consolas"/>
          <w:b/>
          <w:bCs/>
          <w:color w:val="7F0055"/>
          <w:sz w:val="28"/>
          <w:szCs w:val="28"/>
        </w:rPr>
        <w:tab/>
      </w:r>
    </w:p>
    <w:p w14:paraId="29422803" w14:textId="77777777" w:rsidR="00DB478E" w:rsidRDefault="00682FBF" w:rsidP="00682FBF">
      <w:pPr>
        <w:pStyle w:val="HTMLPreformatted"/>
        <w:rPr>
          <w:b/>
          <w:bCs/>
          <w:color w:val="660000"/>
        </w:rPr>
      </w:pPr>
      <w:r w:rsidRPr="00682FBF">
        <w:rPr>
          <w:rFonts w:ascii="Consolas" w:eastAsiaTheme="minorHAnsi" w:hAnsi="Consolas" w:cs="Consolas"/>
          <w:b/>
          <w:bCs/>
          <w:color w:val="7F0055"/>
          <w:sz w:val="28"/>
          <w:szCs w:val="28"/>
        </w:rPr>
        <w:t>}</w:t>
      </w:r>
    </w:p>
    <w:p w14:paraId="6A05CCC2" w14:textId="77777777" w:rsidR="00DB478E" w:rsidRDefault="00DB478E" w:rsidP="00DB478E">
      <w:pPr>
        <w:pStyle w:val="HTMLPreformatted"/>
        <w:rPr>
          <w:b/>
          <w:bCs/>
          <w:color w:val="660000"/>
        </w:rPr>
      </w:pPr>
    </w:p>
    <w:p w14:paraId="7B8D2E3A" w14:textId="77777777" w:rsidR="00FA215F" w:rsidRPr="00FA215F" w:rsidRDefault="00FA215F" w:rsidP="00682FBF">
      <w:pPr>
        <w:pStyle w:val="HTMLPreformatted"/>
        <w:shd w:val="clear" w:color="auto" w:fill="FFFFFF"/>
        <w:spacing w:before="84" w:after="84"/>
        <w:ind w:left="84" w:right="84"/>
        <w:rPr>
          <w:b/>
          <w:color w:val="000000"/>
          <w:sz w:val="22"/>
          <w:szCs w:val="22"/>
        </w:rPr>
      </w:pPr>
      <w:r w:rsidRPr="00FA215F">
        <w:rPr>
          <w:b/>
          <w:color w:val="000000"/>
          <w:sz w:val="22"/>
          <w:szCs w:val="22"/>
        </w:rPr>
        <w:t>output</w:t>
      </w:r>
    </w:p>
    <w:p w14:paraId="72335BA8" w14:textId="77777777" w:rsidR="00FA215F" w:rsidRDefault="00FA215F" w:rsidP="00682FBF">
      <w:pPr>
        <w:pStyle w:val="HTMLPreformatted"/>
        <w:shd w:val="clear" w:color="auto" w:fill="FFFFFF"/>
        <w:spacing w:before="84" w:after="84"/>
        <w:ind w:left="84" w:right="84"/>
        <w:rPr>
          <w:color w:val="000000"/>
          <w:sz w:val="22"/>
          <w:szCs w:val="22"/>
        </w:rPr>
      </w:pPr>
    </w:p>
    <w:p w14:paraId="37502E26" w14:textId="77777777" w:rsidR="00682FBF" w:rsidRDefault="00682FBF" w:rsidP="00682FBF">
      <w:pPr>
        <w:pStyle w:val="HTMLPreformatted"/>
        <w:shd w:val="clear" w:color="auto" w:fill="FFFFFF"/>
        <w:spacing w:before="84" w:after="84"/>
        <w:ind w:left="84" w:right="84"/>
        <w:rPr>
          <w:color w:val="000000"/>
          <w:sz w:val="22"/>
          <w:szCs w:val="22"/>
        </w:rPr>
      </w:pPr>
      <w:r>
        <w:rPr>
          <w:color w:val="000000"/>
          <w:sz w:val="22"/>
          <w:szCs w:val="22"/>
        </w:rPr>
        <w:t>Error: Main method not found in class threadeg1, please define the main method as:</w:t>
      </w:r>
    </w:p>
    <w:p w14:paraId="1A0733DC" w14:textId="77777777" w:rsidR="00682FBF" w:rsidRDefault="00682FBF" w:rsidP="00682FBF">
      <w:pPr>
        <w:pStyle w:val="HTMLPreformatted"/>
        <w:shd w:val="clear" w:color="auto" w:fill="FFFFFF"/>
        <w:spacing w:before="84" w:after="84"/>
        <w:ind w:left="84" w:right="84"/>
        <w:rPr>
          <w:color w:val="000000"/>
          <w:sz w:val="22"/>
          <w:szCs w:val="22"/>
        </w:rPr>
      </w:pPr>
      <w:r>
        <w:rPr>
          <w:color w:val="000000"/>
          <w:sz w:val="22"/>
          <w:szCs w:val="22"/>
        </w:rPr>
        <w:t xml:space="preserve">   </w:t>
      </w:r>
      <w:proofErr w:type="gramStart"/>
      <w:r w:rsidRPr="001B6ECB">
        <w:rPr>
          <w:color w:val="000000"/>
          <w:sz w:val="22"/>
          <w:szCs w:val="22"/>
          <w:highlight w:val="yellow"/>
        </w:rPr>
        <w:t>public</w:t>
      </w:r>
      <w:proofErr w:type="gramEnd"/>
      <w:r w:rsidRPr="001B6ECB">
        <w:rPr>
          <w:color w:val="000000"/>
          <w:sz w:val="22"/>
          <w:szCs w:val="22"/>
          <w:highlight w:val="yellow"/>
        </w:rPr>
        <w:t xml:space="preserve"> static void main(String[] </w:t>
      </w:r>
      <w:proofErr w:type="spellStart"/>
      <w:r w:rsidRPr="001B6ECB">
        <w:rPr>
          <w:color w:val="000000"/>
          <w:sz w:val="22"/>
          <w:szCs w:val="22"/>
          <w:highlight w:val="yellow"/>
        </w:rPr>
        <w:t>args</w:t>
      </w:r>
      <w:proofErr w:type="spellEnd"/>
      <w:r w:rsidRPr="001B6ECB">
        <w:rPr>
          <w:color w:val="000000"/>
          <w:sz w:val="22"/>
          <w:szCs w:val="22"/>
          <w:highlight w:val="yellow"/>
        </w:rPr>
        <w:t>)</w:t>
      </w:r>
    </w:p>
    <w:p w14:paraId="215D4069" w14:textId="77777777" w:rsidR="00682FBF" w:rsidRDefault="00682FBF" w:rsidP="00682FBF">
      <w:pPr>
        <w:pStyle w:val="HTMLPreformatted"/>
        <w:shd w:val="clear" w:color="auto" w:fill="FFFFFF"/>
        <w:spacing w:before="84" w:after="84"/>
        <w:ind w:left="84" w:right="84"/>
        <w:rPr>
          <w:color w:val="000000"/>
          <w:sz w:val="22"/>
          <w:szCs w:val="22"/>
        </w:rPr>
      </w:pPr>
      <w:proofErr w:type="gramStart"/>
      <w:r>
        <w:rPr>
          <w:color w:val="000000"/>
          <w:sz w:val="22"/>
          <w:szCs w:val="22"/>
        </w:rPr>
        <w:t>or</w:t>
      </w:r>
      <w:proofErr w:type="gramEnd"/>
      <w:r>
        <w:rPr>
          <w:color w:val="000000"/>
          <w:sz w:val="22"/>
          <w:szCs w:val="22"/>
        </w:rPr>
        <w:t xml:space="preserve"> a JavaFX application class must extend </w:t>
      </w:r>
      <w:proofErr w:type="spellStart"/>
      <w:r>
        <w:rPr>
          <w:color w:val="000000"/>
          <w:sz w:val="22"/>
          <w:szCs w:val="22"/>
        </w:rPr>
        <w:t>javafx.application.Application</w:t>
      </w:r>
      <w:proofErr w:type="spellEnd"/>
    </w:p>
    <w:p w14:paraId="117CCC8C" w14:textId="77777777" w:rsidR="00DB478E" w:rsidRPr="00164325" w:rsidRDefault="00DB478E" w:rsidP="00DB478E">
      <w:pPr>
        <w:pStyle w:val="HTMLPreformatted"/>
        <w:rPr>
          <w:b/>
          <w:bCs/>
          <w:color w:val="660000"/>
          <w:sz w:val="24"/>
        </w:rPr>
      </w:pPr>
      <w:r w:rsidRPr="00164325">
        <w:rPr>
          <w:b/>
          <w:bCs/>
          <w:color w:val="660000"/>
          <w:sz w:val="24"/>
        </w:rPr>
        <w:t xml:space="preserve">//code compiles but JVM </w:t>
      </w:r>
      <w:proofErr w:type="gramStart"/>
      <w:r w:rsidRPr="00164325">
        <w:rPr>
          <w:b/>
          <w:bCs/>
          <w:color w:val="660000"/>
          <w:sz w:val="24"/>
        </w:rPr>
        <w:t>cannot  run</w:t>
      </w:r>
      <w:proofErr w:type="gramEnd"/>
      <w:r w:rsidRPr="00164325">
        <w:rPr>
          <w:b/>
          <w:bCs/>
          <w:color w:val="660000"/>
          <w:sz w:val="24"/>
        </w:rPr>
        <w:t xml:space="preserve"> it…..</w:t>
      </w:r>
    </w:p>
    <w:p w14:paraId="7BBFC683" w14:textId="77777777" w:rsidR="00DB478E" w:rsidRDefault="00DB478E" w:rsidP="00DB478E">
      <w:pPr>
        <w:pStyle w:val="NormalWeb"/>
        <w:rPr>
          <w:color w:val="000000"/>
          <w:sz w:val="27"/>
          <w:szCs w:val="27"/>
        </w:rPr>
      </w:pPr>
      <w:r>
        <w:rPr>
          <w:color w:val="000000"/>
          <w:sz w:val="27"/>
          <w:szCs w:val="27"/>
        </w:rPr>
        <w:lastRenderedPageBreak/>
        <w:t>Runtime errors are intermediate in difficulty. Java tells you where it discovered that your program had gone wrong, but you need to trace back from there to figure out where the problem originated.</w:t>
      </w:r>
    </w:p>
    <w:p w14:paraId="072F7D83" w14:textId="77777777" w:rsidR="00DB478E" w:rsidRDefault="00DB478E" w:rsidP="00DB478E">
      <w:pPr>
        <w:pStyle w:val="NormalWeb"/>
        <w:rPr>
          <w:b/>
          <w:bCs/>
          <w:color w:val="000000"/>
          <w:sz w:val="27"/>
          <w:szCs w:val="27"/>
        </w:rPr>
      </w:pPr>
    </w:p>
    <w:p w14:paraId="43EED00C" w14:textId="77777777" w:rsidR="00DB478E" w:rsidRDefault="00DB478E" w:rsidP="00DB478E">
      <w:pPr>
        <w:pStyle w:val="NormalWeb"/>
        <w:rPr>
          <w:color w:val="000000"/>
          <w:sz w:val="27"/>
          <w:szCs w:val="27"/>
        </w:rPr>
      </w:pPr>
      <w:proofErr w:type="gramStart"/>
      <w:r>
        <w:rPr>
          <w:b/>
          <w:bCs/>
          <w:color w:val="000000"/>
          <w:sz w:val="27"/>
          <w:szCs w:val="27"/>
        </w:rPr>
        <w:t>Logical  errors</w:t>
      </w:r>
      <w:proofErr w:type="gramEnd"/>
    </w:p>
    <w:p w14:paraId="3BB044CF" w14:textId="77777777" w:rsidR="00DB478E" w:rsidRDefault="00DB478E" w:rsidP="00DB478E">
      <w:pPr>
        <w:pStyle w:val="NormalWeb"/>
        <w:rPr>
          <w:color w:val="000000"/>
          <w:sz w:val="27"/>
          <w:szCs w:val="27"/>
        </w:rPr>
      </w:pPr>
      <w:r>
        <w:rPr>
          <w:color w:val="000000"/>
          <w:sz w:val="27"/>
          <w:szCs w:val="27"/>
        </w:rPr>
        <w:t>A logic error, or </w:t>
      </w:r>
      <w:r>
        <w:rPr>
          <w:b/>
          <w:bCs/>
          <w:color w:val="000000"/>
          <w:sz w:val="27"/>
          <w:szCs w:val="27"/>
        </w:rPr>
        <w:t>bug</w:t>
      </w:r>
      <w:r>
        <w:rPr>
          <w:color w:val="000000"/>
          <w:sz w:val="27"/>
          <w:szCs w:val="27"/>
        </w:rPr>
        <w:t>, is when your program compiles and runs, but does the wrong thing. The Java system, of course, has no idea what your program is </w:t>
      </w:r>
      <w:r>
        <w:rPr>
          <w:i/>
          <w:iCs/>
          <w:color w:val="000000"/>
          <w:sz w:val="27"/>
          <w:szCs w:val="27"/>
        </w:rPr>
        <w:t>supposed</w:t>
      </w:r>
      <w:r>
        <w:rPr>
          <w:color w:val="000000"/>
          <w:sz w:val="27"/>
          <w:szCs w:val="27"/>
        </w:rPr>
        <w:t> to do, so it provides no additional information to help you find the error.</w:t>
      </w:r>
    </w:p>
    <w:p w14:paraId="744C9AFA" w14:textId="77777777" w:rsidR="00DB478E" w:rsidRDefault="00DB478E" w:rsidP="00DB478E">
      <w:pPr>
        <w:pStyle w:val="NormalWeb"/>
        <w:rPr>
          <w:color w:val="000000"/>
          <w:sz w:val="27"/>
          <w:szCs w:val="27"/>
        </w:rPr>
      </w:pPr>
      <w:r>
        <w:rPr>
          <w:color w:val="000000"/>
          <w:sz w:val="27"/>
          <w:szCs w:val="27"/>
        </w:rPr>
        <w:t>Ways to track down a logic error include:</w:t>
      </w:r>
    </w:p>
    <w:p w14:paraId="39E26A99" w14:textId="77777777" w:rsidR="00DB478E" w:rsidRDefault="00DB478E" w:rsidP="00DB478E">
      <w:pPr>
        <w:numPr>
          <w:ilvl w:val="0"/>
          <w:numId w:val="24"/>
        </w:numPr>
        <w:spacing w:before="100" w:beforeAutospacing="1" w:after="100" w:afterAutospacing="1" w:line="240" w:lineRule="auto"/>
        <w:rPr>
          <w:color w:val="000000"/>
          <w:sz w:val="27"/>
          <w:szCs w:val="27"/>
        </w:rPr>
      </w:pPr>
      <w:r>
        <w:rPr>
          <w:color w:val="000000"/>
          <w:sz w:val="27"/>
          <w:szCs w:val="27"/>
        </w:rPr>
        <w:t>Think about what the program must have done in order to produce the results it did. This will lead you to where the error must have occurred.</w:t>
      </w:r>
    </w:p>
    <w:p w14:paraId="3E203A23" w14:textId="77777777" w:rsidR="00DB478E" w:rsidRDefault="00DB478E" w:rsidP="00DB478E">
      <w:pPr>
        <w:numPr>
          <w:ilvl w:val="0"/>
          <w:numId w:val="24"/>
        </w:numPr>
        <w:spacing w:before="100" w:beforeAutospacing="1" w:after="100" w:afterAutospacing="1" w:line="240" w:lineRule="auto"/>
        <w:rPr>
          <w:color w:val="000000"/>
          <w:sz w:val="27"/>
          <w:szCs w:val="27"/>
        </w:rPr>
      </w:pPr>
      <w:r>
        <w:rPr>
          <w:color w:val="000000"/>
          <w:sz w:val="27"/>
          <w:szCs w:val="27"/>
        </w:rPr>
        <w:t>Put in </w:t>
      </w:r>
      <w:hyperlink r:id="rId7" w:history="1">
        <w:r w:rsidRPr="00164325">
          <w:t>print statements</w:t>
        </w:r>
      </w:hyperlink>
      <w:r>
        <w:rPr>
          <w:color w:val="000000"/>
          <w:sz w:val="27"/>
          <w:szCs w:val="27"/>
        </w:rPr>
        <w:t> to help you figure out what the program is actually doing.</w:t>
      </w:r>
    </w:p>
    <w:p w14:paraId="75632049" w14:textId="77777777" w:rsidR="00DB478E" w:rsidRDefault="00DB478E" w:rsidP="00DB478E">
      <w:pPr>
        <w:numPr>
          <w:ilvl w:val="0"/>
          <w:numId w:val="24"/>
        </w:numPr>
        <w:spacing w:before="100" w:beforeAutospacing="1" w:after="100" w:afterAutospacing="1" w:line="240" w:lineRule="auto"/>
        <w:rPr>
          <w:color w:val="000000"/>
          <w:sz w:val="27"/>
          <w:szCs w:val="27"/>
        </w:rPr>
      </w:pPr>
      <w:r>
        <w:rPr>
          <w:color w:val="000000"/>
          <w:sz w:val="27"/>
          <w:szCs w:val="27"/>
        </w:rPr>
        <w:t>Use a </w:t>
      </w:r>
      <w:r>
        <w:rPr>
          <w:b/>
          <w:bCs/>
          <w:color w:val="000000"/>
          <w:sz w:val="27"/>
          <w:szCs w:val="27"/>
        </w:rPr>
        <w:t>debugger</w:t>
      </w:r>
      <w:r>
        <w:rPr>
          <w:color w:val="000000"/>
          <w:sz w:val="27"/>
          <w:szCs w:val="27"/>
        </w:rPr>
        <w:t> to step through your program and watch what it does.</w:t>
      </w:r>
    </w:p>
    <w:p w14:paraId="76DA8CF9" w14:textId="77777777" w:rsidR="00DB478E" w:rsidRDefault="00DB478E" w:rsidP="00DB478E">
      <w:pPr>
        <w:shd w:val="clear" w:color="auto" w:fill="FFFFFF"/>
        <w:spacing w:before="100" w:beforeAutospacing="1" w:after="100" w:afterAutospacing="1" w:line="312" w:lineRule="atLeast"/>
        <w:outlineLvl w:val="1"/>
        <w:rPr>
          <w:rFonts w:ascii="Helvetica" w:eastAsia="Times New Roman" w:hAnsi="Helvetica" w:cs="Helvetica"/>
          <w:color w:val="610B38"/>
          <w:sz w:val="42"/>
          <w:szCs w:val="42"/>
        </w:rPr>
      </w:pPr>
    </w:p>
    <w:p w14:paraId="395F216C" w14:textId="77777777" w:rsidR="00DB478E" w:rsidRDefault="00DB478E" w:rsidP="00DB478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threadeg1 {</w:t>
      </w:r>
    </w:p>
    <w:p w14:paraId="1191F48B" w14:textId="77777777" w:rsidR="00DB478E" w:rsidRDefault="00DB478E" w:rsidP="00DB478E">
      <w:pPr>
        <w:autoSpaceDE w:val="0"/>
        <w:autoSpaceDN w:val="0"/>
        <w:adjustRightInd w:val="0"/>
        <w:spacing w:after="0" w:line="240" w:lineRule="auto"/>
        <w:rPr>
          <w:rFonts w:ascii="Consolas" w:hAnsi="Consolas" w:cs="Consolas"/>
          <w:sz w:val="28"/>
          <w:szCs w:val="28"/>
        </w:rPr>
      </w:pPr>
    </w:p>
    <w:p w14:paraId="275F36D7" w14:textId="77777777" w:rsidR="00DB478E" w:rsidRDefault="00DB478E" w:rsidP="00DB47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proofErr w:type="spellStart"/>
      <w:r>
        <w:rPr>
          <w:rFonts w:ascii="Consolas" w:hAnsi="Consolas" w:cs="Consolas"/>
          <w:color w:val="000000"/>
          <w:sz w:val="28"/>
          <w:szCs w:val="28"/>
        </w:rPr>
        <w:t>args</w:t>
      </w:r>
      <w:proofErr w:type="spellEnd"/>
      <w:r>
        <w:rPr>
          <w:rFonts w:ascii="Consolas" w:hAnsi="Consolas" w:cs="Consolas"/>
          <w:color w:val="000000"/>
          <w:sz w:val="28"/>
          <w:szCs w:val="28"/>
        </w:rPr>
        <w:t>[])</w:t>
      </w:r>
    </w:p>
    <w:p w14:paraId="0AC78E61" w14:textId="77777777" w:rsidR="00DB478E" w:rsidRDefault="00DB478E" w:rsidP="00DB47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24ADE287" w14:textId="77777777" w:rsidR="00DB478E" w:rsidRDefault="00DB478E" w:rsidP="00DB47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
    <w:p w14:paraId="3DD80CDD" w14:textId="77777777" w:rsidR="00DB478E" w:rsidRDefault="00DB478E" w:rsidP="00DB478E">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t xml:space="preserve">Double </w:t>
      </w:r>
      <w:proofErr w:type="spellStart"/>
      <w:r>
        <w:rPr>
          <w:rFonts w:ascii="Consolas" w:hAnsi="Consolas" w:cs="Consolas"/>
          <w:color w:val="000000"/>
          <w:sz w:val="28"/>
          <w:szCs w:val="28"/>
        </w:rPr>
        <w:t>sal</w:t>
      </w:r>
      <w:proofErr w:type="spellEnd"/>
      <w:r>
        <w:rPr>
          <w:rFonts w:ascii="Consolas" w:hAnsi="Consolas" w:cs="Consolas"/>
          <w:color w:val="000000"/>
          <w:sz w:val="28"/>
          <w:szCs w:val="28"/>
        </w:rPr>
        <w:t>= 5000.00;</w:t>
      </w:r>
    </w:p>
    <w:p w14:paraId="2472607D" w14:textId="0844A8C6" w:rsidR="00DB478E" w:rsidRDefault="00DB478E" w:rsidP="00DB478E">
      <w:pPr>
        <w:autoSpaceDE w:val="0"/>
        <w:autoSpaceDN w:val="0"/>
        <w:adjustRightInd w:val="0"/>
        <w:spacing w:after="0" w:line="240" w:lineRule="auto"/>
        <w:ind w:left="1440"/>
        <w:rPr>
          <w:rFonts w:ascii="Consolas" w:hAnsi="Consolas" w:cs="Consolas"/>
          <w:color w:val="000000"/>
          <w:sz w:val="28"/>
          <w:szCs w:val="28"/>
        </w:rPr>
      </w:pPr>
      <w:proofErr w:type="spellStart"/>
      <w:proofErr w:type="gramStart"/>
      <w:r>
        <w:rPr>
          <w:rFonts w:ascii="Consolas" w:hAnsi="Consolas" w:cs="Consolas"/>
          <w:color w:val="000000"/>
          <w:sz w:val="28"/>
          <w:szCs w:val="28"/>
        </w:rPr>
        <w:t>sal</w:t>
      </w:r>
      <w:proofErr w:type="spellEnd"/>
      <w:proofErr w:type="gramEnd"/>
      <w:r>
        <w:rPr>
          <w:rFonts w:ascii="Consolas" w:hAnsi="Consolas" w:cs="Consolas"/>
          <w:color w:val="000000"/>
          <w:sz w:val="28"/>
          <w:szCs w:val="28"/>
        </w:rPr>
        <w:t xml:space="preserve"> =</w:t>
      </w:r>
      <w:r w:rsidR="00E56441">
        <w:rPr>
          <w:rFonts w:ascii="Consolas" w:hAnsi="Consolas" w:cs="Consolas"/>
          <w:color w:val="000000"/>
          <w:sz w:val="28"/>
          <w:szCs w:val="28"/>
        </w:rPr>
        <w:t xml:space="preserve"> </w:t>
      </w:r>
      <w:r>
        <w:rPr>
          <w:rFonts w:ascii="Consolas" w:hAnsi="Consolas" w:cs="Consolas"/>
          <w:color w:val="000000"/>
          <w:sz w:val="28"/>
          <w:szCs w:val="28"/>
        </w:rPr>
        <w:t xml:space="preserve"> </w:t>
      </w:r>
      <w:proofErr w:type="spellStart"/>
      <w:r>
        <w:rPr>
          <w:rFonts w:ascii="Consolas" w:hAnsi="Consolas" w:cs="Consolas"/>
          <w:color w:val="000000"/>
          <w:sz w:val="28"/>
          <w:szCs w:val="28"/>
        </w:rPr>
        <w:t>sal</w:t>
      </w:r>
      <w:proofErr w:type="spellEnd"/>
      <w:r>
        <w:rPr>
          <w:rFonts w:ascii="Consolas" w:hAnsi="Consolas" w:cs="Consolas"/>
          <w:color w:val="000000"/>
          <w:sz w:val="28"/>
          <w:szCs w:val="28"/>
        </w:rPr>
        <w:t xml:space="preserve">*15/100;    </w:t>
      </w:r>
    </w:p>
    <w:p w14:paraId="52EC6BF5" w14:textId="77777777" w:rsidR="00DB478E" w:rsidRDefault="00DB478E" w:rsidP="00DB478E">
      <w:pPr>
        <w:autoSpaceDE w:val="0"/>
        <w:autoSpaceDN w:val="0"/>
        <w:adjustRightInd w:val="0"/>
        <w:spacing w:after="0" w:line="240" w:lineRule="auto"/>
        <w:ind w:left="1440"/>
        <w:rPr>
          <w:rFonts w:ascii="Consolas" w:hAnsi="Consolas" w:cs="Consolas"/>
          <w:color w:val="000000"/>
          <w:sz w:val="28"/>
          <w:szCs w:val="28"/>
        </w:rPr>
      </w:pP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 xml:space="preserve">"salary </w:t>
      </w:r>
      <w:r>
        <w:rPr>
          <w:rFonts w:ascii="Consolas" w:hAnsi="Consolas" w:cs="Consolas"/>
          <w:color w:val="000000"/>
          <w:sz w:val="28"/>
          <w:szCs w:val="28"/>
        </w:rPr>
        <w:t>=</w:t>
      </w:r>
      <w:r>
        <w:rPr>
          <w:rFonts w:ascii="Consolas" w:hAnsi="Consolas" w:cs="Consolas"/>
          <w:color w:val="2A00FF"/>
          <w:sz w:val="28"/>
          <w:szCs w:val="28"/>
        </w:rPr>
        <w:t xml:space="preserve">” + </w:t>
      </w:r>
      <w:proofErr w:type="spellStart"/>
      <w:r>
        <w:rPr>
          <w:rFonts w:ascii="Consolas" w:hAnsi="Consolas" w:cs="Consolas"/>
          <w:color w:val="2A00FF"/>
          <w:sz w:val="28"/>
          <w:szCs w:val="28"/>
        </w:rPr>
        <w:t>sal</w:t>
      </w:r>
      <w:proofErr w:type="spellEnd"/>
      <w:r>
        <w:rPr>
          <w:rFonts w:ascii="Consolas" w:hAnsi="Consolas" w:cs="Consolas"/>
          <w:color w:val="000000"/>
          <w:sz w:val="28"/>
          <w:szCs w:val="28"/>
        </w:rPr>
        <w:t>);</w:t>
      </w:r>
      <w:r>
        <w:rPr>
          <w:rFonts w:ascii="Consolas" w:hAnsi="Consolas" w:cs="Consolas"/>
          <w:color w:val="000000"/>
          <w:sz w:val="28"/>
          <w:szCs w:val="28"/>
        </w:rPr>
        <w:tab/>
      </w:r>
    </w:p>
    <w:p w14:paraId="52F679F5" w14:textId="77777777" w:rsidR="00DB478E" w:rsidRDefault="00DB478E" w:rsidP="00DB47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54B191AE" w14:textId="77777777" w:rsidR="00DB478E" w:rsidRDefault="00DB478E" w:rsidP="00DB47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3B2EACB5" w14:textId="77777777" w:rsidR="00DB478E" w:rsidRDefault="00DB478E" w:rsidP="00DB47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14:paraId="08A47632" w14:textId="77777777" w:rsidR="00DB478E" w:rsidRDefault="00DB478E" w:rsidP="00DB47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r w:rsidR="00E56441">
        <w:rPr>
          <w:rFonts w:ascii="Consolas" w:hAnsi="Consolas" w:cs="Consolas"/>
          <w:color w:val="000000"/>
          <w:sz w:val="28"/>
          <w:szCs w:val="28"/>
        </w:rPr>
        <w:t xml:space="preserve">    </w:t>
      </w:r>
    </w:p>
    <w:p w14:paraId="285718DC" w14:textId="4084AAC7" w:rsidR="00DB478E" w:rsidRDefault="00DB478E" w:rsidP="00DB478E">
      <w:pPr>
        <w:shd w:val="clear" w:color="auto" w:fill="FFFFFF"/>
        <w:spacing w:before="100" w:beforeAutospacing="1" w:after="100" w:afterAutospacing="1" w:line="312" w:lineRule="atLeast"/>
        <w:outlineLvl w:val="1"/>
        <w:rPr>
          <w:rFonts w:ascii="Helvetica" w:eastAsia="Times New Roman" w:hAnsi="Helvetica" w:cs="Helvetica"/>
          <w:color w:val="610B38"/>
          <w:sz w:val="42"/>
          <w:szCs w:val="42"/>
        </w:rPr>
      </w:pPr>
      <w:proofErr w:type="gramStart"/>
      <w:r>
        <w:rPr>
          <w:rFonts w:ascii="Helvetica" w:eastAsia="Times New Roman" w:hAnsi="Helvetica" w:cs="Helvetica"/>
          <w:color w:val="610B38"/>
          <w:sz w:val="42"/>
          <w:szCs w:val="42"/>
        </w:rPr>
        <w:t>Output :</w:t>
      </w:r>
      <w:proofErr w:type="gramEnd"/>
      <w:r>
        <w:rPr>
          <w:rFonts w:ascii="Helvetica" w:eastAsia="Times New Roman" w:hAnsi="Helvetica" w:cs="Helvetica"/>
          <w:color w:val="610B38"/>
          <w:sz w:val="42"/>
          <w:szCs w:val="42"/>
        </w:rPr>
        <w:t xml:space="preserve"> 750 </w:t>
      </w:r>
      <w:r w:rsidR="009556F6">
        <w:rPr>
          <w:rFonts w:ascii="Helvetica" w:eastAsia="Times New Roman" w:hAnsi="Helvetica" w:cs="Helvetica"/>
          <w:color w:val="610B38"/>
          <w:sz w:val="42"/>
          <w:szCs w:val="42"/>
        </w:rPr>
        <w:t>.00</w:t>
      </w:r>
    </w:p>
    <w:p w14:paraId="30616858" w14:textId="77777777" w:rsidR="00DB478E" w:rsidRDefault="00DB478E" w:rsidP="0089507A">
      <w:pPr>
        <w:shd w:val="clear" w:color="auto" w:fill="FFFFFF"/>
        <w:spacing w:before="100" w:beforeAutospacing="1" w:after="100" w:afterAutospacing="1" w:line="240" w:lineRule="auto"/>
        <w:rPr>
          <w:rFonts w:ascii="Verdana" w:eastAsia="Times New Roman" w:hAnsi="Verdana" w:cs="Times New Roman"/>
          <w:color w:val="000000"/>
        </w:rPr>
      </w:pPr>
    </w:p>
    <w:p w14:paraId="23ECC931" w14:textId="77777777" w:rsidR="00DB478E" w:rsidRDefault="00DB478E" w:rsidP="0089507A">
      <w:pPr>
        <w:shd w:val="clear" w:color="auto" w:fill="FFFFFF"/>
        <w:spacing w:before="100" w:beforeAutospacing="1" w:after="100" w:afterAutospacing="1" w:line="240" w:lineRule="auto"/>
        <w:rPr>
          <w:rFonts w:ascii="Verdana" w:eastAsia="Times New Roman" w:hAnsi="Verdana" w:cs="Times New Roman"/>
          <w:color w:val="000000"/>
        </w:rPr>
      </w:pPr>
    </w:p>
    <w:p w14:paraId="4DEF32BE" w14:textId="77777777" w:rsidR="0089507A" w:rsidRPr="0089507A" w:rsidRDefault="0089507A" w:rsidP="0089507A">
      <w:pPr>
        <w:shd w:val="clear" w:color="auto" w:fill="FFFFFF"/>
        <w:spacing w:before="100" w:beforeAutospacing="1" w:after="100" w:afterAutospacing="1" w:line="312" w:lineRule="atLeast"/>
        <w:outlineLvl w:val="1"/>
        <w:rPr>
          <w:rFonts w:ascii="Helvetica" w:eastAsia="Times New Roman" w:hAnsi="Helvetica" w:cs="Helvetica"/>
          <w:color w:val="610B38"/>
          <w:sz w:val="42"/>
          <w:szCs w:val="42"/>
        </w:rPr>
      </w:pPr>
      <w:r w:rsidRPr="0089507A">
        <w:rPr>
          <w:rFonts w:ascii="Helvetica" w:eastAsia="Times New Roman" w:hAnsi="Helvetica" w:cs="Helvetica"/>
          <w:color w:val="610B38"/>
          <w:sz w:val="42"/>
          <w:szCs w:val="42"/>
        </w:rPr>
        <w:lastRenderedPageBreak/>
        <w:t>What is Exception in Java</w:t>
      </w:r>
    </w:p>
    <w:p w14:paraId="6C7A89F9" w14:textId="77777777" w:rsidR="0089507A" w:rsidRPr="0089507A" w:rsidRDefault="0089507A" w:rsidP="0089507A">
      <w:pPr>
        <w:shd w:val="clear" w:color="auto" w:fill="FFFFFF"/>
        <w:spacing w:before="100" w:beforeAutospacing="1" w:after="100" w:afterAutospacing="1" w:line="240" w:lineRule="auto"/>
        <w:rPr>
          <w:rFonts w:ascii="Verdana" w:eastAsia="Times New Roman" w:hAnsi="Verdana" w:cs="Times New Roman"/>
          <w:color w:val="000000"/>
        </w:rPr>
      </w:pPr>
      <w:r w:rsidRPr="0089507A">
        <w:rPr>
          <w:rFonts w:ascii="Verdana" w:eastAsia="Times New Roman" w:hAnsi="Verdana" w:cs="Times New Roman"/>
          <w:b/>
          <w:bCs/>
          <w:color w:val="000000"/>
        </w:rPr>
        <w:t>Dictionary Meaning:</w:t>
      </w:r>
      <w:r w:rsidRPr="0089507A">
        <w:rPr>
          <w:rFonts w:ascii="Verdana" w:eastAsia="Times New Roman" w:hAnsi="Verdana" w:cs="Times New Roman"/>
          <w:color w:val="000000"/>
        </w:rPr>
        <w:t> Exc</w:t>
      </w:r>
      <w:r w:rsidR="00DB478E">
        <w:rPr>
          <w:rFonts w:ascii="Verdana" w:eastAsia="Times New Roman" w:hAnsi="Verdana" w:cs="Times New Roman"/>
          <w:color w:val="000000"/>
        </w:rPr>
        <w:t xml:space="preserve">eption is an abnormal condition/runtime </w:t>
      </w:r>
      <w:proofErr w:type="gramStart"/>
      <w:r w:rsidR="00DB478E">
        <w:rPr>
          <w:rFonts w:ascii="Verdana" w:eastAsia="Times New Roman" w:hAnsi="Verdana" w:cs="Times New Roman"/>
          <w:color w:val="000000"/>
        </w:rPr>
        <w:t>error .</w:t>
      </w:r>
      <w:proofErr w:type="gramEnd"/>
    </w:p>
    <w:p w14:paraId="340C0553" w14:textId="77777777" w:rsidR="0089507A" w:rsidRPr="00EA12CB" w:rsidRDefault="0089507A" w:rsidP="0089507A">
      <w:pPr>
        <w:shd w:val="clear" w:color="auto" w:fill="FFFFFF"/>
        <w:spacing w:before="100" w:beforeAutospacing="1" w:after="100" w:afterAutospacing="1" w:line="240" w:lineRule="auto"/>
        <w:rPr>
          <w:rFonts w:ascii="Verdana" w:eastAsia="Times New Roman" w:hAnsi="Verdana" w:cs="Times New Roman"/>
          <w:b/>
          <w:color w:val="000000"/>
        </w:rPr>
      </w:pPr>
      <w:r w:rsidRPr="0089507A">
        <w:rPr>
          <w:rFonts w:ascii="Verdana" w:eastAsia="Times New Roman" w:hAnsi="Verdana" w:cs="Times New Roman"/>
          <w:color w:val="000000"/>
        </w:rPr>
        <w:t xml:space="preserve">In Java, an exception is an event that disrupts the normal flow of the program. </w:t>
      </w:r>
      <w:r w:rsidRPr="00EA12CB">
        <w:rPr>
          <w:rFonts w:ascii="Verdana" w:eastAsia="Times New Roman" w:hAnsi="Verdana" w:cs="Times New Roman"/>
          <w:b/>
          <w:color w:val="000000"/>
        </w:rPr>
        <w:t>It is an object which is thrown at runtime.</w:t>
      </w:r>
    </w:p>
    <w:p w14:paraId="4C352255" w14:textId="77777777" w:rsidR="00DB478E" w:rsidRDefault="00DB478E" w:rsidP="00DB478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exception can occur for many different reasons. Following are some scenarios where an exception occurs.</w:t>
      </w:r>
    </w:p>
    <w:p w14:paraId="2D730746" w14:textId="77777777" w:rsidR="00DB478E" w:rsidRDefault="00DB478E" w:rsidP="00DB478E">
      <w:pPr>
        <w:pStyle w:val="NormalWeb"/>
        <w:numPr>
          <w:ilvl w:val="0"/>
          <w:numId w:val="25"/>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A user has entered an invalid data.</w:t>
      </w:r>
    </w:p>
    <w:p w14:paraId="30EACD97" w14:textId="77777777" w:rsidR="00DB478E" w:rsidRDefault="00DB478E" w:rsidP="00DB478E">
      <w:pPr>
        <w:pStyle w:val="NormalWeb"/>
        <w:numPr>
          <w:ilvl w:val="0"/>
          <w:numId w:val="25"/>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A file that needs to be opened cannot be found.</w:t>
      </w:r>
    </w:p>
    <w:p w14:paraId="3ADDE66F" w14:textId="77777777" w:rsidR="00DB478E" w:rsidRDefault="00DB478E" w:rsidP="00DB478E">
      <w:pPr>
        <w:pStyle w:val="NormalWeb"/>
        <w:numPr>
          <w:ilvl w:val="0"/>
          <w:numId w:val="25"/>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A network connection has been lost in the middle of communications or the JVM has run out of memory.</w:t>
      </w:r>
    </w:p>
    <w:p w14:paraId="6DDDFC39" w14:textId="77777777" w:rsidR="00DB478E" w:rsidRDefault="00DB478E" w:rsidP="00DB478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 of these exceptions are caused by user error, others by programmer error, and others by physical resources that have failed in some manner.</w:t>
      </w:r>
    </w:p>
    <w:p w14:paraId="782216FB" w14:textId="77777777" w:rsidR="0089507A" w:rsidRDefault="0089507A" w:rsidP="0089507A">
      <w:pPr>
        <w:shd w:val="clear" w:color="auto" w:fill="FFFFFF"/>
        <w:spacing w:before="100" w:beforeAutospacing="1" w:after="100" w:afterAutospacing="1" w:line="312" w:lineRule="atLeast"/>
        <w:outlineLvl w:val="2"/>
        <w:rPr>
          <w:rFonts w:ascii="Helvetica" w:eastAsia="Times New Roman" w:hAnsi="Helvetica" w:cs="Helvetica"/>
          <w:color w:val="610B38"/>
          <w:sz w:val="42"/>
          <w:szCs w:val="42"/>
        </w:rPr>
      </w:pPr>
    </w:p>
    <w:p w14:paraId="4ED89A30" w14:textId="77777777" w:rsidR="0089507A" w:rsidRPr="0089507A" w:rsidRDefault="0089507A" w:rsidP="0089507A">
      <w:pPr>
        <w:shd w:val="clear" w:color="auto" w:fill="FFFFFF"/>
        <w:spacing w:before="100" w:beforeAutospacing="1" w:after="100" w:afterAutospacing="1" w:line="312" w:lineRule="atLeast"/>
        <w:outlineLvl w:val="2"/>
        <w:rPr>
          <w:ins w:id="5" w:author="Unknown"/>
          <w:rFonts w:ascii="Helvetica" w:eastAsia="Times New Roman" w:hAnsi="Helvetica" w:cs="Helvetica"/>
          <w:color w:val="610B38"/>
          <w:sz w:val="42"/>
          <w:szCs w:val="42"/>
        </w:rPr>
      </w:pPr>
      <w:ins w:id="6" w:author="Unknown">
        <w:r w:rsidRPr="0089507A">
          <w:rPr>
            <w:rFonts w:ascii="Helvetica" w:eastAsia="Times New Roman" w:hAnsi="Helvetica" w:cs="Helvetica"/>
            <w:color w:val="610B38"/>
            <w:sz w:val="42"/>
            <w:szCs w:val="42"/>
          </w:rPr>
          <w:t>Types of Java Exceptions</w:t>
        </w:r>
      </w:ins>
    </w:p>
    <w:p w14:paraId="669FF8C7" w14:textId="77777777" w:rsidR="00DB478E" w:rsidRDefault="0089507A" w:rsidP="00DB478E">
      <w:pPr>
        <w:shd w:val="clear" w:color="auto" w:fill="FFFFFF"/>
        <w:spacing w:before="100" w:beforeAutospacing="1" w:after="100" w:afterAutospacing="1" w:line="240" w:lineRule="auto"/>
        <w:rPr>
          <w:rFonts w:ascii="Verdana" w:eastAsia="Times New Roman" w:hAnsi="Verdana" w:cs="Times New Roman"/>
          <w:color w:val="000000"/>
        </w:rPr>
      </w:pPr>
      <w:ins w:id="7" w:author="Unknown">
        <w:r w:rsidRPr="0089507A">
          <w:rPr>
            <w:rFonts w:ascii="Verdana" w:eastAsia="Times New Roman" w:hAnsi="Verdana" w:cs="Times New Roman"/>
            <w:color w:val="000000"/>
          </w:rPr>
          <w:t xml:space="preserve">There are mainly two types of exceptions: checked and unchecked. Here, an error is considered as the unchecked exception. </w:t>
        </w:r>
      </w:ins>
    </w:p>
    <w:p w14:paraId="2217E63A" w14:textId="77777777" w:rsidR="00DB24DE" w:rsidRDefault="0089507A" w:rsidP="00DB24DE">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rPr>
      </w:pPr>
      <w:ins w:id="8" w:author="Unknown">
        <w:r w:rsidRPr="00DB478E">
          <w:rPr>
            <w:rFonts w:ascii="Verdana" w:eastAsia="Times New Roman" w:hAnsi="Verdana" w:cs="Times New Roman"/>
            <w:color w:val="000000"/>
          </w:rPr>
          <w:t>Checked Exception</w:t>
        </w:r>
      </w:ins>
    </w:p>
    <w:p w14:paraId="09E8032F" w14:textId="77777777" w:rsidR="0089507A" w:rsidRPr="00DB24DE" w:rsidRDefault="0089507A" w:rsidP="00DB24DE">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rPr>
      </w:pPr>
      <w:ins w:id="9" w:author="Unknown">
        <w:r w:rsidRPr="00DB24DE">
          <w:rPr>
            <w:rFonts w:ascii="Verdana" w:eastAsia="Times New Roman" w:hAnsi="Verdana" w:cs="Times New Roman"/>
            <w:color w:val="000000"/>
          </w:rPr>
          <w:t>Unchecked Exception</w:t>
        </w:r>
      </w:ins>
    </w:p>
    <w:p w14:paraId="24CED9D3" w14:textId="77777777" w:rsidR="0089507A" w:rsidRPr="0089507A" w:rsidRDefault="0089507A" w:rsidP="0089507A">
      <w:pPr>
        <w:shd w:val="clear" w:color="auto" w:fill="FFFFFF"/>
        <w:spacing w:before="100" w:beforeAutospacing="1" w:after="100" w:afterAutospacing="1" w:line="312" w:lineRule="atLeast"/>
        <w:outlineLvl w:val="1"/>
        <w:rPr>
          <w:ins w:id="10" w:author="Unknown"/>
          <w:rFonts w:ascii="Helvetica" w:eastAsia="Times New Roman" w:hAnsi="Helvetica" w:cs="Helvetica"/>
          <w:color w:val="610B38"/>
          <w:sz w:val="42"/>
          <w:szCs w:val="42"/>
        </w:rPr>
      </w:pPr>
      <w:ins w:id="11" w:author="Unknown">
        <w:r w:rsidRPr="0089507A">
          <w:rPr>
            <w:rFonts w:ascii="Helvetica" w:eastAsia="Times New Roman" w:hAnsi="Helvetica" w:cs="Helvetica"/>
            <w:color w:val="610B38"/>
            <w:sz w:val="42"/>
            <w:szCs w:val="42"/>
          </w:rPr>
          <w:t>Difference between Checked and Unchecked Exceptions</w:t>
        </w:r>
      </w:ins>
    </w:p>
    <w:p w14:paraId="2E872C86" w14:textId="77777777" w:rsidR="0089507A" w:rsidRPr="0089507A" w:rsidRDefault="0089507A" w:rsidP="0089507A">
      <w:pPr>
        <w:shd w:val="clear" w:color="auto" w:fill="FFFFFF"/>
        <w:spacing w:before="100" w:beforeAutospacing="1" w:after="100" w:afterAutospacing="1" w:line="312" w:lineRule="atLeast"/>
        <w:outlineLvl w:val="2"/>
        <w:rPr>
          <w:ins w:id="12" w:author="Unknown"/>
          <w:rFonts w:ascii="Helvetica" w:eastAsia="Times New Roman" w:hAnsi="Helvetica" w:cs="Helvetica"/>
          <w:color w:val="610B4B"/>
          <w:sz w:val="29"/>
          <w:szCs w:val="29"/>
        </w:rPr>
      </w:pPr>
      <w:ins w:id="13" w:author="Unknown">
        <w:r w:rsidRPr="0089507A">
          <w:rPr>
            <w:rFonts w:ascii="Helvetica" w:eastAsia="Times New Roman" w:hAnsi="Helvetica" w:cs="Helvetica"/>
            <w:color w:val="610B4B"/>
            <w:sz w:val="29"/>
            <w:szCs w:val="29"/>
          </w:rPr>
          <w:t>1) Checked Exception</w:t>
        </w:r>
      </w:ins>
    </w:p>
    <w:p w14:paraId="12C3E55A" w14:textId="77777777" w:rsidR="00DB478E" w:rsidRDefault="00DB24DE" w:rsidP="0089507A">
      <w:pPr>
        <w:shd w:val="clear" w:color="auto" w:fill="FFFFFF"/>
        <w:spacing w:before="100" w:beforeAutospacing="1" w:after="100" w:afterAutospacing="1" w:line="240" w:lineRule="auto"/>
        <w:rPr>
          <w:rFonts w:ascii="Arial" w:hAnsi="Arial" w:cs="Arial"/>
          <w:color w:val="000000"/>
          <w:sz w:val="23"/>
          <w:szCs w:val="23"/>
          <w:shd w:val="clear" w:color="auto" w:fill="FFFFFF"/>
        </w:rPr>
      </w:pPr>
      <w:r w:rsidRPr="00DB24DE">
        <w:rPr>
          <w:rFonts w:ascii="Arial" w:hAnsi="Arial" w:cs="Arial"/>
          <w:b/>
          <w:color w:val="000000"/>
          <w:sz w:val="23"/>
          <w:szCs w:val="23"/>
          <w:shd w:val="clear" w:color="auto" w:fill="FFFFFF"/>
        </w:rPr>
        <w:t xml:space="preserve">a. </w:t>
      </w:r>
      <w:r w:rsidR="00DB478E">
        <w:rPr>
          <w:rFonts w:ascii="Arial" w:hAnsi="Arial" w:cs="Arial"/>
          <w:color w:val="000000"/>
          <w:sz w:val="23"/>
          <w:szCs w:val="23"/>
          <w:shd w:val="clear" w:color="auto" w:fill="FFFFFF"/>
        </w:rPr>
        <w:t xml:space="preserve">A checked exception is an exception that is checked (notified) by the compiler at compilation-time, these are also called as </w:t>
      </w:r>
      <w:r w:rsidR="00DB478E" w:rsidRPr="00DB24DE">
        <w:rPr>
          <w:rFonts w:ascii="Arial" w:hAnsi="Arial" w:cs="Arial"/>
          <w:b/>
          <w:color w:val="000000"/>
          <w:sz w:val="23"/>
          <w:szCs w:val="23"/>
          <w:shd w:val="clear" w:color="auto" w:fill="FFFFFF"/>
        </w:rPr>
        <w:t>compile time exceptions</w:t>
      </w:r>
      <w:r w:rsidR="00DB478E">
        <w:rPr>
          <w:rFonts w:ascii="Arial" w:hAnsi="Arial" w:cs="Arial"/>
          <w:color w:val="000000"/>
          <w:sz w:val="23"/>
          <w:szCs w:val="23"/>
          <w:shd w:val="clear" w:color="auto" w:fill="FFFFFF"/>
        </w:rPr>
        <w:t>. These exceptions cannot simply be ignored, the programmer should take care of (handle) these exceptions.</w:t>
      </w:r>
      <w:r>
        <w:rPr>
          <w:rFonts w:ascii="Arial" w:hAnsi="Arial" w:cs="Arial"/>
          <w:color w:val="000000"/>
          <w:sz w:val="23"/>
          <w:szCs w:val="23"/>
          <w:shd w:val="clear" w:color="auto" w:fill="FFFFFF"/>
        </w:rPr>
        <w:t xml:space="preserve"> </w:t>
      </w:r>
    </w:p>
    <w:p w14:paraId="00426AEA" w14:textId="77777777" w:rsidR="00DB24DE" w:rsidRDefault="00DB24DE" w:rsidP="00DB24DE">
      <w:pPr>
        <w:pStyle w:val="NormalWeb"/>
        <w:spacing w:before="120" w:beforeAutospacing="0" w:after="144" w:afterAutospacing="0"/>
        <w:ind w:left="48" w:right="48"/>
        <w:jc w:val="both"/>
        <w:rPr>
          <w:rFonts w:ascii="Arial" w:hAnsi="Arial" w:cs="Arial"/>
          <w:color w:val="000000"/>
        </w:rPr>
      </w:pPr>
      <w:r w:rsidRPr="00DB24DE">
        <w:rPr>
          <w:rFonts w:ascii="Arial" w:hAnsi="Arial" w:cs="Arial"/>
          <w:b/>
          <w:color w:val="000000"/>
        </w:rPr>
        <w:t xml:space="preserve">b. </w:t>
      </w:r>
      <w:r>
        <w:rPr>
          <w:rFonts w:ascii="Arial" w:hAnsi="Arial" w:cs="Arial"/>
          <w:color w:val="000000"/>
        </w:rPr>
        <w:t>For example, if you use </w:t>
      </w:r>
      <w:proofErr w:type="spellStart"/>
      <w:r>
        <w:rPr>
          <w:rFonts w:ascii="Arial" w:hAnsi="Arial" w:cs="Arial"/>
          <w:b/>
          <w:bCs/>
          <w:color w:val="000000"/>
        </w:rPr>
        <w:t>FileReader</w:t>
      </w:r>
      <w:proofErr w:type="spellEnd"/>
      <w:r>
        <w:rPr>
          <w:rFonts w:ascii="Arial" w:hAnsi="Arial" w:cs="Arial"/>
          <w:color w:val="000000"/>
        </w:rPr>
        <w:t> class in your program to read data from a file, if the file specified in its constructor doesn't exist, then a </w:t>
      </w:r>
      <w:proofErr w:type="spellStart"/>
      <w:r>
        <w:rPr>
          <w:rFonts w:ascii="Arial" w:hAnsi="Arial" w:cs="Arial"/>
          <w:i/>
          <w:iCs/>
          <w:color w:val="000000"/>
        </w:rPr>
        <w:t>FileNotFoundException</w:t>
      </w:r>
      <w:proofErr w:type="spellEnd"/>
      <w:r>
        <w:rPr>
          <w:rFonts w:ascii="Arial" w:hAnsi="Arial" w:cs="Arial"/>
          <w:color w:val="000000"/>
        </w:rPr>
        <w:t> occurs, and the compiler prompts the programmer to handle the exception.</w:t>
      </w:r>
    </w:p>
    <w:p w14:paraId="0F0C55D9" w14:textId="77777777" w:rsidR="00DB24DE" w:rsidRDefault="00DB24DE" w:rsidP="00DB24DE">
      <w:pPr>
        <w:pStyle w:val="Heading3"/>
        <w:rPr>
          <w:rFonts w:ascii="Arial" w:hAnsi="Arial" w:cs="Arial"/>
          <w:b w:val="0"/>
          <w:bCs w:val="0"/>
          <w:sz w:val="30"/>
          <w:szCs w:val="30"/>
        </w:rPr>
      </w:pPr>
      <w:r>
        <w:rPr>
          <w:rFonts w:ascii="Arial" w:hAnsi="Arial" w:cs="Arial"/>
          <w:b w:val="0"/>
          <w:bCs w:val="0"/>
          <w:sz w:val="30"/>
          <w:szCs w:val="30"/>
        </w:rPr>
        <w:t>Example</w:t>
      </w:r>
    </w:p>
    <w:p w14:paraId="67461A35" w14:textId="77777777" w:rsidR="00DB24DE" w:rsidRDefault="00DB24DE" w:rsidP="00DB24D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lastRenderedPageBreak/>
        <w:t>import</w:t>
      </w:r>
      <w:proofErr w:type="gramEnd"/>
      <w:r>
        <w:rPr>
          <w:rStyle w:val="pln"/>
          <w:color w:val="000000"/>
          <w:sz w:val="23"/>
          <w:szCs w:val="23"/>
        </w:rPr>
        <w:t xml:space="preserve"> </w:t>
      </w:r>
      <w:proofErr w:type="spellStart"/>
      <w:r>
        <w:rPr>
          <w:rStyle w:val="pln"/>
          <w:color w:val="000000"/>
          <w:sz w:val="23"/>
          <w:szCs w:val="23"/>
        </w:rPr>
        <w:t>java</w:t>
      </w:r>
      <w:r>
        <w:rPr>
          <w:rStyle w:val="pun"/>
          <w:color w:val="666600"/>
          <w:sz w:val="23"/>
          <w:szCs w:val="23"/>
        </w:rPr>
        <w:t>.</w:t>
      </w:r>
      <w:r>
        <w:rPr>
          <w:rStyle w:val="pln"/>
          <w:color w:val="000000"/>
          <w:sz w:val="23"/>
          <w:szCs w:val="23"/>
        </w:rPr>
        <w:t>io</w:t>
      </w:r>
      <w:r>
        <w:rPr>
          <w:rStyle w:val="pun"/>
          <w:color w:val="666600"/>
          <w:sz w:val="23"/>
          <w:szCs w:val="23"/>
        </w:rPr>
        <w:t>.</w:t>
      </w:r>
      <w:r>
        <w:rPr>
          <w:rStyle w:val="typ"/>
          <w:color w:val="660066"/>
          <w:sz w:val="23"/>
          <w:szCs w:val="23"/>
        </w:rPr>
        <w:t>File</w:t>
      </w:r>
      <w:proofErr w:type="spellEnd"/>
      <w:r>
        <w:rPr>
          <w:rStyle w:val="pun"/>
          <w:color w:val="666600"/>
          <w:sz w:val="23"/>
          <w:szCs w:val="23"/>
        </w:rPr>
        <w:t>;</w:t>
      </w:r>
    </w:p>
    <w:p w14:paraId="07684A31" w14:textId="77777777" w:rsidR="00DB24DE" w:rsidRDefault="00DB24DE" w:rsidP="00DB24D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w:t>
      </w:r>
      <w:r>
        <w:rPr>
          <w:rStyle w:val="pun"/>
          <w:color w:val="666600"/>
          <w:sz w:val="23"/>
          <w:szCs w:val="23"/>
        </w:rPr>
        <w:t>.</w:t>
      </w:r>
      <w:r>
        <w:rPr>
          <w:rStyle w:val="pln"/>
          <w:color w:val="000000"/>
          <w:sz w:val="23"/>
          <w:szCs w:val="23"/>
        </w:rPr>
        <w:t>io</w:t>
      </w:r>
      <w:r>
        <w:rPr>
          <w:rStyle w:val="pun"/>
          <w:color w:val="666600"/>
          <w:sz w:val="23"/>
          <w:szCs w:val="23"/>
        </w:rPr>
        <w:t>.</w:t>
      </w:r>
      <w:r>
        <w:rPr>
          <w:rStyle w:val="typ"/>
          <w:color w:val="660066"/>
          <w:sz w:val="23"/>
          <w:szCs w:val="23"/>
        </w:rPr>
        <w:t>FileReader</w:t>
      </w:r>
      <w:proofErr w:type="spellEnd"/>
      <w:r>
        <w:rPr>
          <w:rStyle w:val="pun"/>
          <w:color w:val="666600"/>
          <w:sz w:val="23"/>
          <w:szCs w:val="23"/>
        </w:rPr>
        <w:t>;</w:t>
      </w:r>
    </w:p>
    <w:p w14:paraId="46F2E4CF" w14:textId="77777777" w:rsidR="00DB24DE" w:rsidRDefault="00DB24DE" w:rsidP="00DB24D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F40BD13" w14:textId="77777777" w:rsidR="00DB24DE" w:rsidRDefault="00DB24DE" w:rsidP="00DB24D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FilenotFound_Demo</w:t>
      </w:r>
      <w:proofErr w:type="spellEnd"/>
      <w:r>
        <w:rPr>
          <w:rStyle w:val="pln"/>
          <w:color w:val="000000"/>
          <w:sz w:val="23"/>
          <w:szCs w:val="23"/>
        </w:rPr>
        <w:t xml:space="preserve"> </w:t>
      </w:r>
      <w:r>
        <w:rPr>
          <w:rStyle w:val="pun"/>
          <w:color w:val="666600"/>
          <w:sz w:val="23"/>
          <w:szCs w:val="23"/>
        </w:rPr>
        <w:t>{</w:t>
      </w:r>
    </w:p>
    <w:p w14:paraId="21A286FA" w14:textId="77777777" w:rsidR="00DB24DE" w:rsidRDefault="00DB24DE" w:rsidP="00DB24D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320EF12" w14:textId="77777777" w:rsidR="00DB24DE" w:rsidRDefault="00DB24DE" w:rsidP="00DB24D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ab/>
      </w:r>
      <w:r>
        <w:rPr>
          <w:rStyle w:val="pln"/>
          <w:color w:val="000000"/>
          <w:sz w:val="23"/>
          <w:szCs w:val="23"/>
        </w:rPr>
        <w:tab/>
      </w:r>
    </w:p>
    <w:p w14:paraId="518085F7" w14:textId="77777777" w:rsidR="00DB24DE" w:rsidRDefault="00DB24DE" w:rsidP="00DB24D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File</w:t>
      </w:r>
      <w:r>
        <w:rPr>
          <w:rStyle w:val="pln"/>
          <w:color w:val="000000"/>
          <w:sz w:val="23"/>
          <w:szCs w:val="23"/>
        </w:rPr>
        <w:t xml:space="preserve"> </w:t>
      </w:r>
      <w:proofErr w:type="spellStart"/>
      <w:r>
        <w:rPr>
          <w:rStyle w:val="pln"/>
          <w:color w:val="000000"/>
          <w:sz w:val="23"/>
          <w:szCs w:val="23"/>
        </w:rPr>
        <w:t>file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File</w:t>
      </w:r>
      <w:r>
        <w:rPr>
          <w:rStyle w:val="pun"/>
          <w:color w:val="666600"/>
          <w:sz w:val="23"/>
          <w:szCs w:val="23"/>
        </w:rPr>
        <w:t>(</w:t>
      </w:r>
      <w:r>
        <w:rPr>
          <w:rStyle w:val="str"/>
          <w:color w:val="008800"/>
          <w:sz w:val="23"/>
          <w:szCs w:val="23"/>
        </w:rPr>
        <w:t>"E://file.txt"</w:t>
      </w:r>
      <w:r>
        <w:rPr>
          <w:rStyle w:val="pun"/>
          <w:color w:val="666600"/>
          <w:sz w:val="23"/>
          <w:szCs w:val="23"/>
        </w:rPr>
        <w:t>);</w:t>
      </w:r>
    </w:p>
    <w:p w14:paraId="4AA03B75" w14:textId="77777777" w:rsidR="00DB24DE" w:rsidRDefault="00DB24DE" w:rsidP="00DB24D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FileReader</w:t>
      </w:r>
      <w:proofErr w:type="spellEnd"/>
      <w:r>
        <w:rPr>
          <w:rStyle w:val="pln"/>
          <w:color w:val="000000"/>
          <w:sz w:val="23"/>
          <w:szCs w:val="23"/>
        </w:rPr>
        <w:t xml:space="preserve"> </w:t>
      </w:r>
      <w:proofErr w:type="spellStart"/>
      <w:r>
        <w:rPr>
          <w:rStyle w:val="pln"/>
          <w:color w:val="000000"/>
          <w:sz w:val="23"/>
          <w:szCs w:val="23"/>
        </w:rPr>
        <w:t>fr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FileReader</w:t>
      </w:r>
      <w:proofErr w:type="spellEnd"/>
      <w:r>
        <w:rPr>
          <w:rStyle w:val="pun"/>
          <w:color w:val="666600"/>
          <w:sz w:val="23"/>
          <w:szCs w:val="23"/>
        </w:rPr>
        <w:t>(</w:t>
      </w:r>
      <w:r>
        <w:rPr>
          <w:rStyle w:val="pln"/>
          <w:color w:val="000000"/>
          <w:sz w:val="23"/>
          <w:szCs w:val="23"/>
        </w:rPr>
        <w:t>file</w:t>
      </w:r>
      <w:r>
        <w:rPr>
          <w:rStyle w:val="pun"/>
          <w:color w:val="666600"/>
          <w:sz w:val="23"/>
          <w:szCs w:val="23"/>
        </w:rPr>
        <w:t>);</w:t>
      </w:r>
      <w:r>
        <w:rPr>
          <w:rStyle w:val="pln"/>
          <w:color w:val="000000"/>
          <w:sz w:val="23"/>
          <w:szCs w:val="23"/>
        </w:rPr>
        <w:t xml:space="preserve"> </w:t>
      </w:r>
    </w:p>
    <w:p w14:paraId="0015D279" w14:textId="77777777" w:rsidR="00DB24DE" w:rsidRDefault="00DB24DE" w:rsidP="00DB24D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0380CB3" w14:textId="77777777" w:rsidR="00DB24DE" w:rsidRDefault="00DB24DE" w:rsidP="00DB24D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14C1754" w14:textId="77777777" w:rsidR="00DB24DE" w:rsidRDefault="00DB24DE" w:rsidP="00DB24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try to compile the above program, you will get the following exceptions.</w:t>
      </w:r>
    </w:p>
    <w:p w14:paraId="3F27D2FF" w14:textId="77777777" w:rsidR="00DB24DE" w:rsidRDefault="00DB24DE" w:rsidP="00DB24DE">
      <w:pPr>
        <w:pStyle w:val="Heading3"/>
        <w:rPr>
          <w:rFonts w:ascii="Arial" w:hAnsi="Arial" w:cs="Arial"/>
          <w:b w:val="0"/>
          <w:bCs w:val="0"/>
          <w:sz w:val="30"/>
          <w:szCs w:val="30"/>
        </w:rPr>
      </w:pPr>
      <w:r>
        <w:rPr>
          <w:rFonts w:ascii="Arial" w:hAnsi="Arial" w:cs="Arial"/>
          <w:b w:val="0"/>
          <w:bCs w:val="0"/>
          <w:sz w:val="30"/>
          <w:szCs w:val="30"/>
        </w:rPr>
        <w:t>Output</w:t>
      </w:r>
    </w:p>
    <w:p w14:paraId="75D66689" w14:textId="77777777" w:rsidR="00DB24DE" w:rsidRDefault="00DB24DE" w:rsidP="00DB24DE">
      <w:pPr>
        <w:pStyle w:val="HTMLPreformatted"/>
        <w:rPr>
          <w:sz w:val="23"/>
          <w:szCs w:val="23"/>
        </w:rPr>
      </w:pPr>
      <w:r>
        <w:rPr>
          <w:sz w:val="23"/>
          <w:szCs w:val="23"/>
        </w:rPr>
        <w:t>C:\&gt;javac FilenotFound_Demo.java</w:t>
      </w:r>
    </w:p>
    <w:p w14:paraId="3D28972C" w14:textId="77777777" w:rsidR="00DB24DE" w:rsidRDefault="00DB24DE" w:rsidP="00DB24DE">
      <w:pPr>
        <w:pStyle w:val="HTMLPreformatted"/>
        <w:rPr>
          <w:sz w:val="23"/>
          <w:szCs w:val="23"/>
        </w:rPr>
      </w:pPr>
      <w:r>
        <w:rPr>
          <w:sz w:val="23"/>
          <w:szCs w:val="23"/>
        </w:rPr>
        <w:t xml:space="preserve">FilenotFound_Demo.java:8: error: unreported exception </w:t>
      </w:r>
      <w:proofErr w:type="spellStart"/>
      <w:r>
        <w:rPr>
          <w:sz w:val="23"/>
          <w:szCs w:val="23"/>
        </w:rPr>
        <w:t>FileNotFoundException</w:t>
      </w:r>
      <w:proofErr w:type="spellEnd"/>
      <w:r>
        <w:rPr>
          <w:sz w:val="23"/>
          <w:szCs w:val="23"/>
        </w:rPr>
        <w:t>; must be caught or declared to be thrown</w:t>
      </w:r>
    </w:p>
    <w:p w14:paraId="593C4122" w14:textId="77777777" w:rsidR="00DB24DE" w:rsidRDefault="00DB24DE" w:rsidP="00DB24DE">
      <w:pPr>
        <w:pStyle w:val="HTMLPreformatted"/>
        <w:rPr>
          <w:sz w:val="23"/>
          <w:szCs w:val="23"/>
        </w:rPr>
      </w:pPr>
      <w:r>
        <w:rPr>
          <w:sz w:val="23"/>
          <w:szCs w:val="23"/>
        </w:rPr>
        <w:t xml:space="preserve">      </w:t>
      </w:r>
      <w:proofErr w:type="spellStart"/>
      <w:r>
        <w:rPr>
          <w:sz w:val="23"/>
          <w:szCs w:val="23"/>
        </w:rPr>
        <w:t>FileReader</w:t>
      </w:r>
      <w:proofErr w:type="spellEnd"/>
      <w:r>
        <w:rPr>
          <w:sz w:val="23"/>
          <w:szCs w:val="23"/>
        </w:rPr>
        <w:t xml:space="preserve"> </w:t>
      </w:r>
      <w:proofErr w:type="spellStart"/>
      <w:r>
        <w:rPr>
          <w:sz w:val="23"/>
          <w:szCs w:val="23"/>
        </w:rPr>
        <w:t>fr</w:t>
      </w:r>
      <w:proofErr w:type="spellEnd"/>
      <w:r>
        <w:rPr>
          <w:sz w:val="23"/>
          <w:szCs w:val="23"/>
        </w:rPr>
        <w:t xml:space="preserve"> = new </w:t>
      </w:r>
      <w:proofErr w:type="spellStart"/>
      <w:r>
        <w:rPr>
          <w:sz w:val="23"/>
          <w:szCs w:val="23"/>
        </w:rPr>
        <w:t>FileReader</w:t>
      </w:r>
      <w:proofErr w:type="spellEnd"/>
      <w:r>
        <w:rPr>
          <w:sz w:val="23"/>
          <w:szCs w:val="23"/>
        </w:rPr>
        <w:t>(file);</w:t>
      </w:r>
    </w:p>
    <w:p w14:paraId="779BA07F" w14:textId="77777777" w:rsidR="00DB24DE" w:rsidRDefault="00DB24DE" w:rsidP="00DB24DE">
      <w:pPr>
        <w:pStyle w:val="HTMLPreformatted"/>
        <w:rPr>
          <w:sz w:val="23"/>
          <w:szCs w:val="23"/>
        </w:rPr>
      </w:pPr>
      <w:r>
        <w:rPr>
          <w:sz w:val="23"/>
          <w:szCs w:val="23"/>
        </w:rPr>
        <w:t xml:space="preserve">                      ^</w:t>
      </w:r>
    </w:p>
    <w:p w14:paraId="28691E9A" w14:textId="77777777" w:rsidR="00DB24DE" w:rsidRDefault="00DB24DE" w:rsidP="00DB24DE">
      <w:pPr>
        <w:pStyle w:val="HTMLPreformatted"/>
        <w:rPr>
          <w:sz w:val="23"/>
          <w:szCs w:val="23"/>
        </w:rPr>
      </w:pPr>
      <w:r>
        <w:rPr>
          <w:sz w:val="23"/>
          <w:szCs w:val="23"/>
        </w:rPr>
        <w:t>1 error</w:t>
      </w:r>
    </w:p>
    <w:p w14:paraId="7F578E43" w14:textId="77777777" w:rsidR="0089507A" w:rsidRPr="00DB24DE" w:rsidRDefault="00DB24DE" w:rsidP="00DB24DE">
      <w:pPr>
        <w:shd w:val="clear" w:color="auto" w:fill="FFFFFF"/>
        <w:spacing w:before="100" w:beforeAutospacing="1" w:after="100" w:afterAutospacing="1" w:line="240" w:lineRule="auto"/>
        <w:rPr>
          <w:ins w:id="14" w:author="Unknown"/>
          <w:rFonts w:ascii="Arial" w:hAnsi="Arial" w:cs="Arial"/>
          <w:color w:val="000000"/>
          <w:sz w:val="23"/>
          <w:szCs w:val="23"/>
          <w:shd w:val="clear" w:color="auto" w:fill="FFFFFF"/>
        </w:rPr>
      </w:pPr>
      <w:r w:rsidRPr="00DB24DE">
        <w:rPr>
          <w:rFonts w:ascii="Arial" w:hAnsi="Arial" w:cs="Arial"/>
          <w:b/>
          <w:color w:val="000000"/>
          <w:sz w:val="23"/>
          <w:szCs w:val="23"/>
          <w:shd w:val="clear" w:color="auto" w:fill="FFFFFF"/>
        </w:rPr>
        <w:t xml:space="preserve">c. </w:t>
      </w:r>
      <w:ins w:id="15" w:author="Unknown">
        <w:r w:rsidR="0089507A" w:rsidRPr="00DB24DE">
          <w:rPr>
            <w:rFonts w:ascii="Arial" w:hAnsi="Arial" w:cs="Arial"/>
            <w:color w:val="000000"/>
            <w:sz w:val="23"/>
            <w:szCs w:val="23"/>
            <w:shd w:val="clear" w:color="auto" w:fill="FFFFFF"/>
          </w:rPr>
          <w:t xml:space="preserve">The classes which directly inherit </w:t>
        </w:r>
        <w:proofErr w:type="spellStart"/>
        <w:r w:rsidR="0089507A" w:rsidRPr="00DB24DE">
          <w:rPr>
            <w:rFonts w:ascii="Arial" w:hAnsi="Arial" w:cs="Arial"/>
            <w:color w:val="000000"/>
            <w:sz w:val="23"/>
            <w:szCs w:val="23"/>
            <w:shd w:val="clear" w:color="auto" w:fill="FFFFFF"/>
          </w:rPr>
          <w:t>Throwable</w:t>
        </w:r>
        <w:proofErr w:type="spellEnd"/>
        <w:r w:rsidR="0089507A" w:rsidRPr="00DB24DE">
          <w:rPr>
            <w:rFonts w:ascii="Arial" w:hAnsi="Arial" w:cs="Arial"/>
            <w:color w:val="000000"/>
            <w:sz w:val="23"/>
            <w:szCs w:val="23"/>
            <w:shd w:val="clear" w:color="auto" w:fill="FFFFFF"/>
          </w:rPr>
          <w:t xml:space="preserve"> class except </w:t>
        </w:r>
        <w:proofErr w:type="spellStart"/>
        <w:r w:rsidR="0089507A" w:rsidRPr="00DB24DE">
          <w:rPr>
            <w:rFonts w:ascii="Arial" w:hAnsi="Arial" w:cs="Arial"/>
            <w:color w:val="000000"/>
            <w:sz w:val="23"/>
            <w:szCs w:val="23"/>
            <w:shd w:val="clear" w:color="auto" w:fill="FFFFFF"/>
          </w:rPr>
          <w:t>RuntimeException</w:t>
        </w:r>
        <w:proofErr w:type="spellEnd"/>
        <w:r w:rsidR="0089507A" w:rsidRPr="00DB24DE">
          <w:rPr>
            <w:rFonts w:ascii="Arial" w:hAnsi="Arial" w:cs="Arial"/>
            <w:color w:val="000000"/>
            <w:sz w:val="23"/>
            <w:szCs w:val="23"/>
            <w:shd w:val="clear" w:color="auto" w:fill="FFFFFF"/>
          </w:rPr>
          <w:t xml:space="preserve"> and Error are known as checked exceptions e.g. </w:t>
        </w:r>
        <w:proofErr w:type="spellStart"/>
        <w:r w:rsidR="0089507A" w:rsidRPr="00DB24DE">
          <w:rPr>
            <w:rFonts w:ascii="Arial" w:hAnsi="Arial" w:cs="Arial"/>
            <w:color w:val="000000"/>
            <w:sz w:val="23"/>
            <w:szCs w:val="23"/>
            <w:shd w:val="clear" w:color="auto" w:fill="FFFFFF"/>
          </w:rPr>
          <w:t>IOException</w:t>
        </w:r>
        <w:proofErr w:type="spellEnd"/>
        <w:r w:rsidR="0089507A" w:rsidRPr="00DB24DE">
          <w:rPr>
            <w:rFonts w:ascii="Arial" w:hAnsi="Arial" w:cs="Arial"/>
            <w:color w:val="000000"/>
            <w:sz w:val="23"/>
            <w:szCs w:val="23"/>
            <w:shd w:val="clear" w:color="auto" w:fill="FFFFFF"/>
          </w:rPr>
          <w:t xml:space="preserve">, </w:t>
        </w:r>
        <w:proofErr w:type="spellStart"/>
        <w:r w:rsidR="0089507A" w:rsidRPr="00DB24DE">
          <w:rPr>
            <w:rFonts w:ascii="Arial" w:hAnsi="Arial" w:cs="Arial"/>
            <w:color w:val="000000"/>
            <w:sz w:val="23"/>
            <w:szCs w:val="23"/>
            <w:shd w:val="clear" w:color="auto" w:fill="FFFFFF"/>
          </w:rPr>
          <w:t>SQLException</w:t>
        </w:r>
        <w:proofErr w:type="spellEnd"/>
        <w:r w:rsidR="0089507A" w:rsidRPr="00DB24DE">
          <w:rPr>
            <w:rFonts w:ascii="Arial" w:hAnsi="Arial" w:cs="Arial"/>
            <w:color w:val="000000"/>
            <w:sz w:val="23"/>
            <w:szCs w:val="23"/>
            <w:shd w:val="clear" w:color="auto" w:fill="FFFFFF"/>
          </w:rPr>
          <w:t xml:space="preserve"> etc. Checked exceptions are checked at compile-time.</w:t>
        </w:r>
      </w:ins>
    </w:p>
    <w:p w14:paraId="5CF9ACD4" w14:textId="77777777" w:rsidR="0089507A" w:rsidRPr="0089507A" w:rsidRDefault="0089507A" w:rsidP="0089507A">
      <w:pPr>
        <w:shd w:val="clear" w:color="auto" w:fill="FFFFFF"/>
        <w:spacing w:before="100" w:beforeAutospacing="1" w:after="100" w:afterAutospacing="1" w:line="312" w:lineRule="atLeast"/>
        <w:outlineLvl w:val="2"/>
        <w:rPr>
          <w:ins w:id="16" w:author="Unknown"/>
          <w:rFonts w:ascii="Helvetica" w:eastAsia="Times New Roman" w:hAnsi="Helvetica" w:cs="Helvetica"/>
          <w:color w:val="610B4B"/>
          <w:sz w:val="29"/>
          <w:szCs w:val="29"/>
        </w:rPr>
      </w:pPr>
      <w:ins w:id="17" w:author="Unknown">
        <w:r w:rsidRPr="0089507A">
          <w:rPr>
            <w:rFonts w:ascii="Helvetica" w:eastAsia="Times New Roman" w:hAnsi="Helvetica" w:cs="Helvetica"/>
            <w:color w:val="610B4B"/>
            <w:sz w:val="29"/>
            <w:szCs w:val="29"/>
          </w:rPr>
          <w:t>2) Unchecked Exception</w:t>
        </w:r>
      </w:ins>
    </w:p>
    <w:p w14:paraId="71683108" w14:textId="77777777" w:rsidR="00DB24DE" w:rsidRDefault="00DB24DE" w:rsidP="0089507A">
      <w:pPr>
        <w:shd w:val="clear" w:color="auto" w:fill="FFFFFF"/>
        <w:spacing w:before="100" w:beforeAutospacing="1" w:after="100" w:afterAutospacing="1" w:line="240" w:lineRule="auto"/>
        <w:rPr>
          <w:rFonts w:ascii="Verdana" w:eastAsia="Times New Roman" w:hAnsi="Verdana" w:cs="Times New Roman"/>
          <w:color w:val="000000"/>
        </w:rPr>
      </w:pPr>
      <w:r w:rsidRPr="00DB24DE">
        <w:rPr>
          <w:rFonts w:ascii="Arial" w:hAnsi="Arial" w:cs="Arial"/>
          <w:b/>
          <w:color w:val="000000"/>
          <w:sz w:val="25"/>
          <w:szCs w:val="25"/>
          <w:shd w:val="clear" w:color="auto" w:fill="FFFFFF"/>
        </w:rPr>
        <w:t xml:space="preserve">a. </w:t>
      </w:r>
      <w:r>
        <w:rPr>
          <w:rFonts w:ascii="Arial" w:hAnsi="Arial" w:cs="Arial"/>
          <w:color w:val="000000"/>
          <w:sz w:val="25"/>
          <w:szCs w:val="25"/>
          <w:shd w:val="clear" w:color="auto" w:fill="FFFFFF"/>
        </w:rPr>
        <w:t>An unchecked exception is an exception that occurs at the time of execution. These are also called as </w:t>
      </w:r>
      <w:r>
        <w:rPr>
          <w:rFonts w:ascii="Arial" w:hAnsi="Arial" w:cs="Arial"/>
          <w:b/>
          <w:bCs/>
          <w:color w:val="000000"/>
          <w:sz w:val="25"/>
          <w:szCs w:val="25"/>
          <w:shd w:val="clear" w:color="auto" w:fill="FFFFFF"/>
        </w:rPr>
        <w:t>Runtime Exceptions</w:t>
      </w:r>
      <w:r>
        <w:rPr>
          <w:rFonts w:ascii="Arial" w:hAnsi="Arial" w:cs="Arial"/>
          <w:color w:val="000000"/>
          <w:sz w:val="25"/>
          <w:szCs w:val="25"/>
          <w:shd w:val="clear" w:color="auto" w:fill="FFFFFF"/>
        </w:rPr>
        <w:t>. These include programming bugs, such as logic errors or improper use of an API. Runtime exceptions are ignored at the time of compilation.</w:t>
      </w:r>
    </w:p>
    <w:p w14:paraId="452DEEF3" w14:textId="77777777" w:rsidR="00DB24DE" w:rsidRPr="00DB24DE" w:rsidRDefault="00DB24DE" w:rsidP="00DB24DE">
      <w:pPr>
        <w:pStyle w:val="NormalWeb"/>
        <w:spacing w:before="120" w:beforeAutospacing="0" w:after="144" w:afterAutospacing="0"/>
        <w:ind w:left="48" w:right="48"/>
        <w:jc w:val="both"/>
        <w:rPr>
          <w:rFonts w:ascii="Arial" w:hAnsi="Arial" w:cs="Arial"/>
          <w:color w:val="000000"/>
        </w:rPr>
      </w:pPr>
      <w:r w:rsidRPr="00DB24DE">
        <w:rPr>
          <w:rFonts w:ascii="Arial" w:hAnsi="Arial" w:cs="Arial"/>
          <w:b/>
          <w:color w:val="000000"/>
        </w:rPr>
        <w:t xml:space="preserve">b. </w:t>
      </w:r>
      <w:r>
        <w:rPr>
          <w:rFonts w:ascii="Arial" w:hAnsi="Arial" w:cs="Arial"/>
          <w:color w:val="000000"/>
        </w:rPr>
        <w:t>For example, if you have declared an array of size 5 in your program, and trying to call the 6</w:t>
      </w:r>
      <w:r w:rsidRPr="00DB24DE">
        <w:rPr>
          <w:rFonts w:ascii="Arial" w:hAnsi="Arial" w:cs="Arial"/>
          <w:color w:val="000000"/>
        </w:rPr>
        <w:t>th</w:t>
      </w:r>
      <w:r>
        <w:rPr>
          <w:rFonts w:ascii="Arial" w:hAnsi="Arial" w:cs="Arial"/>
          <w:color w:val="000000"/>
        </w:rPr>
        <w:t> element of the array then an </w:t>
      </w:r>
      <w:proofErr w:type="spellStart"/>
      <w:r>
        <w:rPr>
          <w:rFonts w:ascii="Arial" w:hAnsi="Arial" w:cs="Arial"/>
          <w:i/>
          <w:iCs/>
          <w:color w:val="000000"/>
        </w:rPr>
        <w:t>ArrayIndexOutOfBoundsExceptionexception</w:t>
      </w:r>
      <w:proofErr w:type="spellEnd"/>
      <w:r>
        <w:rPr>
          <w:rFonts w:ascii="Arial" w:hAnsi="Arial" w:cs="Arial"/>
          <w:color w:val="000000"/>
        </w:rPr>
        <w:t> occurs.</w:t>
      </w:r>
    </w:p>
    <w:p w14:paraId="0E34C19D" w14:textId="77777777" w:rsidR="00DB24DE" w:rsidRDefault="00DB24DE" w:rsidP="00DB24DE">
      <w:pPr>
        <w:pStyle w:val="Heading3"/>
        <w:rPr>
          <w:rFonts w:ascii="Arial" w:hAnsi="Arial" w:cs="Arial"/>
          <w:b w:val="0"/>
          <w:bCs w:val="0"/>
          <w:sz w:val="30"/>
          <w:szCs w:val="30"/>
        </w:rPr>
      </w:pPr>
      <w:r>
        <w:rPr>
          <w:rFonts w:ascii="Arial" w:hAnsi="Arial" w:cs="Arial"/>
          <w:b w:val="0"/>
          <w:bCs w:val="0"/>
          <w:sz w:val="30"/>
          <w:szCs w:val="30"/>
        </w:rPr>
        <w:t>Example</w:t>
      </w:r>
    </w:p>
    <w:p w14:paraId="7086317E" w14:textId="77777777" w:rsidR="00DB24DE" w:rsidRDefault="00DB24DE" w:rsidP="00DB24D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Unchecked_Demo</w:t>
      </w:r>
      <w:proofErr w:type="spellEnd"/>
      <w:r>
        <w:rPr>
          <w:rStyle w:val="pln"/>
          <w:color w:val="000000"/>
          <w:sz w:val="23"/>
          <w:szCs w:val="23"/>
        </w:rPr>
        <w:t xml:space="preserve"> </w:t>
      </w:r>
      <w:r>
        <w:rPr>
          <w:rStyle w:val="pun"/>
          <w:color w:val="666600"/>
          <w:sz w:val="23"/>
          <w:szCs w:val="23"/>
        </w:rPr>
        <w:t>{</w:t>
      </w:r>
    </w:p>
    <w:p w14:paraId="6725A276" w14:textId="77777777" w:rsidR="00DB24DE" w:rsidRDefault="00DB24DE" w:rsidP="00DB24D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9D67417" w14:textId="77777777" w:rsidR="00DB24DE" w:rsidRDefault="00DB24DE" w:rsidP="00DB24D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23306D6D" w14:textId="77777777" w:rsidR="00DB24DE" w:rsidRDefault="00DB24DE" w:rsidP="00DB24D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int</w:t>
      </w:r>
      <w:proofErr w:type="gramEnd"/>
      <w:r>
        <w:rPr>
          <w:rStyle w:val="pln"/>
          <w:color w:val="000000"/>
          <w:sz w:val="23"/>
          <w:szCs w:val="23"/>
        </w:rPr>
        <w:t xml:space="preserve"> num</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r>
        <w:rPr>
          <w:rStyle w:val="pln"/>
          <w:color w:val="000000"/>
          <w:sz w:val="23"/>
          <w:szCs w:val="23"/>
        </w:rPr>
        <w:t xml:space="preserve"> </w:t>
      </w:r>
      <w:r>
        <w:rPr>
          <w:rStyle w:val="lit"/>
          <w:color w:val="006666"/>
          <w:sz w:val="23"/>
          <w:szCs w:val="23"/>
        </w:rPr>
        <w:t>4</w:t>
      </w:r>
      <w:r>
        <w:rPr>
          <w:rStyle w:val="pun"/>
          <w:color w:val="666600"/>
          <w:sz w:val="23"/>
          <w:szCs w:val="23"/>
        </w:rPr>
        <w:t>};</w:t>
      </w:r>
    </w:p>
    <w:p w14:paraId="13E2A4A0" w14:textId="77777777" w:rsidR="00DB24DE" w:rsidRDefault="00DB24DE" w:rsidP="00DB24D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spellStart"/>
      <w:proofErr w:type="gramEnd"/>
      <w:r>
        <w:rPr>
          <w:rStyle w:val="pln"/>
          <w:color w:val="000000"/>
          <w:sz w:val="23"/>
          <w:szCs w:val="23"/>
        </w:rPr>
        <w:t>num</w:t>
      </w:r>
      <w:proofErr w:type="spellEnd"/>
      <w:r>
        <w:rPr>
          <w:rStyle w:val="pun"/>
          <w:color w:val="666600"/>
          <w:sz w:val="23"/>
          <w:szCs w:val="23"/>
        </w:rPr>
        <w:t>[</w:t>
      </w:r>
      <w:r>
        <w:rPr>
          <w:rStyle w:val="lit"/>
          <w:color w:val="006666"/>
          <w:sz w:val="23"/>
          <w:szCs w:val="23"/>
        </w:rPr>
        <w:t>5</w:t>
      </w:r>
      <w:r>
        <w:rPr>
          <w:rStyle w:val="pun"/>
          <w:color w:val="666600"/>
          <w:sz w:val="23"/>
          <w:szCs w:val="23"/>
        </w:rPr>
        <w:t>]);</w:t>
      </w:r>
    </w:p>
    <w:p w14:paraId="78D2402D" w14:textId="77777777" w:rsidR="00DB24DE" w:rsidRDefault="00DB24DE" w:rsidP="00DB24D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4F4E513" w14:textId="77777777" w:rsidR="00DB24DE" w:rsidRDefault="00DB24DE" w:rsidP="00DB24D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204E4F1" w14:textId="77777777" w:rsidR="00DB24DE" w:rsidRDefault="00DB24DE" w:rsidP="00DB24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If you compile and execute the above program, you will get the following exception.</w:t>
      </w:r>
    </w:p>
    <w:p w14:paraId="00CFBFA1" w14:textId="77777777" w:rsidR="00DB24DE" w:rsidRDefault="00DB24DE" w:rsidP="00DB24DE">
      <w:pPr>
        <w:pStyle w:val="Heading3"/>
        <w:rPr>
          <w:rFonts w:ascii="Arial" w:hAnsi="Arial" w:cs="Arial"/>
          <w:b w:val="0"/>
          <w:bCs w:val="0"/>
          <w:sz w:val="30"/>
          <w:szCs w:val="30"/>
        </w:rPr>
      </w:pPr>
      <w:r>
        <w:rPr>
          <w:rFonts w:ascii="Arial" w:hAnsi="Arial" w:cs="Arial"/>
          <w:b w:val="0"/>
          <w:bCs w:val="0"/>
          <w:sz w:val="30"/>
          <w:szCs w:val="30"/>
        </w:rPr>
        <w:t>Output</w:t>
      </w:r>
    </w:p>
    <w:p w14:paraId="3CF7414E" w14:textId="77777777" w:rsidR="00DB24DE" w:rsidRDefault="00DB24DE" w:rsidP="00DB24DE">
      <w:pPr>
        <w:pStyle w:val="HTMLPreformatted"/>
        <w:rPr>
          <w:sz w:val="23"/>
          <w:szCs w:val="23"/>
        </w:rPr>
      </w:pPr>
      <w:r>
        <w:rPr>
          <w:sz w:val="23"/>
          <w:szCs w:val="23"/>
        </w:rPr>
        <w:t xml:space="preserve">Exception in thread "main" </w:t>
      </w:r>
      <w:proofErr w:type="spellStart"/>
      <w:r>
        <w:rPr>
          <w:sz w:val="23"/>
          <w:szCs w:val="23"/>
        </w:rPr>
        <w:t>java.lang.ArrayIndexOutOfBoundsException</w:t>
      </w:r>
      <w:proofErr w:type="spellEnd"/>
      <w:r>
        <w:rPr>
          <w:sz w:val="23"/>
          <w:szCs w:val="23"/>
        </w:rPr>
        <w:t>: 5</w:t>
      </w:r>
    </w:p>
    <w:p w14:paraId="7491218E" w14:textId="77777777" w:rsidR="00DB24DE" w:rsidRDefault="00DB24DE" w:rsidP="00DB24DE">
      <w:pPr>
        <w:pStyle w:val="HTMLPreformatted"/>
        <w:rPr>
          <w:sz w:val="23"/>
          <w:szCs w:val="23"/>
        </w:rPr>
      </w:pPr>
      <w:r>
        <w:rPr>
          <w:sz w:val="23"/>
          <w:szCs w:val="23"/>
        </w:rPr>
        <w:tab/>
        <w:t xml:space="preserve">at </w:t>
      </w:r>
      <w:proofErr w:type="spellStart"/>
      <w:r>
        <w:rPr>
          <w:sz w:val="23"/>
          <w:szCs w:val="23"/>
        </w:rPr>
        <w:t>Exceptions.Unchecked_Demo.main</w:t>
      </w:r>
      <w:proofErr w:type="spellEnd"/>
      <w:r>
        <w:rPr>
          <w:sz w:val="23"/>
          <w:szCs w:val="23"/>
        </w:rPr>
        <w:t>(Unchecked_Demo.java:8)</w:t>
      </w:r>
    </w:p>
    <w:p w14:paraId="7EC1302E" w14:textId="77777777" w:rsidR="00DB24DE" w:rsidRDefault="00DB24DE" w:rsidP="0089507A">
      <w:pPr>
        <w:shd w:val="clear" w:color="auto" w:fill="FFFFFF"/>
        <w:spacing w:before="100" w:beforeAutospacing="1" w:after="100" w:afterAutospacing="1" w:line="240" w:lineRule="auto"/>
        <w:rPr>
          <w:rFonts w:ascii="Verdana" w:eastAsia="Times New Roman" w:hAnsi="Verdana" w:cs="Times New Roman"/>
          <w:color w:val="000000"/>
        </w:rPr>
      </w:pPr>
    </w:p>
    <w:p w14:paraId="54624E9E" w14:textId="77777777" w:rsidR="00DB24DE" w:rsidRPr="00DB24DE" w:rsidRDefault="00DB24DE" w:rsidP="0089507A">
      <w:pPr>
        <w:shd w:val="clear" w:color="auto" w:fill="FFFFFF"/>
        <w:spacing w:before="100" w:beforeAutospacing="1" w:after="100" w:afterAutospacing="1" w:line="240" w:lineRule="auto"/>
        <w:rPr>
          <w:rFonts w:ascii="Verdana" w:eastAsia="Times New Roman" w:hAnsi="Verdana" w:cs="Times New Roman"/>
          <w:b/>
          <w:color w:val="000000"/>
        </w:rPr>
      </w:pPr>
      <w:r w:rsidRPr="00DB24DE">
        <w:rPr>
          <w:rFonts w:ascii="Verdana" w:eastAsia="Times New Roman" w:hAnsi="Verdana" w:cs="Times New Roman"/>
          <w:b/>
          <w:color w:val="000000"/>
        </w:rPr>
        <w:t>c.</w:t>
      </w:r>
    </w:p>
    <w:p w14:paraId="5A6EF19E" w14:textId="77777777" w:rsidR="0089507A" w:rsidRPr="00DB24DE" w:rsidRDefault="0089507A" w:rsidP="00DB24DE">
      <w:pPr>
        <w:shd w:val="clear" w:color="auto" w:fill="FFFFFF"/>
        <w:spacing w:before="100" w:beforeAutospacing="1" w:after="100" w:afterAutospacing="1" w:line="240" w:lineRule="auto"/>
        <w:rPr>
          <w:rFonts w:ascii="Verdana" w:eastAsia="Times New Roman" w:hAnsi="Verdana" w:cs="Times New Roman"/>
          <w:color w:val="000000"/>
        </w:rPr>
      </w:pPr>
      <w:ins w:id="18" w:author="Unknown">
        <w:r w:rsidRPr="0089507A">
          <w:rPr>
            <w:rFonts w:ascii="Verdana" w:eastAsia="Times New Roman" w:hAnsi="Verdana" w:cs="Times New Roman"/>
            <w:color w:val="000000"/>
          </w:rPr>
          <w:t xml:space="preserve">The classes which inherit </w:t>
        </w:r>
        <w:proofErr w:type="spellStart"/>
        <w:r w:rsidRPr="0089507A">
          <w:rPr>
            <w:rFonts w:ascii="Verdana" w:eastAsia="Times New Roman" w:hAnsi="Verdana" w:cs="Times New Roman"/>
            <w:color w:val="000000"/>
          </w:rPr>
          <w:t>RuntimeException</w:t>
        </w:r>
        <w:proofErr w:type="spellEnd"/>
        <w:r w:rsidRPr="0089507A">
          <w:rPr>
            <w:rFonts w:ascii="Verdana" w:eastAsia="Times New Roman" w:hAnsi="Verdana" w:cs="Times New Roman"/>
            <w:color w:val="000000"/>
          </w:rPr>
          <w:t xml:space="preserve"> are known as unchecked exceptions e.g. </w:t>
        </w:r>
        <w:proofErr w:type="spellStart"/>
        <w:r w:rsidRPr="0089507A">
          <w:rPr>
            <w:rFonts w:ascii="Verdana" w:eastAsia="Times New Roman" w:hAnsi="Verdana" w:cs="Times New Roman"/>
            <w:color w:val="000000"/>
          </w:rPr>
          <w:t>ArithmeticException</w:t>
        </w:r>
        <w:proofErr w:type="spellEnd"/>
        <w:r w:rsidRPr="0089507A">
          <w:rPr>
            <w:rFonts w:ascii="Verdana" w:eastAsia="Times New Roman" w:hAnsi="Verdana" w:cs="Times New Roman"/>
            <w:color w:val="000000"/>
          </w:rPr>
          <w:t xml:space="preserve">, </w:t>
        </w:r>
        <w:proofErr w:type="spellStart"/>
        <w:r w:rsidRPr="0089507A">
          <w:rPr>
            <w:rFonts w:ascii="Verdana" w:eastAsia="Times New Roman" w:hAnsi="Verdana" w:cs="Times New Roman"/>
            <w:color w:val="000000"/>
          </w:rPr>
          <w:t>NullPointerException</w:t>
        </w:r>
        <w:proofErr w:type="spellEnd"/>
        <w:r w:rsidRPr="0089507A">
          <w:rPr>
            <w:rFonts w:ascii="Verdana" w:eastAsia="Times New Roman" w:hAnsi="Verdana" w:cs="Times New Roman"/>
            <w:color w:val="000000"/>
          </w:rPr>
          <w:t xml:space="preserve">, </w:t>
        </w:r>
        <w:proofErr w:type="spellStart"/>
        <w:r w:rsidRPr="0089507A">
          <w:rPr>
            <w:rFonts w:ascii="Verdana" w:eastAsia="Times New Roman" w:hAnsi="Verdana" w:cs="Times New Roman"/>
            <w:color w:val="000000"/>
          </w:rPr>
          <w:t>ArrayIndexOutOfBoundsException</w:t>
        </w:r>
        <w:proofErr w:type="spellEnd"/>
        <w:r w:rsidRPr="0089507A">
          <w:rPr>
            <w:rFonts w:ascii="Verdana" w:eastAsia="Times New Roman" w:hAnsi="Verdana" w:cs="Times New Roman"/>
            <w:color w:val="000000"/>
          </w:rPr>
          <w:t xml:space="preserve"> etc. Unchecked exceptions are not checked at compile-time, but they are checked at runtime.</w:t>
        </w:r>
      </w:ins>
    </w:p>
    <w:p w14:paraId="6D381BA7" w14:textId="77777777" w:rsidR="0089507A" w:rsidRDefault="0089507A" w:rsidP="0089507A">
      <w:pPr>
        <w:shd w:val="clear" w:color="auto" w:fill="FFFFFF"/>
        <w:spacing w:before="100" w:beforeAutospacing="1" w:after="100" w:afterAutospacing="1" w:line="312" w:lineRule="atLeast"/>
        <w:outlineLvl w:val="1"/>
        <w:rPr>
          <w:rFonts w:ascii="Helvetica" w:eastAsia="Times New Roman" w:hAnsi="Helvetica" w:cs="Helvetica"/>
          <w:color w:val="610B38"/>
          <w:sz w:val="42"/>
          <w:szCs w:val="42"/>
        </w:rPr>
      </w:pPr>
    </w:p>
    <w:p w14:paraId="1C89CD08" w14:textId="77777777" w:rsidR="00EA12CB" w:rsidRPr="0089507A" w:rsidRDefault="00EA12CB" w:rsidP="00EA12CB">
      <w:pPr>
        <w:shd w:val="clear" w:color="auto" w:fill="FFFFFF"/>
        <w:spacing w:before="100" w:beforeAutospacing="1" w:after="100" w:afterAutospacing="1" w:line="312" w:lineRule="atLeast"/>
        <w:outlineLvl w:val="1"/>
        <w:rPr>
          <w:rFonts w:ascii="Helvetica" w:eastAsia="Times New Roman" w:hAnsi="Helvetica" w:cs="Helvetica"/>
          <w:color w:val="610B38"/>
          <w:sz w:val="42"/>
          <w:szCs w:val="42"/>
        </w:rPr>
      </w:pPr>
      <w:r w:rsidRPr="0089507A">
        <w:rPr>
          <w:rFonts w:ascii="Helvetica" w:eastAsia="Times New Roman" w:hAnsi="Helvetica" w:cs="Helvetica"/>
          <w:color w:val="610B38"/>
          <w:sz w:val="42"/>
          <w:szCs w:val="42"/>
        </w:rPr>
        <w:t>What is Exception Handling</w:t>
      </w:r>
    </w:p>
    <w:p w14:paraId="6D8B6D04" w14:textId="77777777" w:rsidR="00EA12CB" w:rsidRPr="00503F7E" w:rsidRDefault="00EA12CB" w:rsidP="00503F7E">
      <w:pPr>
        <w:shd w:val="clear" w:color="auto" w:fill="FFFFFF"/>
        <w:spacing w:before="100" w:beforeAutospacing="1" w:after="100" w:afterAutospacing="1" w:line="240" w:lineRule="auto"/>
        <w:jc w:val="both"/>
        <w:rPr>
          <w:rFonts w:ascii="Verdana" w:eastAsia="Times New Roman" w:hAnsi="Verdana" w:cs="Times New Roman"/>
          <w:b/>
          <w:color w:val="000000"/>
          <w:sz w:val="28"/>
        </w:rPr>
      </w:pPr>
      <w:r w:rsidRPr="00503F7E">
        <w:rPr>
          <w:rFonts w:ascii="Verdana" w:eastAsia="Times New Roman" w:hAnsi="Verdana" w:cs="Times New Roman"/>
          <w:b/>
          <w:color w:val="000000"/>
          <w:sz w:val="28"/>
        </w:rPr>
        <w:t>Exception Handling is a mechanism t</w:t>
      </w:r>
      <w:r w:rsidR="00503F7E" w:rsidRPr="00503F7E">
        <w:rPr>
          <w:rFonts w:ascii="Verdana" w:eastAsia="Times New Roman" w:hAnsi="Verdana" w:cs="Times New Roman"/>
          <w:b/>
          <w:color w:val="000000"/>
          <w:sz w:val="28"/>
        </w:rPr>
        <w:t xml:space="preserve">o handle runtime errors such as </w:t>
      </w:r>
      <w:proofErr w:type="spellStart"/>
      <w:r w:rsidRPr="00503F7E">
        <w:rPr>
          <w:rFonts w:ascii="Verdana" w:eastAsia="Times New Roman" w:hAnsi="Verdana" w:cs="Times New Roman"/>
          <w:b/>
          <w:color w:val="000000"/>
          <w:sz w:val="28"/>
        </w:rPr>
        <w:t>ClassNotFoundException</w:t>
      </w:r>
      <w:proofErr w:type="spellEnd"/>
      <w:r w:rsidRPr="00503F7E">
        <w:rPr>
          <w:rFonts w:ascii="Verdana" w:eastAsia="Times New Roman" w:hAnsi="Verdana" w:cs="Times New Roman"/>
          <w:b/>
          <w:color w:val="000000"/>
          <w:sz w:val="28"/>
        </w:rPr>
        <w:t xml:space="preserve">, </w:t>
      </w:r>
      <w:proofErr w:type="spellStart"/>
      <w:r w:rsidRPr="00503F7E">
        <w:rPr>
          <w:rFonts w:ascii="Verdana" w:eastAsia="Times New Roman" w:hAnsi="Verdana" w:cs="Times New Roman"/>
          <w:b/>
          <w:color w:val="000000"/>
          <w:sz w:val="28"/>
        </w:rPr>
        <w:t>IOException</w:t>
      </w:r>
      <w:proofErr w:type="spellEnd"/>
      <w:r w:rsidRPr="00503F7E">
        <w:rPr>
          <w:rFonts w:ascii="Verdana" w:eastAsia="Times New Roman" w:hAnsi="Verdana" w:cs="Times New Roman"/>
          <w:b/>
          <w:color w:val="000000"/>
          <w:sz w:val="28"/>
        </w:rPr>
        <w:t xml:space="preserve">, </w:t>
      </w:r>
      <w:proofErr w:type="spellStart"/>
      <w:r w:rsidRPr="00503F7E">
        <w:rPr>
          <w:rFonts w:ascii="Verdana" w:eastAsia="Times New Roman" w:hAnsi="Verdana" w:cs="Times New Roman"/>
          <w:b/>
          <w:color w:val="000000"/>
          <w:sz w:val="28"/>
        </w:rPr>
        <w:t>SQLException</w:t>
      </w:r>
      <w:proofErr w:type="spellEnd"/>
      <w:r w:rsidRPr="00503F7E">
        <w:rPr>
          <w:rFonts w:ascii="Verdana" w:eastAsia="Times New Roman" w:hAnsi="Verdana" w:cs="Times New Roman"/>
          <w:b/>
          <w:color w:val="000000"/>
          <w:sz w:val="28"/>
        </w:rPr>
        <w:t xml:space="preserve">, </w:t>
      </w:r>
      <w:proofErr w:type="spellStart"/>
      <w:r w:rsidRPr="00503F7E">
        <w:rPr>
          <w:rFonts w:ascii="Verdana" w:eastAsia="Times New Roman" w:hAnsi="Verdana" w:cs="Times New Roman"/>
          <w:b/>
          <w:color w:val="000000"/>
          <w:sz w:val="28"/>
        </w:rPr>
        <w:t>RemoteException</w:t>
      </w:r>
      <w:proofErr w:type="spellEnd"/>
      <w:r w:rsidRPr="00503F7E">
        <w:rPr>
          <w:rFonts w:ascii="Verdana" w:eastAsia="Times New Roman" w:hAnsi="Verdana" w:cs="Times New Roman"/>
          <w:b/>
          <w:color w:val="000000"/>
          <w:sz w:val="28"/>
        </w:rPr>
        <w:t>, etc.</w:t>
      </w:r>
    </w:p>
    <w:p w14:paraId="18E22CBD" w14:textId="77777777" w:rsidR="00EA12CB" w:rsidRPr="0089507A" w:rsidRDefault="00EA12CB" w:rsidP="00EA12CB">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rPr>
      </w:pPr>
      <w:r w:rsidRPr="0089507A">
        <w:rPr>
          <w:rFonts w:ascii="Helvetica" w:eastAsia="Times New Roman" w:hAnsi="Helvetica" w:cs="Helvetica"/>
          <w:color w:val="610B4B"/>
          <w:sz w:val="29"/>
          <w:szCs w:val="29"/>
        </w:rPr>
        <w:t>Advantage of Exception Handling</w:t>
      </w:r>
    </w:p>
    <w:p w14:paraId="37DB12EC" w14:textId="77777777" w:rsidR="00EA12CB" w:rsidRPr="0089507A" w:rsidRDefault="00EA12CB" w:rsidP="00EA12CB">
      <w:pPr>
        <w:shd w:val="clear" w:color="auto" w:fill="FFFFFF"/>
        <w:spacing w:before="100" w:beforeAutospacing="1" w:after="100" w:afterAutospacing="1" w:line="240" w:lineRule="auto"/>
        <w:rPr>
          <w:rFonts w:ascii="Verdana" w:eastAsia="Times New Roman" w:hAnsi="Verdana" w:cs="Times New Roman"/>
          <w:color w:val="000000"/>
        </w:rPr>
      </w:pPr>
      <w:r w:rsidRPr="0089507A">
        <w:rPr>
          <w:rFonts w:ascii="Verdana" w:eastAsia="Times New Roman" w:hAnsi="Verdana" w:cs="Times New Roman"/>
          <w:color w:val="000000"/>
        </w:rPr>
        <w:t>The core advantage of exception handling is </w:t>
      </w:r>
      <w:r w:rsidRPr="0089507A">
        <w:rPr>
          <w:rFonts w:ascii="Verdana" w:eastAsia="Times New Roman" w:hAnsi="Verdana" w:cs="Times New Roman"/>
          <w:b/>
          <w:bCs/>
          <w:color w:val="000000"/>
        </w:rPr>
        <w:t>to maintain the normal flow of the application</w:t>
      </w:r>
      <w:r w:rsidRPr="0089507A">
        <w:rPr>
          <w:rFonts w:ascii="Verdana" w:eastAsia="Times New Roman" w:hAnsi="Verdana" w:cs="Times New Roman"/>
          <w:color w:val="000000"/>
        </w:rPr>
        <w:t>. An exception normally disrupts the normal flow of the application that is why we use exception handling. Let's take a scenario:</w:t>
      </w:r>
    </w:p>
    <w:p w14:paraId="6A71AD6A" w14:textId="77777777" w:rsidR="00EA12CB" w:rsidRPr="0089507A" w:rsidRDefault="00EA12CB" w:rsidP="00DB24DE">
      <w:pPr>
        <w:numPr>
          <w:ilvl w:val="0"/>
          <w:numId w:val="2"/>
        </w:numPr>
        <w:shd w:val="clear" w:color="auto" w:fill="FFFFFF"/>
        <w:spacing w:after="0" w:line="352" w:lineRule="atLeast"/>
        <w:ind w:left="0" w:firstLine="360"/>
        <w:rPr>
          <w:rFonts w:ascii="Verdana" w:eastAsia="Times New Roman" w:hAnsi="Verdana" w:cs="Times New Roman"/>
          <w:color w:val="000000"/>
        </w:rPr>
      </w:pPr>
      <w:r w:rsidRPr="0089507A">
        <w:rPr>
          <w:rFonts w:ascii="Verdana" w:eastAsia="Times New Roman" w:hAnsi="Verdana" w:cs="Times New Roman"/>
          <w:color w:val="000000"/>
          <w:bdr w:val="none" w:sz="0" w:space="0" w:color="auto" w:frame="1"/>
        </w:rPr>
        <w:t>statement </w:t>
      </w:r>
      <w:r w:rsidRPr="0089507A">
        <w:rPr>
          <w:rFonts w:ascii="Verdana" w:eastAsia="Times New Roman" w:hAnsi="Verdana" w:cs="Times New Roman"/>
          <w:color w:val="C00000"/>
        </w:rPr>
        <w:t>1</w:t>
      </w:r>
      <w:r w:rsidRPr="0089507A">
        <w:rPr>
          <w:rFonts w:ascii="Verdana" w:eastAsia="Times New Roman" w:hAnsi="Verdana" w:cs="Times New Roman"/>
          <w:color w:val="000000"/>
          <w:bdr w:val="none" w:sz="0" w:space="0" w:color="auto" w:frame="1"/>
        </w:rPr>
        <w:t>;  </w:t>
      </w:r>
    </w:p>
    <w:p w14:paraId="2616B8DD" w14:textId="77777777" w:rsidR="00EA12CB" w:rsidRPr="0089507A" w:rsidRDefault="00EA12CB" w:rsidP="00DB24DE">
      <w:pPr>
        <w:numPr>
          <w:ilvl w:val="0"/>
          <w:numId w:val="2"/>
        </w:numPr>
        <w:shd w:val="clear" w:color="auto" w:fill="FFFFFF"/>
        <w:spacing w:after="0" w:line="352" w:lineRule="atLeast"/>
        <w:ind w:left="0" w:firstLine="360"/>
        <w:rPr>
          <w:rFonts w:ascii="Verdana" w:eastAsia="Times New Roman" w:hAnsi="Verdana" w:cs="Times New Roman"/>
          <w:color w:val="000000"/>
        </w:rPr>
      </w:pPr>
      <w:r w:rsidRPr="0089507A">
        <w:rPr>
          <w:rFonts w:ascii="Verdana" w:eastAsia="Times New Roman" w:hAnsi="Verdana" w:cs="Times New Roman"/>
          <w:color w:val="000000"/>
          <w:bdr w:val="none" w:sz="0" w:space="0" w:color="auto" w:frame="1"/>
        </w:rPr>
        <w:t>statement </w:t>
      </w:r>
      <w:r w:rsidRPr="0089507A">
        <w:rPr>
          <w:rFonts w:ascii="Verdana" w:eastAsia="Times New Roman" w:hAnsi="Verdana" w:cs="Times New Roman"/>
          <w:color w:val="C00000"/>
        </w:rPr>
        <w:t>2</w:t>
      </w:r>
      <w:r w:rsidRPr="0089507A">
        <w:rPr>
          <w:rFonts w:ascii="Verdana" w:eastAsia="Times New Roman" w:hAnsi="Verdana" w:cs="Times New Roman"/>
          <w:color w:val="000000"/>
          <w:bdr w:val="none" w:sz="0" w:space="0" w:color="auto" w:frame="1"/>
        </w:rPr>
        <w:t>;  </w:t>
      </w:r>
    </w:p>
    <w:p w14:paraId="50BECBB4" w14:textId="77777777" w:rsidR="00EA12CB" w:rsidRPr="0089507A" w:rsidRDefault="00EA12CB" w:rsidP="00DB24DE">
      <w:pPr>
        <w:numPr>
          <w:ilvl w:val="0"/>
          <w:numId w:val="2"/>
        </w:numPr>
        <w:shd w:val="clear" w:color="auto" w:fill="FFFFFF"/>
        <w:spacing w:after="0" w:line="352" w:lineRule="atLeast"/>
        <w:ind w:left="0" w:firstLine="360"/>
        <w:rPr>
          <w:rFonts w:ascii="Verdana" w:eastAsia="Times New Roman" w:hAnsi="Verdana" w:cs="Times New Roman"/>
          <w:color w:val="000000"/>
        </w:rPr>
      </w:pPr>
      <w:r w:rsidRPr="0089507A">
        <w:rPr>
          <w:rFonts w:ascii="Verdana" w:eastAsia="Times New Roman" w:hAnsi="Verdana" w:cs="Times New Roman"/>
          <w:color w:val="000000"/>
          <w:bdr w:val="none" w:sz="0" w:space="0" w:color="auto" w:frame="1"/>
        </w:rPr>
        <w:t>statement </w:t>
      </w:r>
      <w:r w:rsidRPr="0089507A">
        <w:rPr>
          <w:rFonts w:ascii="Verdana" w:eastAsia="Times New Roman" w:hAnsi="Verdana" w:cs="Times New Roman"/>
          <w:color w:val="C00000"/>
        </w:rPr>
        <w:t>3</w:t>
      </w:r>
      <w:r w:rsidRPr="0089507A">
        <w:rPr>
          <w:rFonts w:ascii="Verdana" w:eastAsia="Times New Roman" w:hAnsi="Verdana" w:cs="Times New Roman"/>
          <w:color w:val="000000"/>
          <w:bdr w:val="none" w:sz="0" w:space="0" w:color="auto" w:frame="1"/>
        </w:rPr>
        <w:t>;  </w:t>
      </w:r>
    </w:p>
    <w:p w14:paraId="429994ED" w14:textId="77777777" w:rsidR="00EA12CB" w:rsidRPr="0089507A" w:rsidRDefault="00EA12CB" w:rsidP="00DB24DE">
      <w:pPr>
        <w:numPr>
          <w:ilvl w:val="0"/>
          <w:numId w:val="2"/>
        </w:numPr>
        <w:shd w:val="clear" w:color="auto" w:fill="FFFFFF"/>
        <w:spacing w:after="0" w:line="352" w:lineRule="atLeast"/>
        <w:ind w:left="0" w:firstLine="360"/>
        <w:rPr>
          <w:rFonts w:ascii="Verdana" w:eastAsia="Times New Roman" w:hAnsi="Verdana" w:cs="Times New Roman"/>
          <w:color w:val="000000"/>
        </w:rPr>
      </w:pPr>
      <w:r w:rsidRPr="0089507A">
        <w:rPr>
          <w:rFonts w:ascii="Verdana" w:eastAsia="Times New Roman" w:hAnsi="Verdana" w:cs="Times New Roman"/>
          <w:color w:val="000000"/>
          <w:bdr w:val="none" w:sz="0" w:space="0" w:color="auto" w:frame="1"/>
        </w:rPr>
        <w:t>statement </w:t>
      </w:r>
      <w:r w:rsidRPr="0089507A">
        <w:rPr>
          <w:rFonts w:ascii="Verdana" w:eastAsia="Times New Roman" w:hAnsi="Verdana" w:cs="Times New Roman"/>
          <w:color w:val="C00000"/>
        </w:rPr>
        <w:t>4</w:t>
      </w:r>
      <w:r w:rsidRPr="0089507A">
        <w:rPr>
          <w:rFonts w:ascii="Verdana" w:eastAsia="Times New Roman" w:hAnsi="Verdana" w:cs="Times New Roman"/>
          <w:color w:val="000000"/>
          <w:bdr w:val="none" w:sz="0" w:space="0" w:color="auto" w:frame="1"/>
        </w:rPr>
        <w:t>;  </w:t>
      </w:r>
    </w:p>
    <w:p w14:paraId="18F32E74" w14:textId="77777777" w:rsidR="00EA12CB" w:rsidRPr="0089507A" w:rsidRDefault="00EA12CB" w:rsidP="00DB24DE">
      <w:pPr>
        <w:numPr>
          <w:ilvl w:val="0"/>
          <w:numId w:val="2"/>
        </w:numPr>
        <w:shd w:val="clear" w:color="auto" w:fill="FFFFFF"/>
        <w:spacing w:after="0" w:line="352" w:lineRule="atLeast"/>
        <w:ind w:left="0" w:firstLine="360"/>
        <w:rPr>
          <w:rFonts w:ascii="Verdana" w:eastAsia="Times New Roman" w:hAnsi="Verdana" w:cs="Times New Roman"/>
          <w:color w:val="000000"/>
        </w:rPr>
      </w:pPr>
      <w:r w:rsidRPr="0089507A">
        <w:rPr>
          <w:rFonts w:ascii="Verdana" w:eastAsia="Times New Roman" w:hAnsi="Verdana" w:cs="Times New Roman"/>
          <w:color w:val="000000"/>
          <w:bdr w:val="none" w:sz="0" w:space="0" w:color="auto" w:frame="1"/>
        </w:rPr>
        <w:t>statement </w:t>
      </w:r>
      <w:r w:rsidRPr="0089507A">
        <w:rPr>
          <w:rFonts w:ascii="Verdana" w:eastAsia="Times New Roman" w:hAnsi="Verdana" w:cs="Times New Roman"/>
          <w:color w:val="C00000"/>
        </w:rPr>
        <w:t>5</w:t>
      </w:r>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color w:val="008200"/>
        </w:rPr>
        <w:t>//exception occurs</w:t>
      </w:r>
      <w:r w:rsidRPr="0089507A">
        <w:rPr>
          <w:rFonts w:ascii="Verdana" w:eastAsia="Times New Roman" w:hAnsi="Verdana" w:cs="Times New Roman"/>
          <w:color w:val="000000"/>
          <w:bdr w:val="none" w:sz="0" w:space="0" w:color="auto" w:frame="1"/>
        </w:rPr>
        <w:t>  </w:t>
      </w:r>
    </w:p>
    <w:p w14:paraId="4449D043" w14:textId="77777777" w:rsidR="00EA12CB" w:rsidRPr="0089507A" w:rsidRDefault="00EA12CB" w:rsidP="00DB24DE">
      <w:pPr>
        <w:numPr>
          <w:ilvl w:val="0"/>
          <w:numId w:val="2"/>
        </w:numPr>
        <w:shd w:val="clear" w:color="auto" w:fill="FFFFFF"/>
        <w:spacing w:after="0" w:line="352" w:lineRule="atLeast"/>
        <w:ind w:left="0" w:firstLine="360"/>
        <w:rPr>
          <w:rFonts w:ascii="Verdana" w:eastAsia="Times New Roman" w:hAnsi="Verdana" w:cs="Times New Roman"/>
          <w:color w:val="000000"/>
        </w:rPr>
      </w:pPr>
      <w:r w:rsidRPr="0089507A">
        <w:rPr>
          <w:rFonts w:ascii="Verdana" w:eastAsia="Times New Roman" w:hAnsi="Verdana" w:cs="Times New Roman"/>
          <w:color w:val="000000"/>
          <w:bdr w:val="none" w:sz="0" w:space="0" w:color="auto" w:frame="1"/>
        </w:rPr>
        <w:t>statement </w:t>
      </w:r>
      <w:r w:rsidRPr="0089507A">
        <w:rPr>
          <w:rFonts w:ascii="Verdana" w:eastAsia="Times New Roman" w:hAnsi="Verdana" w:cs="Times New Roman"/>
          <w:color w:val="C00000"/>
        </w:rPr>
        <w:t>6</w:t>
      </w:r>
      <w:r w:rsidRPr="0089507A">
        <w:rPr>
          <w:rFonts w:ascii="Verdana" w:eastAsia="Times New Roman" w:hAnsi="Verdana" w:cs="Times New Roman"/>
          <w:color w:val="000000"/>
          <w:bdr w:val="none" w:sz="0" w:space="0" w:color="auto" w:frame="1"/>
        </w:rPr>
        <w:t>;  </w:t>
      </w:r>
    </w:p>
    <w:p w14:paraId="5EC7760D" w14:textId="77777777" w:rsidR="00EA12CB" w:rsidRPr="0089507A" w:rsidRDefault="00EA12CB" w:rsidP="00DB24DE">
      <w:pPr>
        <w:numPr>
          <w:ilvl w:val="0"/>
          <w:numId w:val="2"/>
        </w:numPr>
        <w:shd w:val="clear" w:color="auto" w:fill="FFFFFF"/>
        <w:spacing w:after="0" w:line="352" w:lineRule="atLeast"/>
        <w:ind w:left="0" w:firstLine="360"/>
        <w:rPr>
          <w:rFonts w:ascii="Verdana" w:eastAsia="Times New Roman" w:hAnsi="Verdana" w:cs="Times New Roman"/>
          <w:color w:val="000000"/>
        </w:rPr>
      </w:pPr>
      <w:r w:rsidRPr="0089507A">
        <w:rPr>
          <w:rFonts w:ascii="Verdana" w:eastAsia="Times New Roman" w:hAnsi="Verdana" w:cs="Times New Roman"/>
          <w:color w:val="000000"/>
          <w:bdr w:val="none" w:sz="0" w:space="0" w:color="auto" w:frame="1"/>
        </w:rPr>
        <w:t>statement </w:t>
      </w:r>
      <w:r w:rsidRPr="0089507A">
        <w:rPr>
          <w:rFonts w:ascii="Verdana" w:eastAsia="Times New Roman" w:hAnsi="Verdana" w:cs="Times New Roman"/>
          <w:color w:val="C00000"/>
        </w:rPr>
        <w:t>7</w:t>
      </w:r>
      <w:r w:rsidRPr="0089507A">
        <w:rPr>
          <w:rFonts w:ascii="Verdana" w:eastAsia="Times New Roman" w:hAnsi="Verdana" w:cs="Times New Roman"/>
          <w:color w:val="000000"/>
          <w:bdr w:val="none" w:sz="0" w:space="0" w:color="auto" w:frame="1"/>
        </w:rPr>
        <w:t>;  </w:t>
      </w:r>
    </w:p>
    <w:p w14:paraId="2508B727" w14:textId="77777777" w:rsidR="00EA12CB" w:rsidRPr="0089507A" w:rsidRDefault="00EA12CB" w:rsidP="00DB24DE">
      <w:pPr>
        <w:numPr>
          <w:ilvl w:val="0"/>
          <w:numId w:val="2"/>
        </w:numPr>
        <w:shd w:val="clear" w:color="auto" w:fill="FFFFFF"/>
        <w:spacing w:after="0" w:line="352" w:lineRule="atLeast"/>
        <w:ind w:left="0" w:firstLine="360"/>
        <w:rPr>
          <w:rFonts w:ascii="Verdana" w:eastAsia="Times New Roman" w:hAnsi="Verdana" w:cs="Times New Roman"/>
          <w:color w:val="000000"/>
        </w:rPr>
      </w:pPr>
      <w:r w:rsidRPr="0089507A">
        <w:rPr>
          <w:rFonts w:ascii="Verdana" w:eastAsia="Times New Roman" w:hAnsi="Verdana" w:cs="Times New Roman"/>
          <w:color w:val="000000"/>
          <w:bdr w:val="none" w:sz="0" w:space="0" w:color="auto" w:frame="1"/>
        </w:rPr>
        <w:t>statement </w:t>
      </w:r>
      <w:r w:rsidRPr="0089507A">
        <w:rPr>
          <w:rFonts w:ascii="Verdana" w:eastAsia="Times New Roman" w:hAnsi="Verdana" w:cs="Times New Roman"/>
          <w:color w:val="C00000"/>
        </w:rPr>
        <w:t>8</w:t>
      </w:r>
      <w:r w:rsidRPr="0089507A">
        <w:rPr>
          <w:rFonts w:ascii="Verdana" w:eastAsia="Times New Roman" w:hAnsi="Verdana" w:cs="Times New Roman"/>
          <w:color w:val="000000"/>
          <w:bdr w:val="none" w:sz="0" w:space="0" w:color="auto" w:frame="1"/>
        </w:rPr>
        <w:t>;  </w:t>
      </w:r>
    </w:p>
    <w:p w14:paraId="5A671242" w14:textId="77777777" w:rsidR="00EA12CB" w:rsidRPr="0089507A" w:rsidRDefault="00EA12CB" w:rsidP="00DB24DE">
      <w:pPr>
        <w:numPr>
          <w:ilvl w:val="0"/>
          <w:numId w:val="2"/>
        </w:numPr>
        <w:shd w:val="clear" w:color="auto" w:fill="FFFFFF"/>
        <w:spacing w:after="0" w:line="352" w:lineRule="atLeast"/>
        <w:ind w:left="0" w:firstLine="360"/>
        <w:rPr>
          <w:rFonts w:ascii="Verdana" w:eastAsia="Times New Roman" w:hAnsi="Verdana" w:cs="Times New Roman"/>
          <w:color w:val="000000"/>
        </w:rPr>
      </w:pPr>
      <w:r w:rsidRPr="0089507A">
        <w:rPr>
          <w:rFonts w:ascii="Verdana" w:eastAsia="Times New Roman" w:hAnsi="Verdana" w:cs="Times New Roman"/>
          <w:color w:val="000000"/>
          <w:bdr w:val="none" w:sz="0" w:space="0" w:color="auto" w:frame="1"/>
        </w:rPr>
        <w:t>statement </w:t>
      </w:r>
      <w:r w:rsidRPr="0089507A">
        <w:rPr>
          <w:rFonts w:ascii="Verdana" w:eastAsia="Times New Roman" w:hAnsi="Verdana" w:cs="Times New Roman"/>
          <w:color w:val="C00000"/>
        </w:rPr>
        <w:t>9</w:t>
      </w:r>
      <w:r w:rsidRPr="0089507A">
        <w:rPr>
          <w:rFonts w:ascii="Verdana" w:eastAsia="Times New Roman" w:hAnsi="Verdana" w:cs="Times New Roman"/>
          <w:color w:val="000000"/>
          <w:bdr w:val="none" w:sz="0" w:space="0" w:color="auto" w:frame="1"/>
        </w:rPr>
        <w:t>;  </w:t>
      </w:r>
    </w:p>
    <w:p w14:paraId="3F344591" w14:textId="77777777" w:rsidR="00EA12CB" w:rsidRPr="0089507A" w:rsidRDefault="00EA12CB" w:rsidP="00DB24DE">
      <w:pPr>
        <w:numPr>
          <w:ilvl w:val="0"/>
          <w:numId w:val="2"/>
        </w:numPr>
        <w:shd w:val="clear" w:color="auto" w:fill="FFFFFF"/>
        <w:spacing w:after="134" w:line="352" w:lineRule="atLeast"/>
        <w:ind w:left="0" w:firstLine="360"/>
        <w:rPr>
          <w:rFonts w:ascii="Verdana" w:eastAsia="Times New Roman" w:hAnsi="Verdana" w:cs="Times New Roman"/>
          <w:color w:val="000000"/>
        </w:rPr>
      </w:pPr>
      <w:r w:rsidRPr="0089507A">
        <w:rPr>
          <w:rFonts w:ascii="Verdana" w:eastAsia="Times New Roman" w:hAnsi="Verdana" w:cs="Times New Roman"/>
          <w:color w:val="000000"/>
          <w:bdr w:val="none" w:sz="0" w:space="0" w:color="auto" w:frame="1"/>
        </w:rPr>
        <w:t>statement </w:t>
      </w:r>
      <w:r w:rsidRPr="0089507A">
        <w:rPr>
          <w:rFonts w:ascii="Verdana" w:eastAsia="Times New Roman" w:hAnsi="Verdana" w:cs="Times New Roman"/>
          <w:color w:val="C00000"/>
        </w:rPr>
        <w:t>10</w:t>
      </w:r>
      <w:r w:rsidRPr="0089507A">
        <w:rPr>
          <w:rFonts w:ascii="Verdana" w:eastAsia="Times New Roman" w:hAnsi="Verdana" w:cs="Times New Roman"/>
          <w:color w:val="000000"/>
          <w:bdr w:val="none" w:sz="0" w:space="0" w:color="auto" w:frame="1"/>
        </w:rPr>
        <w:t>;  </w:t>
      </w:r>
    </w:p>
    <w:p w14:paraId="7A13B192" w14:textId="77777777" w:rsidR="00517AC9" w:rsidRDefault="00EA12CB" w:rsidP="00517AC9">
      <w:pPr>
        <w:shd w:val="clear" w:color="auto" w:fill="FFFFFF"/>
        <w:spacing w:before="100" w:beforeAutospacing="1" w:after="100" w:afterAutospacing="1" w:line="240" w:lineRule="auto"/>
        <w:rPr>
          <w:rFonts w:ascii="Verdana" w:eastAsia="Times New Roman" w:hAnsi="Verdana" w:cs="Times New Roman"/>
          <w:color w:val="000000"/>
        </w:rPr>
      </w:pPr>
      <w:r w:rsidRPr="0089507A">
        <w:rPr>
          <w:rFonts w:ascii="Verdana" w:eastAsia="Times New Roman" w:hAnsi="Verdana" w:cs="Times New Roman"/>
          <w:color w:val="000000"/>
        </w:rPr>
        <w:lastRenderedPageBreak/>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 </w:t>
      </w:r>
      <w:hyperlink r:id="rId8" w:history="1">
        <w:r w:rsidRPr="0089507A">
          <w:rPr>
            <w:rFonts w:ascii="Verdana" w:eastAsia="Times New Roman" w:hAnsi="Verdana" w:cs="Times New Roman"/>
            <w:color w:val="008000"/>
            <w:u w:val="single"/>
          </w:rPr>
          <w:t>Java</w:t>
        </w:r>
      </w:hyperlink>
      <w:r w:rsidRPr="0089507A">
        <w:rPr>
          <w:rFonts w:ascii="Verdana" w:eastAsia="Times New Roman" w:hAnsi="Verdana" w:cs="Times New Roman"/>
          <w:color w:val="000000"/>
        </w:rPr>
        <w:t>.</w:t>
      </w:r>
    </w:p>
    <w:p w14:paraId="14342A54" w14:textId="77777777" w:rsidR="00517AC9" w:rsidRDefault="00517AC9" w:rsidP="00517AC9">
      <w:pPr>
        <w:shd w:val="clear" w:color="auto" w:fill="FFFFFF"/>
        <w:spacing w:before="100" w:beforeAutospacing="1" w:after="100" w:afterAutospacing="1" w:line="240" w:lineRule="auto"/>
        <w:rPr>
          <w:rFonts w:ascii="Verdana" w:eastAsia="Times New Roman" w:hAnsi="Verdana" w:cs="Times New Roman"/>
          <w:color w:val="000000"/>
        </w:rPr>
      </w:pPr>
    </w:p>
    <w:p w14:paraId="6B0CB6FC" w14:textId="77777777" w:rsidR="00517AC9" w:rsidRDefault="00517AC9" w:rsidP="00517AC9">
      <w:pPr>
        <w:shd w:val="clear" w:color="auto" w:fill="FFFFFF"/>
        <w:spacing w:before="100" w:beforeAutospacing="1" w:after="100" w:afterAutospacing="1" w:line="240" w:lineRule="auto"/>
        <w:rPr>
          <w:rFonts w:ascii="Verdana" w:eastAsia="Times New Roman" w:hAnsi="Verdana" w:cs="Times New Roman"/>
          <w:color w:val="000000"/>
        </w:rPr>
      </w:pPr>
    </w:p>
    <w:p w14:paraId="3D448753" w14:textId="77777777" w:rsidR="00517AC9" w:rsidRDefault="00517AC9" w:rsidP="00517AC9">
      <w:pPr>
        <w:shd w:val="clear" w:color="auto" w:fill="FFFFFF"/>
        <w:spacing w:before="100" w:beforeAutospacing="1" w:after="100" w:afterAutospacing="1" w:line="240" w:lineRule="auto"/>
        <w:rPr>
          <w:rFonts w:ascii="Verdana" w:eastAsia="Times New Roman" w:hAnsi="Verdana" w:cs="Times New Roman"/>
          <w:color w:val="000000"/>
        </w:rPr>
      </w:pPr>
    </w:p>
    <w:p w14:paraId="1F470ABC" w14:textId="77777777" w:rsidR="00517AC9" w:rsidRDefault="00517AC9" w:rsidP="00517AC9">
      <w:pPr>
        <w:shd w:val="clear" w:color="auto" w:fill="FFFFFF"/>
        <w:spacing w:before="100" w:beforeAutospacing="1" w:after="100" w:afterAutospacing="1" w:line="240" w:lineRule="auto"/>
        <w:rPr>
          <w:rFonts w:ascii="Verdana" w:eastAsia="Times New Roman" w:hAnsi="Verdana" w:cs="Times New Roman"/>
          <w:color w:val="000000"/>
        </w:rPr>
      </w:pPr>
    </w:p>
    <w:p w14:paraId="010FBD10" w14:textId="77777777" w:rsidR="00517AC9" w:rsidRDefault="00517AC9" w:rsidP="00517AC9">
      <w:pPr>
        <w:shd w:val="clear" w:color="auto" w:fill="FFFFFF"/>
        <w:spacing w:before="100" w:beforeAutospacing="1" w:after="100" w:afterAutospacing="1" w:line="240" w:lineRule="auto"/>
        <w:rPr>
          <w:rFonts w:ascii="Verdana" w:eastAsia="Times New Roman" w:hAnsi="Verdana" w:cs="Times New Roman"/>
          <w:color w:val="000000"/>
        </w:rPr>
      </w:pPr>
    </w:p>
    <w:p w14:paraId="2459809E" w14:textId="77777777" w:rsidR="00517AC9" w:rsidRDefault="00517AC9" w:rsidP="00517AC9">
      <w:pPr>
        <w:shd w:val="clear" w:color="auto" w:fill="FFFFFF"/>
        <w:spacing w:before="100" w:beforeAutospacing="1" w:after="100" w:afterAutospacing="1" w:line="240" w:lineRule="auto"/>
        <w:rPr>
          <w:rFonts w:ascii="Verdana" w:eastAsia="Times New Roman" w:hAnsi="Verdana" w:cs="Times New Roman"/>
          <w:color w:val="000000"/>
        </w:rPr>
      </w:pPr>
    </w:p>
    <w:p w14:paraId="7F4D564C" w14:textId="77777777" w:rsidR="00517AC9" w:rsidRDefault="00517AC9" w:rsidP="00517AC9">
      <w:pPr>
        <w:shd w:val="clear" w:color="auto" w:fill="FFFFFF"/>
        <w:spacing w:before="100" w:beforeAutospacing="1" w:after="100" w:afterAutospacing="1" w:line="240" w:lineRule="auto"/>
        <w:rPr>
          <w:rFonts w:ascii="Verdana" w:eastAsia="Times New Roman" w:hAnsi="Verdana" w:cs="Times New Roman"/>
          <w:color w:val="000000"/>
        </w:rPr>
      </w:pPr>
    </w:p>
    <w:p w14:paraId="46E80635" w14:textId="77777777" w:rsidR="00517AC9" w:rsidRDefault="00517AC9" w:rsidP="00517AC9">
      <w:pPr>
        <w:shd w:val="clear" w:color="auto" w:fill="FFFFFF"/>
        <w:spacing w:before="100" w:beforeAutospacing="1" w:after="100" w:afterAutospacing="1" w:line="240" w:lineRule="auto"/>
        <w:rPr>
          <w:rFonts w:ascii="Verdana" w:eastAsia="Times New Roman" w:hAnsi="Verdana" w:cs="Times New Roman"/>
          <w:color w:val="000000"/>
        </w:rPr>
      </w:pPr>
    </w:p>
    <w:p w14:paraId="2A92164D" w14:textId="54F49AEB" w:rsidR="00EA12CB" w:rsidRPr="00517AC9" w:rsidRDefault="00EA12CB" w:rsidP="00517AC9">
      <w:pPr>
        <w:shd w:val="clear" w:color="auto" w:fill="FFFFFF"/>
        <w:spacing w:before="100" w:beforeAutospacing="1" w:after="100" w:afterAutospacing="1" w:line="240" w:lineRule="auto"/>
        <w:rPr>
          <w:ins w:id="19" w:author="Unknown"/>
          <w:rFonts w:ascii="Verdana" w:eastAsia="Times New Roman" w:hAnsi="Verdana" w:cs="Times New Roman"/>
          <w:color w:val="000000"/>
        </w:rPr>
      </w:pPr>
      <w:ins w:id="20" w:author="Unknown">
        <w:r w:rsidRPr="0089507A">
          <w:rPr>
            <w:rFonts w:ascii="Helvetica" w:eastAsia="Times New Roman" w:hAnsi="Helvetica" w:cs="Helvetica"/>
            <w:color w:val="610B38"/>
            <w:sz w:val="42"/>
            <w:szCs w:val="42"/>
          </w:rPr>
          <w:t>Hierarchy of Java Exception classes</w:t>
        </w:r>
      </w:ins>
    </w:p>
    <w:p w14:paraId="416E5706" w14:textId="77777777" w:rsidR="00EA12CB" w:rsidRDefault="00EA12CB" w:rsidP="00EA12CB">
      <w:pPr>
        <w:shd w:val="clear" w:color="auto" w:fill="FFFFFF"/>
        <w:spacing w:before="100" w:beforeAutospacing="1" w:after="100" w:afterAutospacing="1" w:line="240" w:lineRule="auto"/>
        <w:rPr>
          <w:rFonts w:ascii="Verdana" w:eastAsia="Times New Roman" w:hAnsi="Verdana" w:cs="Times New Roman"/>
          <w:color w:val="000000"/>
        </w:rPr>
      </w:pPr>
      <w:ins w:id="21" w:author="Unknown">
        <w:r w:rsidRPr="0089507A">
          <w:rPr>
            <w:rFonts w:ascii="Verdana" w:eastAsia="Times New Roman" w:hAnsi="Verdana" w:cs="Times New Roman"/>
            <w:color w:val="000000"/>
          </w:rPr>
          <w:t xml:space="preserve">The </w:t>
        </w:r>
        <w:proofErr w:type="spellStart"/>
        <w:r w:rsidRPr="000E7852">
          <w:rPr>
            <w:rFonts w:ascii="Verdana" w:eastAsia="Times New Roman" w:hAnsi="Verdana" w:cs="Times New Roman"/>
            <w:b/>
            <w:color w:val="000000"/>
          </w:rPr>
          <w:t>java.lang.Throwable</w:t>
        </w:r>
        <w:proofErr w:type="spellEnd"/>
        <w:r w:rsidRPr="0089507A">
          <w:rPr>
            <w:rFonts w:ascii="Verdana" w:eastAsia="Times New Roman" w:hAnsi="Verdana" w:cs="Times New Roman"/>
            <w:color w:val="000000"/>
          </w:rPr>
          <w:t xml:space="preserve"> class is the root class of Java Exception hierarchy which is inherited by two subclasses: </w:t>
        </w:r>
        <w:r w:rsidRPr="000E7852">
          <w:rPr>
            <w:rFonts w:ascii="Verdana" w:eastAsia="Times New Roman" w:hAnsi="Verdana" w:cs="Times New Roman"/>
            <w:b/>
            <w:color w:val="000000"/>
          </w:rPr>
          <w:t>Exception and Error</w:t>
        </w:r>
        <w:r w:rsidRPr="0089507A">
          <w:rPr>
            <w:rFonts w:ascii="Verdana" w:eastAsia="Times New Roman" w:hAnsi="Verdana" w:cs="Times New Roman"/>
            <w:color w:val="000000"/>
          </w:rPr>
          <w:t>. A hierarchy of Java Exception classes are given below:</w:t>
        </w:r>
      </w:ins>
    </w:p>
    <w:p w14:paraId="410D4CDC" w14:textId="77777777" w:rsidR="000E7852" w:rsidRDefault="000E7852" w:rsidP="00EA12CB">
      <w:pPr>
        <w:shd w:val="clear" w:color="auto" w:fill="FFFFFF"/>
        <w:spacing w:before="100" w:beforeAutospacing="1" w:after="100" w:afterAutospacing="1" w:line="240" w:lineRule="auto"/>
        <w:rPr>
          <w:rFonts w:ascii="Verdana" w:eastAsia="Times New Roman" w:hAnsi="Verdana" w:cs="Times New Roman"/>
          <w:color w:val="000000"/>
        </w:rPr>
      </w:pPr>
    </w:p>
    <w:p w14:paraId="364A58EF" w14:textId="77777777" w:rsidR="000E7852" w:rsidRPr="0089507A" w:rsidRDefault="000E7852" w:rsidP="00EA12CB">
      <w:pPr>
        <w:shd w:val="clear" w:color="auto" w:fill="FFFFFF"/>
        <w:spacing w:before="100" w:beforeAutospacing="1" w:after="100" w:afterAutospacing="1" w:line="240" w:lineRule="auto"/>
        <w:rPr>
          <w:ins w:id="22" w:author="Unknown"/>
          <w:rFonts w:ascii="Verdana" w:eastAsia="Times New Roman" w:hAnsi="Verdana" w:cs="Times New Roman"/>
          <w:color w:val="000000"/>
        </w:rPr>
      </w:pPr>
    </w:p>
    <w:p w14:paraId="5D428776" w14:textId="77777777" w:rsidR="000E7852" w:rsidRDefault="00EA12CB" w:rsidP="00EA12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14:anchorId="75488BF5" wp14:editId="7B2E2425">
            <wp:extent cx="5730624" cy="7049386"/>
            <wp:effectExtent l="19050" t="0" r="3426" b="0"/>
            <wp:docPr id="1" name="Picture 2"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exception handling"/>
                    <pic:cNvPicPr>
                      <a:picLocks noChangeAspect="1" noChangeArrowheads="1"/>
                    </pic:cNvPicPr>
                  </pic:nvPicPr>
                  <pic:blipFill>
                    <a:blip r:embed="rId9"/>
                    <a:srcRect/>
                    <a:stretch>
                      <a:fillRect/>
                    </a:stretch>
                  </pic:blipFill>
                  <pic:spPr bwMode="auto">
                    <a:xfrm>
                      <a:off x="0" y="0"/>
                      <a:ext cx="5737782" cy="7058191"/>
                    </a:xfrm>
                    <a:prstGeom prst="rect">
                      <a:avLst/>
                    </a:prstGeom>
                    <a:noFill/>
                    <a:ln w="9525">
                      <a:noFill/>
                      <a:miter lim="800000"/>
                      <a:headEnd/>
                      <a:tailEnd/>
                    </a:ln>
                  </pic:spPr>
                </pic:pic>
              </a:graphicData>
            </a:graphic>
          </wp:inline>
        </w:drawing>
      </w:r>
    </w:p>
    <w:p w14:paraId="5C53B460" w14:textId="77777777" w:rsidR="000E7852" w:rsidRDefault="000E7852" w:rsidP="00EA12CB">
      <w:pPr>
        <w:spacing w:after="0" w:line="240" w:lineRule="auto"/>
        <w:rPr>
          <w:rFonts w:ascii="Times New Roman" w:eastAsia="Times New Roman" w:hAnsi="Times New Roman" w:cs="Times New Roman"/>
          <w:sz w:val="24"/>
          <w:szCs w:val="24"/>
        </w:rPr>
      </w:pPr>
    </w:p>
    <w:p w14:paraId="123BA00B" w14:textId="77777777" w:rsidR="00503F7E" w:rsidRDefault="00503F7E" w:rsidP="00EA12CB">
      <w:pPr>
        <w:spacing w:after="0" w:line="240" w:lineRule="auto"/>
        <w:rPr>
          <w:rFonts w:ascii="Times New Roman" w:eastAsia="Times New Roman" w:hAnsi="Times New Roman" w:cs="Times New Roman"/>
          <w:sz w:val="40"/>
          <w:szCs w:val="40"/>
        </w:rPr>
      </w:pPr>
    </w:p>
    <w:p w14:paraId="14777F52" w14:textId="77777777" w:rsidR="00503F7E" w:rsidRDefault="00503F7E" w:rsidP="00EA12CB">
      <w:pPr>
        <w:spacing w:after="0" w:line="240" w:lineRule="auto"/>
        <w:rPr>
          <w:rFonts w:ascii="Times New Roman" w:eastAsia="Times New Roman" w:hAnsi="Times New Roman" w:cs="Times New Roman"/>
          <w:sz w:val="40"/>
          <w:szCs w:val="40"/>
        </w:rPr>
      </w:pPr>
    </w:p>
    <w:p w14:paraId="475C1E8B" w14:textId="77777777" w:rsidR="00503F7E" w:rsidRDefault="00503F7E" w:rsidP="00EA12CB">
      <w:pPr>
        <w:spacing w:after="0" w:line="240" w:lineRule="auto"/>
        <w:rPr>
          <w:rFonts w:ascii="Times New Roman" w:eastAsia="Times New Roman" w:hAnsi="Times New Roman" w:cs="Times New Roman"/>
          <w:sz w:val="40"/>
          <w:szCs w:val="40"/>
        </w:rPr>
      </w:pPr>
    </w:p>
    <w:p w14:paraId="340C855A" w14:textId="77777777" w:rsidR="00EA12CB" w:rsidRPr="00BD06D9" w:rsidRDefault="000E7852" w:rsidP="00EA12CB">
      <w:pPr>
        <w:spacing w:after="0" w:line="240" w:lineRule="auto"/>
        <w:rPr>
          <w:rFonts w:ascii="Times New Roman" w:eastAsia="Times New Roman" w:hAnsi="Times New Roman" w:cs="Times New Roman"/>
          <w:sz w:val="40"/>
          <w:szCs w:val="40"/>
        </w:rPr>
      </w:pPr>
      <w:proofErr w:type="gramStart"/>
      <w:r w:rsidRPr="00BD06D9">
        <w:rPr>
          <w:rFonts w:ascii="Times New Roman" w:eastAsia="Times New Roman" w:hAnsi="Times New Roman" w:cs="Times New Roman"/>
          <w:sz w:val="40"/>
          <w:szCs w:val="40"/>
        </w:rPr>
        <w:lastRenderedPageBreak/>
        <w:t>throwable :</w:t>
      </w:r>
      <w:proofErr w:type="gramEnd"/>
    </w:p>
    <w:p w14:paraId="5F6492C7" w14:textId="77777777" w:rsidR="000E7852" w:rsidRPr="00BD06D9" w:rsidRDefault="000E7852" w:rsidP="00BD06D9">
      <w:pPr>
        <w:pStyle w:val="ListParagraph"/>
        <w:numPr>
          <w:ilvl w:val="0"/>
          <w:numId w:val="26"/>
        </w:numPr>
        <w:spacing w:after="0" w:line="240" w:lineRule="auto"/>
        <w:jc w:val="both"/>
        <w:rPr>
          <w:rFonts w:ascii="Times New Roman" w:eastAsia="Times New Roman" w:hAnsi="Times New Roman" w:cs="Times New Roman"/>
          <w:sz w:val="40"/>
          <w:szCs w:val="40"/>
        </w:rPr>
      </w:pPr>
      <w:r w:rsidRPr="00BD06D9">
        <w:rPr>
          <w:rFonts w:ascii="Times New Roman" w:eastAsia="Times New Roman" w:hAnsi="Times New Roman" w:cs="Times New Roman"/>
          <w:sz w:val="40"/>
          <w:szCs w:val="40"/>
        </w:rPr>
        <w:t>It is a class that represents all errors and exceptions which may occur in java</w:t>
      </w:r>
    </w:p>
    <w:p w14:paraId="305FC844" w14:textId="77777777" w:rsidR="000E7852" w:rsidRPr="00BD06D9" w:rsidRDefault="000E7852" w:rsidP="00BD06D9">
      <w:pPr>
        <w:pStyle w:val="ListParagraph"/>
        <w:numPr>
          <w:ilvl w:val="0"/>
          <w:numId w:val="26"/>
        </w:numPr>
        <w:spacing w:after="0" w:line="240" w:lineRule="auto"/>
        <w:jc w:val="both"/>
        <w:rPr>
          <w:rFonts w:ascii="Times New Roman" w:eastAsia="Times New Roman" w:hAnsi="Times New Roman" w:cs="Times New Roman"/>
          <w:sz w:val="40"/>
          <w:szCs w:val="40"/>
        </w:rPr>
      </w:pPr>
      <w:r w:rsidRPr="00BD06D9">
        <w:rPr>
          <w:rFonts w:ascii="Times New Roman" w:eastAsia="Times New Roman" w:hAnsi="Times New Roman" w:cs="Times New Roman"/>
          <w:sz w:val="40"/>
          <w:szCs w:val="40"/>
        </w:rPr>
        <w:t>Exception is the super class of all exceptions in java</w:t>
      </w:r>
    </w:p>
    <w:p w14:paraId="6592A8B9" w14:textId="77777777" w:rsidR="000E7852" w:rsidRPr="00BD06D9" w:rsidRDefault="000E7852" w:rsidP="00BD06D9">
      <w:pPr>
        <w:pStyle w:val="ListParagraph"/>
        <w:numPr>
          <w:ilvl w:val="0"/>
          <w:numId w:val="26"/>
        </w:numPr>
        <w:spacing w:after="0" w:line="240" w:lineRule="auto"/>
        <w:jc w:val="both"/>
        <w:rPr>
          <w:ins w:id="23" w:author="Unknown"/>
          <w:rFonts w:ascii="Times New Roman" w:eastAsia="Times New Roman" w:hAnsi="Times New Roman" w:cs="Times New Roman"/>
          <w:sz w:val="40"/>
          <w:szCs w:val="40"/>
        </w:rPr>
      </w:pPr>
      <w:r w:rsidRPr="00BD06D9">
        <w:rPr>
          <w:rFonts w:ascii="Times New Roman" w:eastAsia="Times New Roman" w:hAnsi="Times New Roman" w:cs="Times New Roman"/>
          <w:sz w:val="40"/>
          <w:szCs w:val="40"/>
        </w:rPr>
        <w:t>Exception can be handled by programmer but error which cannot be , never be handled …</w:t>
      </w:r>
    </w:p>
    <w:p w14:paraId="465FC11C" w14:textId="77777777" w:rsidR="00EA12CB" w:rsidRDefault="00EA12CB" w:rsidP="00EA12CB">
      <w:pPr>
        <w:shd w:val="clear" w:color="auto" w:fill="FFFFFF"/>
        <w:spacing w:before="100" w:beforeAutospacing="1" w:after="100" w:afterAutospacing="1" w:line="312" w:lineRule="atLeast"/>
        <w:outlineLvl w:val="2"/>
        <w:rPr>
          <w:rFonts w:ascii="Helvetica" w:eastAsia="Times New Roman" w:hAnsi="Helvetica" w:cs="Helvetica"/>
          <w:color w:val="610B38"/>
          <w:sz w:val="42"/>
          <w:szCs w:val="42"/>
        </w:rPr>
      </w:pPr>
    </w:p>
    <w:p w14:paraId="62802B55" w14:textId="77777777" w:rsidR="0089507A" w:rsidRDefault="0089507A" w:rsidP="0089507A">
      <w:pPr>
        <w:shd w:val="clear" w:color="auto" w:fill="FFFFFF"/>
        <w:spacing w:before="100" w:beforeAutospacing="1" w:after="100" w:afterAutospacing="1" w:line="312" w:lineRule="atLeast"/>
        <w:outlineLvl w:val="1"/>
        <w:rPr>
          <w:rFonts w:ascii="Helvetica" w:eastAsia="Times New Roman" w:hAnsi="Helvetica" w:cs="Helvetica"/>
          <w:color w:val="610B38"/>
          <w:sz w:val="42"/>
          <w:szCs w:val="42"/>
        </w:rPr>
      </w:pPr>
      <w:ins w:id="24" w:author="Unknown">
        <w:r w:rsidRPr="0089507A">
          <w:rPr>
            <w:rFonts w:ascii="Helvetica" w:eastAsia="Times New Roman" w:hAnsi="Helvetica" w:cs="Helvetica"/>
            <w:color w:val="610B38"/>
            <w:sz w:val="42"/>
            <w:szCs w:val="42"/>
          </w:rPr>
          <w:t>Java Exception Handling Example</w:t>
        </w:r>
      </w:ins>
    </w:p>
    <w:p w14:paraId="6A0B45C0" w14:textId="77777777" w:rsidR="002D3EB2" w:rsidRDefault="0016708C" w:rsidP="0089507A">
      <w:pPr>
        <w:shd w:val="clear" w:color="auto" w:fill="FFFFFF"/>
        <w:spacing w:before="100" w:beforeAutospacing="1" w:after="100" w:afterAutospacing="1" w:line="240" w:lineRule="auto"/>
        <w:rPr>
          <w:rFonts w:ascii="Verdana" w:eastAsia="Times New Roman" w:hAnsi="Verdana" w:cs="Times New Roman"/>
          <w:color w:val="000000"/>
        </w:rPr>
      </w:pPr>
      <w:r w:rsidRPr="002D3EB2">
        <w:rPr>
          <w:rFonts w:ascii="Verdana" w:eastAsia="Times New Roman" w:hAnsi="Verdana" w:cs="Times New Roman"/>
          <w:b/>
          <w:color w:val="000000"/>
        </w:rPr>
        <w:t>//without try and catch</w:t>
      </w:r>
      <w:r w:rsidR="005C4DAD">
        <w:rPr>
          <w:rFonts w:ascii="Verdana" w:eastAsia="Times New Roman" w:hAnsi="Verdana" w:cs="Times New Roman"/>
          <w:b/>
          <w:color w:val="000000"/>
        </w:rPr>
        <w:t xml:space="preserve">   </w:t>
      </w:r>
    </w:p>
    <w:p w14:paraId="4D7FC9D7" w14:textId="77777777" w:rsidR="002D3EB2" w:rsidRPr="002D3EB2" w:rsidRDefault="002D3EB2" w:rsidP="002D3EB2">
      <w:pPr>
        <w:shd w:val="clear" w:color="auto" w:fill="FFFFFF"/>
        <w:spacing w:before="100" w:beforeAutospacing="1" w:after="100" w:afterAutospacing="1" w:line="240" w:lineRule="auto"/>
        <w:rPr>
          <w:rFonts w:ascii="Verdana" w:eastAsia="Times New Roman" w:hAnsi="Verdana" w:cs="Times New Roman"/>
          <w:color w:val="000000"/>
        </w:rPr>
      </w:pPr>
      <w:proofErr w:type="gramStart"/>
      <w:r w:rsidRPr="002D3EB2">
        <w:rPr>
          <w:rFonts w:ascii="Verdana" w:eastAsia="Times New Roman" w:hAnsi="Verdana" w:cs="Times New Roman"/>
          <w:color w:val="000000"/>
        </w:rPr>
        <w:t>public</w:t>
      </w:r>
      <w:proofErr w:type="gramEnd"/>
      <w:r w:rsidRPr="002D3EB2">
        <w:rPr>
          <w:rFonts w:ascii="Verdana" w:eastAsia="Times New Roman" w:hAnsi="Verdana" w:cs="Times New Roman"/>
          <w:color w:val="000000"/>
        </w:rPr>
        <w:t xml:space="preserve"> class </w:t>
      </w:r>
      <w:proofErr w:type="spellStart"/>
      <w:r w:rsidRPr="002D3EB2">
        <w:rPr>
          <w:rFonts w:ascii="Verdana" w:eastAsia="Times New Roman" w:hAnsi="Verdana" w:cs="Times New Roman"/>
          <w:color w:val="000000"/>
        </w:rPr>
        <w:t>JavaExceptionExample</w:t>
      </w:r>
      <w:proofErr w:type="spellEnd"/>
      <w:r w:rsidRPr="002D3EB2">
        <w:rPr>
          <w:rFonts w:ascii="Verdana" w:eastAsia="Times New Roman" w:hAnsi="Verdana" w:cs="Times New Roman"/>
          <w:color w:val="000000"/>
        </w:rPr>
        <w:t>{</w:t>
      </w:r>
    </w:p>
    <w:p w14:paraId="3A6F16F2" w14:textId="77777777" w:rsidR="002D3EB2" w:rsidRPr="002D3EB2" w:rsidRDefault="002D3EB2" w:rsidP="002D3EB2">
      <w:pPr>
        <w:shd w:val="clear" w:color="auto" w:fill="FFFFFF"/>
        <w:spacing w:before="100" w:beforeAutospacing="1" w:after="100" w:afterAutospacing="1" w:line="240" w:lineRule="auto"/>
        <w:rPr>
          <w:rFonts w:ascii="Verdana" w:eastAsia="Times New Roman" w:hAnsi="Verdana" w:cs="Times New Roman"/>
          <w:color w:val="000000"/>
        </w:rPr>
      </w:pPr>
      <w:proofErr w:type="gramStart"/>
      <w:r w:rsidRPr="002D3EB2">
        <w:rPr>
          <w:rFonts w:ascii="Verdana" w:eastAsia="Times New Roman" w:hAnsi="Verdana" w:cs="Times New Roman"/>
          <w:color w:val="000000"/>
        </w:rPr>
        <w:t>public</w:t>
      </w:r>
      <w:proofErr w:type="gramEnd"/>
      <w:r w:rsidRPr="002D3EB2">
        <w:rPr>
          <w:rFonts w:ascii="Verdana" w:eastAsia="Times New Roman" w:hAnsi="Verdana" w:cs="Times New Roman"/>
          <w:color w:val="000000"/>
        </w:rPr>
        <w:t xml:space="preserve"> static void main(String </w:t>
      </w:r>
      <w:proofErr w:type="spellStart"/>
      <w:r w:rsidRPr="002D3EB2">
        <w:rPr>
          <w:rFonts w:ascii="Verdana" w:eastAsia="Times New Roman" w:hAnsi="Verdana" w:cs="Times New Roman"/>
          <w:color w:val="000000"/>
        </w:rPr>
        <w:t>args</w:t>
      </w:r>
      <w:proofErr w:type="spellEnd"/>
      <w:r w:rsidRPr="002D3EB2">
        <w:rPr>
          <w:rFonts w:ascii="Verdana" w:eastAsia="Times New Roman" w:hAnsi="Verdana" w:cs="Times New Roman"/>
          <w:color w:val="000000"/>
        </w:rPr>
        <w:t>[]){</w:t>
      </w:r>
    </w:p>
    <w:p w14:paraId="52D01396" w14:textId="77777777" w:rsidR="002D3EB2" w:rsidRPr="002D3EB2" w:rsidRDefault="002D3EB2" w:rsidP="002D3EB2">
      <w:pPr>
        <w:shd w:val="clear" w:color="auto" w:fill="FFFFFF"/>
        <w:spacing w:before="100" w:beforeAutospacing="1" w:after="100" w:afterAutospacing="1" w:line="240" w:lineRule="auto"/>
        <w:rPr>
          <w:rFonts w:ascii="Verdana" w:eastAsia="Times New Roman" w:hAnsi="Verdana" w:cs="Times New Roman"/>
          <w:color w:val="000000"/>
        </w:rPr>
      </w:pPr>
    </w:p>
    <w:p w14:paraId="138C3AE2" w14:textId="77777777" w:rsidR="002D3EB2" w:rsidRPr="002D3EB2" w:rsidRDefault="002D3EB2" w:rsidP="002D3EB2">
      <w:pPr>
        <w:shd w:val="clear" w:color="auto" w:fill="FFFFFF"/>
        <w:spacing w:before="100" w:beforeAutospacing="1" w:after="100" w:afterAutospacing="1" w:line="240" w:lineRule="auto"/>
        <w:rPr>
          <w:rFonts w:ascii="Verdana" w:eastAsia="Times New Roman" w:hAnsi="Verdana" w:cs="Times New Roman"/>
          <w:color w:val="000000"/>
        </w:rPr>
      </w:pPr>
      <w:r w:rsidRPr="002D3EB2">
        <w:rPr>
          <w:rFonts w:ascii="Verdana" w:eastAsia="Times New Roman" w:hAnsi="Verdana" w:cs="Times New Roman"/>
          <w:color w:val="000000"/>
        </w:rPr>
        <w:t>//code that may raise exception</w:t>
      </w:r>
    </w:p>
    <w:p w14:paraId="05BBBE55" w14:textId="77777777" w:rsidR="002D3EB2" w:rsidRPr="002D3EB2" w:rsidRDefault="002D3EB2" w:rsidP="002D3EB2">
      <w:pPr>
        <w:shd w:val="clear" w:color="auto" w:fill="FFFFFF"/>
        <w:spacing w:before="100" w:beforeAutospacing="1" w:after="100" w:afterAutospacing="1" w:line="240" w:lineRule="auto"/>
        <w:rPr>
          <w:rFonts w:ascii="Verdana" w:eastAsia="Times New Roman" w:hAnsi="Verdana" w:cs="Times New Roman"/>
          <w:color w:val="000000"/>
        </w:rPr>
      </w:pPr>
      <w:r w:rsidRPr="002D3EB2">
        <w:rPr>
          <w:rFonts w:ascii="Verdana" w:eastAsia="Times New Roman" w:hAnsi="Verdana" w:cs="Times New Roman"/>
          <w:color w:val="000000"/>
        </w:rPr>
        <w:t>int data=100/0;</w:t>
      </w:r>
    </w:p>
    <w:p w14:paraId="0E816845" w14:textId="77777777" w:rsidR="002D3EB2" w:rsidRPr="002D3EB2" w:rsidRDefault="002D3EB2" w:rsidP="002D3EB2">
      <w:pPr>
        <w:shd w:val="clear" w:color="auto" w:fill="FFFFFF"/>
        <w:spacing w:before="100" w:beforeAutospacing="1" w:after="100" w:afterAutospacing="1" w:line="240" w:lineRule="auto"/>
        <w:rPr>
          <w:rFonts w:ascii="Verdana" w:eastAsia="Times New Roman" w:hAnsi="Verdana" w:cs="Times New Roman"/>
          <w:color w:val="000000"/>
        </w:rPr>
      </w:pPr>
      <w:r w:rsidRPr="002D3EB2">
        <w:rPr>
          <w:rFonts w:ascii="Verdana" w:eastAsia="Times New Roman" w:hAnsi="Verdana" w:cs="Times New Roman"/>
          <w:color w:val="000000"/>
        </w:rPr>
        <w:t>//rest code of the program</w:t>
      </w:r>
    </w:p>
    <w:p w14:paraId="1589EB0C" w14:textId="77777777" w:rsidR="002D3EB2" w:rsidRPr="002D3EB2" w:rsidRDefault="002D3EB2" w:rsidP="002D3EB2">
      <w:pPr>
        <w:shd w:val="clear" w:color="auto" w:fill="FFFFFF"/>
        <w:spacing w:before="100" w:beforeAutospacing="1" w:after="100" w:afterAutospacing="1" w:line="240" w:lineRule="auto"/>
        <w:rPr>
          <w:rFonts w:ascii="Verdana" w:eastAsia="Times New Roman" w:hAnsi="Verdana" w:cs="Times New Roman"/>
          <w:color w:val="000000"/>
        </w:rPr>
      </w:pPr>
      <w:proofErr w:type="spellStart"/>
      <w:r w:rsidRPr="002D3EB2">
        <w:rPr>
          <w:rFonts w:ascii="Verdana" w:eastAsia="Times New Roman" w:hAnsi="Verdana" w:cs="Times New Roman"/>
          <w:color w:val="000000"/>
        </w:rPr>
        <w:t>System.out.println</w:t>
      </w:r>
      <w:proofErr w:type="spellEnd"/>
      <w:r w:rsidRPr="002D3EB2">
        <w:rPr>
          <w:rFonts w:ascii="Verdana" w:eastAsia="Times New Roman" w:hAnsi="Verdana" w:cs="Times New Roman"/>
          <w:color w:val="000000"/>
        </w:rPr>
        <w:t>("rest of the code...");</w:t>
      </w:r>
    </w:p>
    <w:p w14:paraId="670AE5E0" w14:textId="77777777" w:rsidR="002D3EB2" w:rsidRPr="002D3EB2" w:rsidRDefault="002D3EB2" w:rsidP="002D3EB2">
      <w:pPr>
        <w:shd w:val="clear" w:color="auto" w:fill="FFFFFF"/>
        <w:spacing w:before="100" w:beforeAutospacing="1" w:after="100" w:afterAutospacing="1" w:line="240" w:lineRule="auto"/>
        <w:rPr>
          <w:rFonts w:ascii="Verdana" w:eastAsia="Times New Roman" w:hAnsi="Verdana" w:cs="Times New Roman"/>
          <w:color w:val="000000"/>
        </w:rPr>
      </w:pPr>
      <w:r w:rsidRPr="002D3EB2">
        <w:rPr>
          <w:rFonts w:ascii="Verdana" w:eastAsia="Times New Roman" w:hAnsi="Verdana" w:cs="Times New Roman"/>
          <w:color w:val="000000"/>
        </w:rPr>
        <w:t>}</w:t>
      </w:r>
    </w:p>
    <w:p w14:paraId="2821BD42" w14:textId="77777777" w:rsidR="002D3EB2" w:rsidRDefault="002D3EB2" w:rsidP="002D3EB2">
      <w:pPr>
        <w:shd w:val="clear" w:color="auto" w:fill="FFFFFF"/>
        <w:spacing w:before="100" w:beforeAutospacing="1" w:after="100" w:afterAutospacing="1" w:line="240" w:lineRule="auto"/>
        <w:rPr>
          <w:rFonts w:ascii="Verdana" w:eastAsia="Times New Roman" w:hAnsi="Verdana" w:cs="Times New Roman"/>
          <w:color w:val="000000"/>
        </w:rPr>
      </w:pPr>
      <w:r w:rsidRPr="002D3EB2">
        <w:rPr>
          <w:rFonts w:ascii="Verdana" w:eastAsia="Times New Roman" w:hAnsi="Verdana" w:cs="Times New Roman"/>
          <w:color w:val="000000"/>
        </w:rPr>
        <w:t>}</w:t>
      </w:r>
    </w:p>
    <w:p w14:paraId="3166629F" w14:textId="77777777" w:rsidR="002D3EB2" w:rsidRDefault="002D3EB2" w:rsidP="002D3EB2">
      <w:pPr>
        <w:shd w:val="clear" w:color="auto" w:fill="FFFFFF"/>
        <w:spacing w:before="100" w:beforeAutospacing="1" w:after="100" w:afterAutospacing="1" w:line="240" w:lineRule="auto"/>
        <w:rPr>
          <w:rFonts w:ascii="Verdana" w:eastAsia="Times New Roman" w:hAnsi="Verdana" w:cs="Times New Roman"/>
          <w:color w:val="000000"/>
        </w:rPr>
      </w:pPr>
    </w:p>
    <w:p w14:paraId="3FE238D7" w14:textId="77777777" w:rsidR="00503F7E" w:rsidRDefault="00503F7E" w:rsidP="002D3EB2">
      <w:pPr>
        <w:shd w:val="clear" w:color="auto" w:fill="FFFFFF"/>
        <w:spacing w:before="100" w:beforeAutospacing="1" w:after="100" w:afterAutospacing="1" w:line="240" w:lineRule="auto"/>
        <w:rPr>
          <w:rFonts w:ascii="Verdana" w:eastAsia="Times New Roman" w:hAnsi="Verdana" w:cs="Times New Roman"/>
          <w:color w:val="000000"/>
        </w:rPr>
      </w:pPr>
    </w:p>
    <w:p w14:paraId="64AB6A18" w14:textId="77777777" w:rsidR="00503F7E" w:rsidRDefault="00503F7E" w:rsidP="002D3EB2">
      <w:pPr>
        <w:shd w:val="clear" w:color="auto" w:fill="FFFFFF"/>
        <w:spacing w:before="100" w:beforeAutospacing="1" w:after="100" w:afterAutospacing="1" w:line="240" w:lineRule="auto"/>
        <w:rPr>
          <w:rFonts w:ascii="Verdana" w:eastAsia="Times New Roman" w:hAnsi="Verdana" w:cs="Times New Roman"/>
          <w:color w:val="000000"/>
        </w:rPr>
      </w:pPr>
    </w:p>
    <w:p w14:paraId="1F11FA54" w14:textId="77777777" w:rsidR="00503F7E" w:rsidRDefault="00503F7E" w:rsidP="002D3EB2">
      <w:pPr>
        <w:shd w:val="clear" w:color="auto" w:fill="FFFFFF"/>
        <w:spacing w:before="100" w:beforeAutospacing="1" w:after="100" w:afterAutospacing="1" w:line="240" w:lineRule="auto"/>
        <w:rPr>
          <w:rFonts w:ascii="Verdana" w:eastAsia="Times New Roman" w:hAnsi="Verdana" w:cs="Times New Roman"/>
          <w:color w:val="000000"/>
        </w:rPr>
      </w:pPr>
    </w:p>
    <w:p w14:paraId="0FBD39AB" w14:textId="77777777" w:rsidR="00503F7E" w:rsidRDefault="00503F7E" w:rsidP="002D3EB2">
      <w:pPr>
        <w:shd w:val="clear" w:color="auto" w:fill="FFFFFF"/>
        <w:spacing w:before="100" w:beforeAutospacing="1" w:after="100" w:afterAutospacing="1" w:line="240" w:lineRule="auto"/>
        <w:rPr>
          <w:rFonts w:ascii="Verdana" w:eastAsia="Times New Roman" w:hAnsi="Verdana" w:cs="Times New Roman"/>
          <w:color w:val="000000"/>
        </w:rPr>
      </w:pPr>
    </w:p>
    <w:p w14:paraId="6959FDBB" w14:textId="77777777" w:rsidR="002D3EB2" w:rsidRPr="002D3EB2" w:rsidRDefault="002D3EB2" w:rsidP="0089507A">
      <w:pPr>
        <w:shd w:val="clear" w:color="auto" w:fill="FFFFFF"/>
        <w:spacing w:before="100" w:beforeAutospacing="1" w:after="100" w:afterAutospacing="1" w:line="240" w:lineRule="auto"/>
        <w:rPr>
          <w:rFonts w:ascii="Verdana" w:eastAsia="Times New Roman" w:hAnsi="Verdana" w:cs="Times New Roman"/>
          <w:b/>
          <w:color w:val="000000"/>
        </w:rPr>
      </w:pPr>
    </w:p>
    <w:p w14:paraId="3C67DA02" w14:textId="77777777" w:rsidR="0089507A" w:rsidRPr="0089507A" w:rsidRDefault="0089507A" w:rsidP="0089507A">
      <w:pPr>
        <w:shd w:val="clear" w:color="auto" w:fill="FFFFFF"/>
        <w:spacing w:before="100" w:beforeAutospacing="1" w:after="100" w:afterAutospacing="1" w:line="240" w:lineRule="auto"/>
        <w:rPr>
          <w:ins w:id="25" w:author="Unknown"/>
          <w:rFonts w:ascii="Verdana" w:eastAsia="Times New Roman" w:hAnsi="Verdana" w:cs="Times New Roman"/>
          <w:color w:val="000000"/>
        </w:rPr>
      </w:pPr>
      <w:ins w:id="26" w:author="Unknown">
        <w:r w:rsidRPr="0089507A">
          <w:rPr>
            <w:rFonts w:ascii="Verdana" w:eastAsia="Times New Roman" w:hAnsi="Verdana" w:cs="Times New Roman"/>
            <w:color w:val="000000"/>
          </w:rPr>
          <w:t>Let's see an example of Java Exception Handling where we using a try-catch statement to handle the exception.</w:t>
        </w:r>
      </w:ins>
    </w:p>
    <w:p w14:paraId="772347DB" w14:textId="77777777" w:rsidR="0089507A" w:rsidRPr="0089507A" w:rsidRDefault="0089507A" w:rsidP="0089507A">
      <w:pPr>
        <w:shd w:val="clear" w:color="auto" w:fill="FFFFFF"/>
        <w:spacing w:after="0" w:line="352" w:lineRule="atLeast"/>
        <w:ind w:left="720"/>
        <w:jc w:val="both"/>
        <w:rPr>
          <w:ins w:id="27" w:author="Unknown"/>
          <w:rFonts w:ascii="Verdana" w:eastAsia="Times New Roman" w:hAnsi="Verdana" w:cs="Times New Roman"/>
          <w:color w:val="000000"/>
        </w:rPr>
      </w:pPr>
      <w:proofErr w:type="gramStart"/>
      <w:ins w:id="28" w:author="Unknown">
        <w:r w:rsidRPr="0089507A">
          <w:rPr>
            <w:rFonts w:ascii="Verdana" w:eastAsia="Times New Roman" w:hAnsi="Verdana" w:cs="Times New Roman"/>
            <w:b/>
            <w:bCs/>
            <w:color w:val="006699"/>
          </w:rPr>
          <w:t>public</w:t>
        </w:r>
        <w:proofErr w:type="gramEnd"/>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class</w:t>
        </w:r>
        <w:r w:rsidRPr="0089507A">
          <w:rPr>
            <w:rFonts w:ascii="Verdana" w:eastAsia="Times New Roman" w:hAnsi="Verdana" w:cs="Times New Roman"/>
            <w:color w:val="000000"/>
            <w:bdr w:val="none" w:sz="0" w:space="0" w:color="auto" w:frame="1"/>
          </w:rPr>
          <w:t> </w:t>
        </w:r>
        <w:proofErr w:type="spellStart"/>
        <w:r w:rsidRPr="0089507A">
          <w:rPr>
            <w:rFonts w:ascii="Verdana" w:eastAsia="Times New Roman" w:hAnsi="Verdana" w:cs="Times New Roman"/>
            <w:color w:val="000000"/>
            <w:bdr w:val="none" w:sz="0" w:space="0" w:color="auto" w:frame="1"/>
          </w:rPr>
          <w:t>JavaExceptionExample</w:t>
        </w:r>
        <w:proofErr w:type="spellEnd"/>
        <w:r w:rsidRPr="0089507A">
          <w:rPr>
            <w:rFonts w:ascii="Verdana" w:eastAsia="Times New Roman" w:hAnsi="Verdana" w:cs="Times New Roman"/>
            <w:color w:val="000000"/>
            <w:bdr w:val="none" w:sz="0" w:space="0" w:color="auto" w:frame="1"/>
          </w:rPr>
          <w:t>{</w:t>
        </w:r>
      </w:ins>
    </w:p>
    <w:p w14:paraId="1F888131" w14:textId="77777777" w:rsidR="0089507A" w:rsidRPr="0089507A" w:rsidRDefault="0089507A" w:rsidP="0089507A">
      <w:pPr>
        <w:shd w:val="clear" w:color="auto" w:fill="FFFFFF"/>
        <w:spacing w:after="0" w:line="352" w:lineRule="atLeast"/>
        <w:ind w:left="720"/>
        <w:jc w:val="both"/>
        <w:rPr>
          <w:ins w:id="29" w:author="Unknown"/>
          <w:rFonts w:ascii="Verdana" w:eastAsia="Times New Roman" w:hAnsi="Verdana" w:cs="Times New Roman"/>
          <w:color w:val="000000"/>
        </w:rPr>
      </w:pPr>
      <w:proofErr w:type="gramStart"/>
      <w:ins w:id="30" w:author="Unknown">
        <w:r w:rsidRPr="0089507A">
          <w:rPr>
            <w:rFonts w:ascii="Verdana" w:eastAsia="Times New Roman" w:hAnsi="Verdana" w:cs="Times New Roman"/>
            <w:b/>
            <w:bCs/>
            <w:color w:val="006699"/>
          </w:rPr>
          <w:t>public</w:t>
        </w:r>
        <w:proofErr w:type="gramEnd"/>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static</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void</w:t>
        </w:r>
        <w:r w:rsidRPr="0089507A">
          <w:rPr>
            <w:rFonts w:ascii="Verdana" w:eastAsia="Times New Roman" w:hAnsi="Verdana" w:cs="Times New Roman"/>
            <w:color w:val="000000"/>
            <w:bdr w:val="none" w:sz="0" w:space="0" w:color="auto" w:frame="1"/>
          </w:rPr>
          <w:t> main(String </w:t>
        </w:r>
        <w:proofErr w:type="spellStart"/>
        <w:r w:rsidRPr="0089507A">
          <w:rPr>
            <w:rFonts w:ascii="Verdana" w:eastAsia="Times New Roman" w:hAnsi="Verdana" w:cs="Times New Roman"/>
            <w:color w:val="000000"/>
            <w:bdr w:val="none" w:sz="0" w:space="0" w:color="auto" w:frame="1"/>
          </w:rPr>
          <w:t>args</w:t>
        </w:r>
        <w:proofErr w:type="spellEnd"/>
        <w:r w:rsidRPr="0089507A">
          <w:rPr>
            <w:rFonts w:ascii="Verdana" w:eastAsia="Times New Roman" w:hAnsi="Verdana" w:cs="Times New Roman"/>
            <w:color w:val="000000"/>
            <w:bdr w:val="none" w:sz="0" w:space="0" w:color="auto" w:frame="1"/>
          </w:rPr>
          <w:t>[]){</w:t>
        </w:r>
      </w:ins>
    </w:p>
    <w:p w14:paraId="52D0E62D" w14:textId="77777777" w:rsidR="0089507A" w:rsidRPr="0089507A" w:rsidRDefault="0089507A" w:rsidP="0089507A">
      <w:pPr>
        <w:shd w:val="clear" w:color="auto" w:fill="FFFFFF"/>
        <w:spacing w:after="0" w:line="352" w:lineRule="atLeast"/>
        <w:ind w:left="720"/>
        <w:jc w:val="both"/>
        <w:rPr>
          <w:ins w:id="31" w:author="Unknown"/>
          <w:rFonts w:ascii="Verdana" w:eastAsia="Times New Roman" w:hAnsi="Verdana" w:cs="Times New Roman"/>
          <w:color w:val="000000"/>
        </w:rPr>
      </w:pPr>
      <w:proofErr w:type="gramStart"/>
      <w:ins w:id="32" w:author="Unknown">
        <w:r w:rsidRPr="0089507A">
          <w:rPr>
            <w:rFonts w:ascii="Verdana" w:eastAsia="Times New Roman" w:hAnsi="Verdana" w:cs="Times New Roman"/>
            <w:b/>
            <w:bCs/>
            <w:color w:val="006699"/>
          </w:rPr>
          <w:t>try</w:t>
        </w:r>
        <w:r w:rsidRPr="0089507A">
          <w:rPr>
            <w:rFonts w:ascii="Verdana" w:eastAsia="Times New Roman" w:hAnsi="Verdana" w:cs="Times New Roman"/>
            <w:color w:val="000000"/>
            <w:bdr w:val="none" w:sz="0" w:space="0" w:color="auto" w:frame="1"/>
          </w:rPr>
          <w:t>{</w:t>
        </w:r>
        <w:proofErr w:type="gramEnd"/>
      </w:ins>
    </w:p>
    <w:p w14:paraId="331B4116" w14:textId="77777777" w:rsidR="0089507A" w:rsidRPr="0089507A" w:rsidRDefault="0089507A" w:rsidP="0089507A">
      <w:pPr>
        <w:shd w:val="clear" w:color="auto" w:fill="FFFFFF"/>
        <w:spacing w:after="0" w:line="352" w:lineRule="atLeast"/>
        <w:ind w:left="720"/>
        <w:jc w:val="both"/>
        <w:rPr>
          <w:ins w:id="33" w:author="Unknown"/>
          <w:rFonts w:ascii="Verdana" w:eastAsia="Times New Roman" w:hAnsi="Verdana" w:cs="Times New Roman"/>
          <w:color w:val="000000"/>
        </w:rPr>
      </w:pPr>
      <w:ins w:id="34" w:author="Unknown">
        <w:r w:rsidRPr="0089507A">
          <w:rPr>
            <w:rFonts w:ascii="Verdana" w:eastAsia="Times New Roman" w:hAnsi="Verdana" w:cs="Times New Roman"/>
            <w:color w:val="008200"/>
          </w:rPr>
          <w:t>//code that may raise exception</w:t>
        </w:r>
      </w:ins>
    </w:p>
    <w:p w14:paraId="379CC2AF" w14:textId="77777777" w:rsidR="0089507A" w:rsidRPr="0089507A" w:rsidRDefault="0089507A" w:rsidP="0089507A">
      <w:pPr>
        <w:shd w:val="clear" w:color="auto" w:fill="FFFFFF"/>
        <w:spacing w:after="0" w:line="352" w:lineRule="atLeast"/>
        <w:ind w:left="720"/>
        <w:jc w:val="both"/>
        <w:rPr>
          <w:ins w:id="35" w:author="Unknown"/>
          <w:rFonts w:ascii="Verdana" w:eastAsia="Times New Roman" w:hAnsi="Verdana" w:cs="Times New Roman"/>
          <w:color w:val="000000"/>
        </w:rPr>
      </w:pPr>
      <w:ins w:id="36" w:author="Unknown">
        <w:r w:rsidRPr="0089507A">
          <w:rPr>
            <w:rFonts w:ascii="Verdana" w:eastAsia="Times New Roman" w:hAnsi="Verdana" w:cs="Times New Roman"/>
            <w:b/>
            <w:bCs/>
            <w:color w:val="006699"/>
          </w:rPr>
          <w:t>int</w:t>
        </w:r>
        <w:r w:rsidRPr="0089507A">
          <w:rPr>
            <w:rFonts w:ascii="Verdana" w:eastAsia="Times New Roman" w:hAnsi="Verdana" w:cs="Times New Roman"/>
            <w:color w:val="000000"/>
            <w:bdr w:val="none" w:sz="0" w:space="0" w:color="auto" w:frame="1"/>
          </w:rPr>
          <w:t> data=</w:t>
        </w:r>
        <w:r w:rsidRPr="0089507A">
          <w:rPr>
            <w:rFonts w:ascii="Verdana" w:eastAsia="Times New Roman" w:hAnsi="Verdana" w:cs="Times New Roman"/>
            <w:color w:val="C00000"/>
          </w:rPr>
          <w:t>100</w:t>
        </w:r>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color w:val="C00000"/>
          </w:rPr>
          <w:t>0</w:t>
        </w:r>
        <w:r w:rsidRPr="0089507A">
          <w:rPr>
            <w:rFonts w:ascii="Verdana" w:eastAsia="Times New Roman" w:hAnsi="Verdana" w:cs="Times New Roman"/>
            <w:color w:val="000000"/>
            <w:bdr w:val="none" w:sz="0" w:space="0" w:color="auto" w:frame="1"/>
          </w:rPr>
          <w:t>;</w:t>
        </w:r>
      </w:ins>
    </w:p>
    <w:p w14:paraId="13E57750" w14:textId="77777777" w:rsidR="0089507A" w:rsidRPr="0089507A" w:rsidRDefault="0089507A" w:rsidP="0089507A">
      <w:pPr>
        <w:shd w:val="clear" w:color="auto" w:fill="FFFFFF"/>
        <w:spacing w:after="0" w:line="352" w:lineRule="atLeast"/>
        <w:ind w:left="720"/>
        <w:jc w:val="both"/>
        <w:rPr>
          <w:ins w:id="37" w:author="Unknown"/>
          <w:rFonts w:ascii="Verdana" w:eastAsia="Times New Roman" w:hAnsi="Verdana" w:cs="Times New Roman"/>
          <w:color w:val="000000"/>
        </w:rPr>
      </w:pPr>
      <w:proofErr w:type="gramStart"/>
      <w:ins w:id="38" w:author="Unknown">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b/>
            <w:bCs/>
            <w:color w:val="006699"/>
          </w:rPr>
          <w:t>catch</w:t>
        </w:r>
        <w:proofErr w:type="gramEnd"/>
        <w:r w:rsidRPr="0089507A">
          <w:rPr>
            <w:rFonts w:ascii="Verdana" w:eastAsia="Times New Roman" w:hAnsi="Verdana" w:cs="Times New Roman"/>
            <w:color w:val="000000"/>
            <w:bdr w:val="none" w:sz="0" w:space="0" w:color="auto" w:frame="1"/>
          </w:rPr>
          <w:t>(</w:t>
        </w:r>
        <w:proofErr w:type="spellStart"/>
        <w:r w:rsidRPr="0089507A">
          <w:rPr>
            <w:rFonts w:ascii="Verdana" w:eastAsia="Times New Roman" w:hAnsi="Verdana" w:cs="Times New Roman"/>
            <w:color w:val="000000"/>
            <w:bdr w:val="none" w:sz="0" w:space="0" w:color="auto" w:frame="1"/>
          </w:rPr>
          <w:t>ArithmeticException</w:t>
        </w:r>
        <w:proofErr w:type="spellEnd"/>
        <w:r w:rsidRPr="0089507A">
          <w:rPr>
            <w:rFonts w:ascii="Verdana" w:eastAsia="Times New Roman" w:hAnsi="Verdana" w:cs="Times New Roman"/>
            <w:color w:val="000000"/>
            <w:bdr w:val="none" w:sz="0" w:space="0" w:color="auto" w:frame="1"/>
          </w:rPr>
          <w:t> e){</w:t>
        </w:r>
        <w:proofErr w:type="spellStart"/>
        <w:r w:rsidRPr="0089507A">
          <w:rPr>
            <w:rFonts w:ascii="Verdana" w:eastAsia="Times New Roman" w:hAnsi="Verdana" w:cs="Times New Roman"/>
            <w:color w:val="000000"/>
            <w:bdr w:val="none" w:sz="0" w:space="0" w:color="auto" w:frame="1"/>
          </w:rPr>
          <w:t>System.out.println</w:t>
        </w:r>
        <w:proofErr w:type="spellEnd"/>
        <w:r w:rsidRPr="0089507A">
          <w:rPr>
            <w:rFonts w:ascii="Verdana" w:eastAsia="Times New Roman" w:hAnsi="Verdana" w:cs="Times New Roman"/>
            <w:color w:val="000000"/>
            <w:bdr w:val="none" w:sz="0" w:space="0" w:color="auto" w:frame="1"/>
          </w:rPr>
          <w:t>(e);}</w:t>
        </w:r>
      </w:ins>
      <w:r w:rsidR="002D3EB2">
        <w:rPr>
          <w:rFonts w:ascii="Verdana" w:eastAsia="Times New Roman" w:hAnsi="Verdana" w:cs="Times New Roman"/>
          <w:color w:val="000000"/>
          <w:bdr w:val="none" w:sz="0" w:space="0" w:color="auto" w:frame="1"/>
        </w:rPr>
        <w:t xml:space="preserve"> //to understand problem</w:t>
      </w:r>
    </w:p>
    <w:p w14:paraId="651EF354" w14:textId="77777777" w:rsidR="0089507A" w:rsidRDefault="0089507A" w:rsidP="0089507A">
      <w:pPr>
        <w:shd w:val="clear" w:color="auto" w:fill="FFFFFF"/>
        <w:spacing w:after="0" w:line="352" w:lineRule="atLeast"/>
        <w:ind w:left="720"/>
        <w:jc w:val="both"/>
        <w:rPr>
          <w:rFonts w:ascii="Verdana" w:eastAsia="Times New Roman" w:hAnsi="Verdana" w:cs="Times New Roman"/>
          <w:color w:val="008200"/>
        </w:rPr>
      </w:pPr>
      <w:ins w:id="39" w:author="Unknown">
        <w:r w:rsidRPr="0089507A">
          <w:rPr>
            <w:rFonts w:ascii="Verdana" w:eastAsia="Times New Roman" w:hAnsi="Verdana" w:cs="Times New Roman"/>
            <w:color w:val="008200"/>
          </w:rPr>
          <w:t>//rest code of the program</w:t>
        </w:r>
      </w:ins>
    </w:p>
    <w:p w14:paraId="6F69D15A" w14:textId="77777777" w:rsidR="00033666" w:rsidRPr="0089507A" w:rsidRDefault="00033666" w:rsidP="0089507A">
      <w:pPr>
        <w:shd w:val="clear" w:color="auto" w:fill="FFFFFF"/>
        <w:spacing w:after="0" w:line="352" w:lineRule="atLeast"/>
        <w:ind w:left="720"/>
        <w:jc w:val="both"/>
        <w:rPr>
          <w:ins w:id="40" w:author="Unknown"/>
          <w:rFonts w:ascii="Verdana" w:eastAsia="Times New Roman" w:hAnsi="Verdana" w:cs="Times New Roman"/>
          <w:color w:val="000000"/>
        </w:rPr>
      </w:pPr>
      <w:r>
        <w:rPr>
          <w:rFonts w:ascii="Verdana" w:eastAsia="Times New Roman" w:hAnsi="Verdana" w:cs="Times New Roman"/>
          <w:color w:val="008200"/>
        </w:rPr>
        <w:t>finally {</w:t>
      </w:r>
    </w:p>
    <w:p w14:paraId="499162DB" w14:textId="77777777" w:rsidR="0089507A" w:rsidRPr="0089507A" w:rsidRDefault="0089507A" w:rsidP="0089507A">
      <w:pPr>
        <w:shd w:val="clear" w:color="auto" w:fill="FFFFFF"/>
        <w:spacing w:after="0" w:line="352" w:lineRule="atLeast"/>
        <w:ind w:left="720"/>
        <w:jc w:val="both"/>
        <w:rPr>
          <w:ins w:id="41" w:author="Unknown"/>
          <w:rFonts w:ascii="Verdana" w:eastAsia="Times New Roman" w:hAnsi="Verdana" w:cs="Times New Roman"/>
          <w:color w:val="000000"/>
        </w:rPr>
      </w:pPr>
      <w:proofErr w:type="spellStart"/>
      <w:proofErr w:type="gramStart"/>
      <w:ins w:id="42" w:author="Unknown">
        <w:r w:rsidRPr="0089507A">
          <w:rPr>
            <w:rFonts w:ascii="Verdana" w:eastAsia="Times New Roman" w:hAnsi="Verdana" w:cs="Times New Roman"/>
            <w:color w:val="000000"/>
            <w:bdr w:val="none" w:sz="0" w:space="0" w:color="auto" w:frame="1"/>
          </w:rPr>
          <w:t>System.out.println</w:t>
        </w:r>
        <w:proofErr w:type="spellEnd"/>
        <w:r w:rsidRPr="0089507A">
          <w:rPr>
            <w:rFonts w:ascii="Verdana" w:eastAsia="Times New Roman" w:hAnsi="Verdana" w:cs="Times New Roman"/>
            <w:color w:val="000000"/>
            <w:bdr w:val="none" w:sz="0" w:space="0" w:color="auto" w:frame="1"/>
          </w:rPr>
          <w:t>(</w:t>
        </w:r>
        <w:proofErr w:type="gramEnd"/>
        <w:r w:rsidRPr="0089507A">
          <w:rPr>
            <w:rFonts w:ascii="Verdana" w:eastAsia="Times New Roman" w:hAnsi="Verdana" w:cs="Times New Roman"/>
            <w:color w:val="0000FF"/>
          </w:rPr>
          <w:t>"rest of the code..."</w:t>
        </w:r>
        <w:r w:rsidRPr="0089507A">
          <w:rPr>
            <w:rFonts w:ascii="Verdana" w:eastAsia="Times New Roman" w:hAnsi="Verdana" w:cs="Times New Roman"/>
            <w:color w:val="000000"/>
            <w:bdr w:val="none" w:sz="0" w:space="0" w:color="auto" w:frame="1"/>
          </w:rPr>
          <w:t>);</w:t>
        </w:r>
      </w:ins>
      <w:r w:rsidR="00033666">
        <w:rPr>
          <w:rFonts w:ascii="Verdana" w:eastAsia="Times New Roman" w:hAnsi="Verdana" w:cs="Times New Roman"/>
          <w:color w:val="000000"/>
          <w:bdr w:val="none" w:sz="0" w:space="0" w:color="auto" w:frame="1"/>
        </w:rPr>
        <w:t xml:space="preserve"> }</w:t>
      </w:r>
    </w:p>
    <w:p w14:paraId="698A3A75" w14:textId="77777777" w:rsidR="0089507A" w:rsidRPr="0089507A" w:rsidRDefault="0089507A" w:rsidP="0089507A">
      <w:pPr>
        <w:shd w:val="clear" w:color="auto" w:fill="FFFFFF"/>
        <w:spacing w:after="0" w:line="352" w:lineRule="atLeast"/>
        <w:ind w:left="720"/>
        <w:jc w:val="both"/>
        <w:rPr>
          <w:ins w:id="43" w:author="Unknown"/>
          <w:rFonts w:ascii="Verdana" w:eastAsia="Times New Roman" w:hAnsi="Verdana" w:cs="Times New Roman"/>
          <w:color w:val="000000"/>
        </w:rPr>
      </w:pPr>
      <w:ins w:id="44" w:author="Unknown">
        <w:r w:rsidRPr="0089507A">
          <w:rPr>
            <w:rFonts w:ascii="Verdana" w:eastAsia="Times New Roman" w:hAnsi="Verdana" w:cs="Times New Roman"/>
            <w:color w:val="000000"/>
            <w:bdr w:val="none" w:sz="0" w:space="0" w:color="auto" w:frame="1"/>
          </w:rPr>
          <w:t>}</w:t>
        </w:r>
      </w:ins>
    </w:p>
    <w:p w14:paraId="76F17E9B" w14:textId="77777777" w:rsidR="0089507A" w:rsidRPr="0089507A" w:rsidRDefault="0089507A" w:rsidP="0089507A">
      <w:pPr>
        <w:shd w:val="clear" w:color="auto" w:fill="FFFFFF"/>
        <w:spacing w:after="134" w:line="352" w:lineRule="atLeast"/>
        <w:ind w:left="720"/>
        <w:jc w:val="both"/>
        <w:rPr>
          <w:ins w:id="45" w:author="Unknown"/>
          <w:rFonts w:ascii="Verdana" w:eastAsia="Times New Roman" w:hAnsi="Verdana" w:cs="Times New Roman"/>
          <w:color w:val="000000"/>
        </w:rPr>
      </w:pPr>
      <w:ins w:id="46" w:author="Unknown">
        <w:r w:rsidRPr="0089507A">
          <w:rPr>
            <w:rFonts w:ascii="Verdana" w:eastAsia="Times New Roman" w:hAnsi="Verdana" w:cs="Times New Roman"/>
            <w:color w:val="000000"/>
            <w:bdr w:val="none" w:sz="0" w:space="0" w:color="auto" w:frame="1"/>
          </w:rPr>
          <w:t>}</w:t>
        </w:r>
      </w:ins>
    </w:p>
    <w:p w14:paraId="2992F3ED" w14:textId="77777777" w:rsidR="0089507A" w:rsidRPr="0089507A" w:rsidRDefault="0089507A" w:rsidP="0089507A">
      <w:pPr>
        <w:shd w:val="clear" w:color="auto" w:fill="FFFFFF"/>
        <w:spacing w:before="100" w:beforeAutospacing="1" w:after="100" w:afterAutospacing="1" w:line="240" w:lineRule="auto"/>
        <w:rPr>
          <w:ins w:id="47" w:author="Unknown"/>
          <w:rFonts w:ascii="Verdana" w:eastAsia="Times New Roman" w:hAnsi="Verdana" w:cs="Times New Roman"/>
          <w:color w:val="000000"/>
        </w:rPr>
      </w:pPr>
      <w:ins w:id="48" w:author="Unknown">
        <w:r w:rsidRPr="0089507A">
          <w:rPr>
            <w:rFonts w:ascii="Verdana" w:eastAsia="Times New Roman" w:hAnsi="Verdana" w:cs="Times New Roman"/>
            <w:color w:val="000000"/>
          </w:rPr>
          <w:t>Output:</w:t>
        </w:r>
      </w:ins>
    </w:p>
    <w:p w14:paraId="05A48911" w14:textId="77777777" w:rsidR="0089507A" w:rsidRPr="0089507A" w:rsidRDefault="0089507A" w:rsidP="0089507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 w:author="Unknown"/>
          <w:rFonts w:ascii="Courier New" w:eastAsia="Times New Roman" w:hAnsi="Courier New" w:cs="Courier New"/>
          <w:b/>
          <w:color w:val="000000"/>
          <w:sz w:val="20"/>
          <w:szCs w:val="20"/>
        </w:rPr>
      </w:pPr>
      <w:ins w:id="50" w:author="Unknown">
        <w:r w:rsidRPr="0089507A">
          <w:rPr>
            <w:rFonts w:ascii="Courier New" w:eastAsia="Times New Roman" w:hAnsi="Courier New" w:cs="Courier New"/>
            <w:b/>
            <w:color w:val="000000"/>
            <w:sz w:val="20"/>
            <w:szCs w:val="20"/>
          </w:rPr>
          <w:t xml:space="preserve">Exception in thread main </w:t>
        </w:r>
        <w:proofErr w:type="spellStart"/>
        <w:r w:rsidRPr="0089507A">
          <w:rPr>
            <w:rFonts w:ascii="Courier New" w:eastAsia="Times New Roman" w:hAnsi="Courier New" w:cs="Courier New"/>
            <w:b/>
            <w:color w:val="000000"/>
            <w:sz w:val="20"/>
            <w:szCs w:val="20"/>
          </w:rPr>
          <w:t>java.lang.ArithmeticException</w:t>
        </w:r>
        <w:proofErr w:type="spellEnd"/>
        <w:r w:rsidRPr="0089507A">
          <w:rPr>
            <w:rFonts w:ascii="Courier New" w:eastAsia="Times New Roman" w:hAnsi="Courier New" w:cs="Courier New"/>
            <w:b/>
            <w:color w:val="000000"/>
            <w:sz w:val="20"/>
            <w:szCs w:val="20"/>
          </w:rPr>
          <w:t>:/ by zero</w:t>
        </w:r>
      </w:ins>
    </w:p>
    <w:p w14:paraId="142B0CF9" w14:textId="77777777" w:rsidR="0089507A" w:rsidRPr="0089507A" w:rsidRDefault="0089507A" w:rsidP="0089507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 w:author="Unknown"/>
          <w:rFonts w:ascii="Courier New" w:eastAsia="Times New Roman" w:hAnsi="Courier New" w:cs="Courier New"/>
          <w:b/>
          <w:color w:val="000000"/>
          <w:sz w:val="20"/>
          <w:szCs w:val="20"/>
        </w:rPr>
      </w:pPr>
      <w:ins w:id="52" w:author="Unknown">
        <w:r w:rsidRPr="0089507A">
          <w:rPr>
            <w:rFonts w:ascii="Courier New" w:eastAsia="Times New Roman" w:hAnsi="Courier New" w:cs="Courier New"/>
            <w:b/>
            <w:color w:val="000000"/>
            <w:sz w:val="20"/>
            <w:szCs w:val="20"/>
          </w:rPr>
          <w:t>rest of the code...</w:t>
        </w:r>
      </w:ins>
    </w:p>
    <w:p w14:paraId="529D5DFC" w14:textId="77777777" w:rsidR="0089507A" w:rsidRPr="0089507A" w:rsidRDefault="0089507A" w:rsidP="0089507A">
      <w:pPr>
        <w:shd w:val="clear" w:color="auto" w:fill="FFFFFF"/>
        <w:spacing w:before="100" w:beforeAutospacing="1" w:after="100" w:afterAutospacing="1" w:line="240" w:lineRule="auto"/>
        <w:rPr>
          <w:ins w:id="53" w:author="Unknown"/>
          <w:rFonts w:ascii="Verdana" w:eastAsia="Times New Roman" w:hAnsi="Verdana" w:cs="Times New Roman"/>
          <w:b/>
          <w:color w:val="000000"/>
        </w:rPr>
      </w:pPr>
      <w:ins w:id="54" w:author="Unknown">
        <w:r w:rsidRPr="0089507A">
          <w:rPr>
            <w:rFonts w:ascii="Verdana" w:eastAsia="Times New Roman" w:hAnsi="Verdana" w:cs="Times New Roman"/>
            <w:b/>
            <w:color w:val="000000"/>
          </w:rPr>
          <w:t xml:space="preserve">In the above example, 100/0 raises an </w:t>
        </w:r>
        <w:proofErr w:type="spellStart"/>
        <w:r w:rsidRPr="0089507A">
          <w:rPr>
            <w:rFonts w:ascii="Verdana" w:eastAsia="Times New Roman" w:hAnsi="Verdana" w:cs="Times New Roman"/>
            <w:b/>
            <w:color w:val="000000"/>
          </w:rPr>
          <w:t>ArithmeticException</w:t>
        </w:r>
        <w:proofErr w:type="spellEnd"/>
        <w:r w:rsidRPr="0089507A">
          <w:rPr>
            <w:rFonts w:ascii="Verdana" w:eastAsia="Times New Roman" w:hAnsi="Verdana" w:cs="Times New Roman"/>
            <w:b/>
            <w:color w:val="000000"/>
          </w:rPr>
          <w:t xml:space="preserve"> which is handled by a try-catch block.</w:t>
        </w:r>
      </w:ins>
    </w:p>
    <w:p w14:paraId="7A2B68DB" w14:textId="77777777" w:rsidR="0089507A" w:rsidRDefault="0089507A" w:rsidP="0089507A">
      <w:pPr>
        <w:spacing w:after="0" w:line="240" w:lineRule="auto"/>
        <w:rPr>
          <w:rFonts w:ascii="Times New Roman" w:eastAsia="Times New Roman" w:hAnsi="Times New Roman" w:cs="Times New Roman"/>
          <w:sz w:val="24"/>
          <w:szCs w:val="24"/>
        </w:rPr>
      </w:pPr>
    </w:p>
    <w:p w14:paraId="6E62915E" w14:textId="77777777" w:rsidR="0009429C" w:rsidRDefault="0009429C" w:rsidP="0089507A">
      <w:pPr>
        <w:spacing w:after="0" w:line="240" w:lineRule="auto"/>
        <w:rPr>
          <w:rFonts w:ascii="Times New Roman" w:eastAsia="Times New Roman" w:hAnsi="Times New Roman" w:cs="Times New Roman"/>
          <w:sz w:val="24"/>
          <w:szCs w:val="24"/>
        </w:rPr>
      </w:pPr>
    </w:p>
    <w:p w14:paraId="566FAE12" w14:textId="77777777" w:rsidR="0009429C" w:rsidRDefault="0009429C" w:rsidP="0089507A">
      <w:pPr>
        <w:spacing w:after="0" w:line="240" w:lineRule="auto"/>
        <w:rPr>
          <w:rFonts w:ascii="Times New Roman" w:eastAsia="Times New Roman" w:hAnsi="Times New Roman" w:cs="Times New Roman"/>
          <w:sz w:val="24"/>
          <w:szCs w:val="24"/>
        </w:rPr>
      </w:pPr>
    </w:p>
    <w:p w14:paraId="1575CA2C" w14:textId="77777777" w:rsidR="0009429C" w:rsidRDefault="0009429C" w:rsidP="0089507A">
      <w:pPr>
        <w:spacing w:after="0" w:line="240" w:lineRule="auto"/>
        <w:rPr>
          <w:rFonts w:ascii="Times New Roman" w:eastAsia="Times New Roman" w:hAnsi="Times New Roman" w:cs="Times New Roman"/>
          <w:sz w:val="24"/>
          <w:szCs w:val="24"/>
        </w:rPr>
      </w:pPr>
    </w:p>
    <w:p w14:paraId="62D9C775" w14:textId="77777777" w:rsidR="0009429C" w:rsidRPr="0089507A" w:rsidRDefault="0009429C" w:rsidP="0089507A">
      <w:pPr>
        <w:spacing w:after="0" w:line="240" w:lineRule="auto"/>
        <w:rPr>
          <w:ins w:id="55" w:author="Unknown"/>
          <w:rFonts w:ascii="Times New Roman" w:eastAsia="Times New Roman" w:hAnsi="Times New Roman" w:cs="Times New Roman"/>
          <w:sz w:val="24"/>
          <w:szCs w:val="24"/>
        </w:rPr>
      </w:pPr>
    </w:p>
    <w:p w14:paraId="57C5CCA9" w14:textId="77777777" w:rsidR="0089507A" w:rsidRPr="0089507A" w:rsidRDefault="0089507A" w:rsidP="0089507A">
      <w:pPr>
        <w:shd w:val="clear" w:color="auto" w:fill="FFFFFF"/>
        <w:spacing w:before="100" w:beforeAutospacing="1" w:after="100" w:afterAutospacing="1" w:line="312" w:lineRule="atLeast"/>
        <w:outlineLvl w:val="1"/>
        <w:rPr>
          <w:ins w:id="56" w:author="Unknown"/>
          <w:rFonts w:ascii="Helvetica" w:eastAsia="Times New Roman" w:hAnsi="Helvetica" w:cs="Helvetica"/>
          <w:color w:val="610B38"/>
          <w:sz w:val="42"/>
          <w:szCs w:val="42"/>
        </w:rPr>
      </w:pPr>
      <w:ins w:id="57" w:author="Unknown">
        <w:r w:rsidRPr="0089507A">
          <w:rPr>
            <w:rFonts w:ascii="Helvetica" w:eastAsia="Times New Roman" w:hAnsi="Helvetica" w:cs="Helvetica"/>
            <w:color w:val="610B38"/>
            <w:sz w:val="42"/>
            <w:szCs w:val="42"/>
          </w:rPr>
          <w:t>Common Scenarios of Java Exceptions</w:t>
        </w:r>
      </w:ins>
    </w:p>
    <w:p w14:paraId="5A496495" w14:textId="77777777" w:rsidR="0089507A" w:rsidRPr="0009429C" w:rsidRDefault="0089507A" w:rsidP="0089507A">
      <w:pPr>
        <w:shd w:val="clear" w:color="auto" w:fill="FFFFFF"/>
        <w:spacing w:before="100" w:beforeAutospacing="1" w:after="100" w:afterAutospacing="1" w:line="240" w:lineRule="auto"/>
        <w:rPr>
          <w:ins w:id="58" w:author="Unknown"/>
          <w:rFonts w:eastAsia="Times New Roman" w:cstheme="minorHAnsi"/>
          <w:color w:val="000000"/>
          <w:sz w:val="28"/>
          <w:szCs w:val="28"/>
        </w:rPr>
      </w:pPr>
      <w:ins w:id="59" w:author="Unknown">
        <w:r w:rsidRPr="0009429C">
          <w:rPr>
            <w:rFonts w:eastAsia="Times New Roman" w:cstheme="minorHAnsi"/>
            <w:color w:val="000000"/>
            <w:sz w:val="28"/>
            <w:szCs w:val="28"/>
          </w:rPr>
          <w:t xml:space="preserve">There are given some scenarios where </w:t>
        </w:r>
        <w:r w:rsidRPr="0009429C">
          <w:rPr>
            <w:rFonts w:eastAsia="Times New Roman" w:cstheme="minorHAnsi"/>
            <w:b/>
            <w:color w:val="000000"/>
            <w:sz w:val="28"/>
            <w:szCs w:val="28"/>
          </w:rPr>
          <w:t>unchecked exceptions</w:t>
        </w:r>
        <w:r w:rsidRPr="0009429C">
          <w:rPr>
            <w:rFonts w:eastAsia="Times New Roman" w:cstheme="minorHAnsi"/>
            <w:color w:val="000000"/>
            <w:sz w:val="28"/>
            <w:szCs w:val="28"/>
          </w:rPr>
          <w:t xml:space="preserve"> may occur. They are as follows:</w:t>
        </w:r>
      </w:ins>
    </w:p>
    <w:p w14:paraId="4CA48544" w14:textId="77777777" w:rsidR="0089507A" w:rsidRPr="0009429C" w:rsidRDefault="0089507A" w:rsidP="0089507A">
      <w:pPr>
        <w:shd w:val="clear" w:color="auto" w:fill="FFFFFF"/>
        <w:spacing w:before="100" w:beforeAutospacing="1" w:after="100" w:afterAutospacing="1" w:line="312" w:lineRule="atLeast"/>
        <w:outlineLvl w:val="2"/>
        <w:rPr>
          <w:ins w:id="60" w:author="Unknown"/>
          <w:rFonts w:eastAsia="Times New Roman" w:cstheme="minorHAnsi"/>
          <w:b/>
          <w:color w:val="610B4B"/>
          <w:sz w:val="28"/>
          <w:szCs w:val="28"/>
        </w:rPr>
      </w:pPr>
      <w:ins w:id="61" w:author="Unknown">
        <w:r w:rsidRPr="0009429C">
          <w:rPr>
            <w:rFonts w:eastAsia="Times New Roman" w:cstheme="minorHAnsi"/>
            <w:b/>
            <w:color w:val="610B4B"/>
            <w:sz w:val="28"/>
            <w:szCs w:val="28"/>
          </w:rPr>
          <w:t xml:space="preserve">1) A scenario where </w:t>
        </w:r>
        <w:proofErr w:type="spellStart"/>
        <w:r w:rsidRPr="0009429C">
          <w:rPr>
            <w:rFonts w:eastAsia="Times New Roman" w:cstheme="minorHAnsi"/>
            <w:b/>
            <w:color w:val="610B4B"/>
            <w:sz w:val="28"/>
            <w:szCs w:val="28"/>
          </w:rPr>
          <w:t>ArithmeticException</w:t>
        </w:r>
        <w:proofErr w:type="spellEnd"/>
        <w:r w:rsidRPr="0009429C">
          <w:rPr>
            <w:rFonts w:eastAsia="Times New Roman" w:cstheme="minorHAnsi"/>
            <w:b/>
            <w:color w:val="610B4B"/>
            <w:sz w:val="28"/>
            <w:szCs w:val="28"/>
          </w:rPr>
          <w:t xml:space="preserve"> occurs</w:t>
        </w:r>
      </w:ins>
    </w:p>
    <w:p w14:paraId="5E995313" w14:textId="77777777" w:rsidR="0089507A" w:rsidRPr="0009429C" w:rsidRDefault="0089507A" w:rsidP="0089507A">
      <w:pPr>
        <w:shd w:val="clear" w:color="auto" w:fill="FFFFFF"/>
        <w:spacing w:before="100" w:beforeAutospacing="1" w:after="100" w:afterAutospacing="1" w:line="240" w:lineRule="auto"/>
        <w:rPr>
          <w:ins w:id="62" w:author="Unknown"/>
          <w:rFonts w:eastAsia="Times New Roman" w:cstheme="minorHAnsi"/>
          <w:color w:val="000000"/>
          <w:sz w:val="28"/>
          <w:szCs w:val="28"/>
        </w:rPr>
      </w:pPr>
      <w:ins w:id="63" w:author="Unknown">
        <w:r w:rsidRPr="0009429C">
          <w:rPr>
            <w:rFonts w:eastAsia="Times New Roman" w:cstheme="minorHAnsi"/>
            <w:color w:val="000000"/>
            <w:sz w:val="28"/>
            <w:szCs w:val="28"/>
          </w:rPr>
          <w:t xml:space="preserve">If we divide any number by zero, there occurs an </w:t>
        </w:r>
        <w:proofErr w:type="spellStart"/>
        <w:r w:rsidRPr="0009429C">
          <w:rPr>
            <w:rFonts w:eastAsia="Times New Roman" w:cstheme="minorHAnsi"/>
            <w:color w:val="000000"/>
            <w:sz w:val="28"/>
            <w:szCs w:val="28"/>
          </w:rPr>
          <w:t>ArithmeticException</w:t>
        </w:r>
        <w:proofErr w:type="spellEnd"/>
        <w:r w:rsidRPr="0009429C">
          <w:rPr>
            <w:rFonts w:eastAsia="Times New Roman" w:cstheme="minorHAnsi"/>
            <w:color w:val="000000"/>
            <w:sz w:val="28"/>
            <w:szCs w:val="28"/>
          </w:rPr>
          <w:t>.</w:t>
        </w:r>
      </w:ins>
    </w:p>
    <w:p w14:paraId="3B14E3C8" w14:textId="77777777" w:rsidR="0089507A" w:rsidRPr="0089507A" w:rsidRDefault="0089507A" w:rsidP="0089507A">
      <w:pPr>
        <w:shd w:val="clear" w:color="auto" w:fill="FFFFFF"/>
        <w:spacing w:after="134" w:line="352" w:lineRule="atLeast"/>
        <w:ind w:left="-360" w:firstLine="1080"/>
        <w:rPr>
          <w:ins w:id="64" w:author="Unknown"/>
          <w:rFonts w:ascii="Verdana" w:eastAsia="Times New Roman" w:hAnsi="Verdana" w:cs="Times New Roman"/>
          <w:color w:val="000000"/>
        </w:rPr>
      </w:pPr>
      <w:proofErr w:type="spellStart"/>
      <w:ins w:id="65" w:author="Unknown">
        <w:r w:rsidRPr="0009429C">
          <w:rPr>
            <w:rFonts w:eastAsia="Times New Roman" w:cstheme="minorHAnsi"/>
            <w:b/>
            <w:bCs/>
            <w:color w:val="006699"/>
            <w:sz w:val="28"/>
            <w:szCs w:val="28"/>
          </w:rPr>
          <w:t>int</w:t>
        </w:r>
        <w:proofErr w:type="spellEnd"/>
        <w:r w:rsidRPr="0009429C">
          <w:rPr>
            <w:rFonts w:eastAsia="Times New Roman" w:cstheme="minorHAnsi"/>
            <w:color w:val="000000"/>
            <w:sz w:val="28"/>
            <w:szCs w:val="28"/>
            <w:bdr w:val="none" w:sz="0" w:space="0" w:color="auto" w:frame="1"/>
          </w:rPr>
          <w:t> a=</w:t>
        </w:r>
        <w:r w:rsidRPr="0009429C">
          <w:rPr>
            <w:rFonts w:eastAsia="Times New Roman" w:cstheme="minorHAnsi"/>
            <w:color w:val="C00000"/>
            <w:sz w:val="28"/>
            <w:szCs w:val="28"/>
          </w:rPr>
          <w:t>50</w:t>
        </w:r>
        <w:r w:rsidRPr="0009429C">
          <w:rPr>
            <w:rFonts w:eastAsia="Times New Roman" w:cstheme="minorHAnsi"/>
            <w:color w:val="000000"/>
            <w:sz w:val="28"/>
            <w:szCs w:val="28"/>
            <w:bdr w:val="none" w:sz="0" w:space="0" w:color="auto" w:frame="1"/>
          </w:rPr>
          <w:t>/</w:t>
        </w:r>
        <w:r w:rsidRPr="0009429C">
          <w:rPr>
            <w:rFonts w:eastAsia="Times New Roman" w:cstheme="minorHAnsi"/>
            <w:color w:val="C00000"/>
            <w:sz w:val="28"/>
            <w:szCs w:val="28"/>
          </w:rPr>
          <w:t>0</w:t>
        </w:r>
        <w:r w:rsidRPr="0009429C">
          <w:rPr>
            <w:rFonts w:eastAsia="Times New Roman" w:cstheme="minorHAnsi"/>
            <w:color w:val="000000"/>
            <w:sz w:val="28"/>
            <w:szCs w:val="28"/>
            <w:bdr w:val="none" w:sz="0" w:space="0" w:color="auto" w:frame="1"/>
          </w:rPr>
          <w:t>;</w:t>
        </w:r>
        <w:r w:rsidRPr="0009429C">
          <w:rPr>
            <w:rFonts w:eastAsia="Times New Roman" w:cstheme="minorHAnsi"/>
            <w:color w:val="008200"/>
            <w:sz w:val="28"/>
            <w:szCs w:val="28"/>
          </w:rPr>
          <w:t>//</w:t>
        </w:r>
        <w:proofErr w:type="spellStart"/>
        <w:r w:rsidRPr="0009429C">
          <w:rPr>
            <w:rFonts w:eastAsia="Times New Roman" w:cstheme="minorHAnsi"/>
            <w:color w:val="008200"/>
            <w:sz w:val="28"/>
            <w:szCs w:val="28"/>
          </w:rPr>
          <w:t>ArithmeticException</w:t>
        </w:r>
        <w:proofErr w:type="spellEnd"/>
        <w:r w:rsidRPr="0089507A">
          <w:rPr>
            <w:rFonts w:ascii="Verdana" w:eastAsia="Times New Roman" w:hAnsi="Verdana" w:cs="Times New Roman"/>
            <w:color w:val="000000"/>
            <w:bdr w:val="none" w:sz="0" w:space="0" w:color="auto" w:frame="1"/>
          </w:rPr>
          <w:t>  </w:t>
        </w:r>
      </w:ins>
    </w:p>
    <w:p w14:paraId="2B734E5E" w14:textId="77777777" w:rsidR="0089507A" w:rsidRPr="0089507A" w:rsidRDefault="00346D52" w:rsidP="0089507A">
      <w:pPr>
        <w:spacing w:after="0" w:line="240" w:lineRule="auto"/>
        <w:rPr>
          <w:ins w:id="66" w:author="Unknown"/>
          <w:rFonts w:ascii="Times New Roman" w:eastAsia="Times New Roman" w:hAnsi="Times New Roman" w:cs="Times New Roman"/>
          <w:sz w:val="24"/>
          <w:szCs w:val="24"/>
        </w:rPr>
      </w:pPr>
      <w:ins w:id="67" w:author="Unknown">
        <w:r>
          <w:rPr>
            <w:rFonts w:ascii="Times New Roman" w:eastAsia="Times New Roman" w:hAnsi="Times New Roman" w:cs="Times New Roman"/>
            <w:sz w:val="24"/>
            <w:szCs w:val="24"/>
          </w:rPr>
          <w:lastRenderedPageBreak/>
          <w:pict w14:anchorId="342DA03F">
            <v:rect id="_x0000_i1025" style="width:0;height:.85pt" o:hralign="center" o:hrstd="t" o:hrnoshade="t" o:hr="t" fillcolor="#d4d4d4" stroked="f"/>
          </w:pict>
        </w:r>
      </w:ins>
    </w:p>
    <w:p w14:paraId="01923668" w14:textId="77777777" w:rsidR="0089507A" w:rsidRPr="0009429C" w:rsidRDefault="0089507A" w:rsidP="0089507A">
      <w:pPr>
        <w:shd w:val="clear" w:color="auto" w:fill="FFFFFF"/>
        <w:spacing w:before="100" w:beforeAutospacing="1" w:after="100" w:afterAutospacing="1" w:line="312" w:lineRule="atLeast"/>
        <w:outlineLvl w:val="2"/>
        <w:rPr>
          <w:ins w:id="68" w:author="Unknown"/>
          <w:rFonts w:ascii="Helvetica" w:eastAsia="Times New Roman" w:hAnsi="Helvetica" w:cs="Helvetica"/>
          <w:b/>
          <w:color w:val="610B4B"/>
          <w:sz w:val="29"/>
          <w:szCs w:val="29"/>
        </w:rPr>
      </w:pPr>
      <w:ins w:id="69" w:author="Unknown">
        <w:r w:rsidRPr="0009429C">
          <w:rPr>
            <w:rFonts w:ascii="Helvetica" w:eastAsia="Times New Roman" w:hAnsi="Helvetica" w:cs="Helvetica"/>
            <w:b/>
            <w:color w:val="610B4B"/>
            <w:sz w:val="29"/>
            <w:szCs w:val="29"/>
          </w:rPr>
          <w:t xml:space="preserve">2) A scenario where </w:t>
        </w:r>
        <w:proofErr w:type="spellStart"/>
        <w:r w:rsidRPr="0009429C">
          <w:rPr>
            <w:rFonts w:ascii="Helvetica" w:eastAsia="Times New Roman" w:hAnsi="Helvetica" w:cs="Helvetica"/>
            <w:b/>
            <w:color w:val="610B4B"/>
            <w:sz w:val="29"/>
            <w:szCs w:val="29"/>
          </w:rPr>
          <w:t>NullPointerException</w:t>
        </w:r>
        <w:proofErr w:type="spellEnd"/>
        <w:r w:rsidRPr="0009429C">
          <w:rPr>
            <w:rFonts w:ascii="Helvetica" w:eastAsia="Times New Roman" w:hAnsi="Helvetica" w:cs="Helvetica"/>
            <w:b/>
            <w:color w:val="610B4B"/>
            <w:sz w:val="29"/>
            <w:szCs w:val="29"/>
          </w:rPr>
          <w:t xml:space="preserve"> occurs</w:t>
        </w:r>
      </w:ins>
    </w:p>
    <w:p w14:paraId="613DE77B" w14:textId="77777777" w:rsidR="0089507A" w:rsidRPr="0089507A" w:rsidRDefault="0089507A" w:rsidP="0089507A">
      <w:pPr>
        <w:shd w:val="clear" w:color="auto" w:fill="FFFFFF"/>
        <w:spacing w:before="100" w:beforeAutospacing="1" w:after="100" w:afterAutospacing="1" w:line="240" w:lineRule="auto"/>
        <w:rPr>
          <w:ins w:id="70" w:author="Unknown"/>
          <w:rFonts w:ascii="Verdana" w:eastAsia="Times New Roman" w:hAnsi="Verdana" w:cs="Times New Roman"/>
          <w:color w:val="000000"/>
        </w:rPr>
      </w:pPr>
      <w:ins w:id="71" w:author="Unknown">
        <w:r w:rsidRPr="0089507A">
          <w:rPr>
            <w:rFonts w:ascii="Verdana" w:eastAsia="Times New Roman" w:hAnsi="Verdana" w:cs="Times New Roman"/>
            <w:color w:val="000000"/>
          </w:rPr>
          <w:t>If we have a null value in any </w:t>
        </w:r>
        <w:r w:rsidR="009B4D82" w:rsidRPr="0089507A">
          <w:rPr>
            <w:rFonts w:ascii="Verdana" w:eastAsia="Times New Roman" w:hAnsi="Verdana" w:cs="Times New Roman"/>
            <w:color w:val="000000"/>
          </w:rPr>
          <w:fldChar w:fldCharType="begin"/>
        </w:r>
        <w:r w:rsidRPr="0089507A">
          <w:rPr>
            <w:rFonts w:ascii="Verdana" w:eastAsia="Times New Roman" w:hAnsi="Verdana" w:cs="Times New Roman"/>
            <w:color w:val="000000"/>
          </w:rPr>
          <w:instrText xml:space="preserve"> HYPERLINK "https://www.javatpoint.com/java-variables" </w:instrText>
        </w:r>
        <w:r w:rsidR="009B4D82" w:rsidRPr="0089507A">
          <w:rPr>
            <w:rFonts w:ascii="Verdana" w:eastAsia="Times New Roman" w:hAnsi="Verdana" w:cs="Times New Roman"/>
            <w:color w:val="000000"/>
          </w:rPr>
          <w:fldChar w:fldCharType="separate"/>
        </w:r>
        <w:r w:rsidRPr="0089507A">
          <w:rPr>
            <w:rFonts w:ascii="Verdana" w:eastAsia="Times New Roman" w:hAnsi="Verdana" w:cs="Times New Roman"/>
            <w:color w:val="008000"/>
            <w:u w:val="single"/>
          </w:rPr>
          <w:t>variable</w:t>
        </w:r>
        <w:r w:rsidR="009B4D82" w:rsidRPr="0089507A">
          <w:rPr>
            <w:rFonts w:ascii="Verdana" w:eastAsia="Times New Roman" w:hAnsi="Verdana" w:cs="Times New Roman"/>
            <w:color w:val="000000"/>
          </w:rPr>
          <w:fldChar w:fldCharType="end"/>
        </w:r>
        <w:r w:rsidRPr="0089507A">
          <w:rPr>
            <w:rFonts w:ascii="Verdana" w:eastAsia="Times New Roman" w:hAnsi="Verdana" w:cs="Times New Roman"/>
            <w:color w:val="000000"/>
          </w:rPr>
          <w:t xml:space="preserve">, performing any operation on the variable throws a </w:t>
        </w:r>
        <w:proofErr w:type="spellStart"/>
        <w:r w:rsidRPr="0089507A">
          <w:rPr>
            <w:rFonts w:ascii="Verdana" w:eastAsia="Times New Roman" w:hAnsi="Verdana" w:cs="Times New Roman"/>
            <w:color w:val="000000"/>
          </w:rPr>
          <w:t>NullPointerException</w:t>
        </w:r>
        <w:proofErr w:type="spellEnd"/>
        <w:r w:rsidRPr="0089507A">
          <w:rPr>
            <w:rFonts w:ascii="Verdana" w:eastAsia="Times New Roman" w:hAnsi="Verdana" w:cs="Times New Roman"/>
            <w:color w:val="000000"/>
          </w:rPr>
          <w:t>.</w:t>
        </w:r>
      </w:ins>
    </w:p>
    <w:p w14:paraId="1EE64044" w14:textId="77777777" w:rsidR="0089507A" w:rsidRPr="0089507A" w:rsidRDefault="0089507A" w:rsidP="0089507A">
      <w:pPr>
        <w:shd w:val="clear" w:color="auto" w:fill="FFFFFF"/>
        <w:spacing w:after="0" w:line="352" w:lineRule="atLeast"/>
        <w:ind w:left="720"/>
        <w:rPr>
          <w:ins w:id="72" w:author="Unknown"/>
          <w:rFonts w:ascii="Verdana" w:eastAsia="Times New Roman" w:hAnsi="Verdana" w:cs="Times New Roman"/>
          <w:color w:val="000000"/>
        </w:rPr>
      </w:pPr>
      <w:ins w:id="73" w:author="Unknown">
        <w:r w:rsidRPr="0089507A">
          <w:rPr>
            <w:rFonts w:ascii="Verdana" w:eastAsia="Times New Roman" w:hAnsi="Verdana" w:cs="Times New Roman"/>
            <w:color w:val="000000"/>
            <w:bdr w:val="none" w:sz="0" w:space="0" w:color="auto" w:frame="1"/>
          </w:rPr>
          <w:t>String s=</w:t>
        </w:r>
        <w:r w:rsidRPr="0089507A">
          <w:rPr>
            <w:rFonts w:ascii="Verdana" w:eastAsia="Times New Roman" w:hAnsi="Verdana" w:cs="Times New Roman"/>
            <w:b/>
            <w:bCs/>
            <w:color w:val="006699"/>
          </w:rPr>
          <w:t>null</w:t>
        </w:r>
        <w:r w:rsidRPr="0089507A">
          <w:rPr>
            <w:rFonts w:ascii="Verdana" w:eastAsia="Times New Roman" w:hAnsi="Verdana" w:cs="Times New Roman"/>
            <w:color w:val="000000"/>
            <w:bdr w:val="none" w:sz="0" w:space="0" w:color="auto" w:frame="1"/>
          </w:rPr>
          <w:t>;  </w:t>
        </w:r>
      </w:ins>
    </w:p>
    <w:p w14:paraId="023C22D6" w14:textId="77777777" w:rsidR="0089507A" w:rsidRPr="0089507A" w:rsidRDefault="0089507A" w:rsidP="0089507A">
      <w:pPr>
        <w:shd w:val="clear" w:color="auto" w:fill="FFFFFF"/>
        <w:spacing w:after="134" w:line="352" w:lineRule="atLeast"/>
        <w:ind w:left="720"/>
        <w:rPr>
          <w:ins w:id="74" w:author="Unknown"/>
          <w:rFonts w:ascii="Verdana" w:eastAsia="Times New Roman" w:hAnsi="Verdana" w:cs="Times New Roman"/>
          <w:color w:val="000000"/>
        </w:rPr>
      </w:pPr>
      <w:proofErr w:type="spellStart"/>
      <w:proofErr w:type="gramStart"/>
      <w:ins w:id="75" w:author="Unknown">
        <w:r w:rsidRPr="0089507A">
          <w:rPr>
            <w:rFonts w:ascii="Verdana" w:eastAsia="Times New Roman" w:hAnsi="Verdana" w:cs="Times New Roman"/>
            <w:color w:val="000000"/>
            <w:bdr w:val="none" w:sz="0" w:space="0" w:color="auto" w:frame="1"/>
          </w:rPr>
          <w:t>System.out.println</w:t>
        </w:r>
        <w:proofErr w:type="spellEnd"/>
        <w:r w:rsidRPr="0089507A">
          <w:rPr>
            <w:rFonts w:ascii="Verdana" w:eastAsia="Times New Roman" w:hAnsi="Verdana" w:cs="Times New Roman"/>
            <w:color w:val="000000"/>
            <w:bdr w:val="none" w:sz="0" w:space="0" w:color="auto" w:frame="1"/>
          </w:rPr>
          <w:t>(</w:t>
        </w:r>
        <w:proofErr w:type="spellStart"/>
        <w:proofErr w:type="gramEnd"/>
        <w:r w:rsidRPr="0089507A">
          <w:rPr>
            <w:rFonts w:ascii="Verdana" w:eastAsia="Times New Roman" w:hAnsi="Verdana" w:cs="Times New Roman"/>
            <w:color w:val="000000"/>
            <w:bdr w:val="none" w:sz="0" w:space="0" w:color="auto" w:frame="1"/>
          </w:rPr>
          <w:t>s.length</w:t>
        </w:r>
        <w:proofErr w:type="spellEnd"/>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color w:val="008200"/>
          </w:rPr>
          <w:t>//</w:t>
        </w:r>
        <w:proofErr w:type="spellStart"/>
        <w:r w:rsidRPr="0089507A">
          <w:rPr>
            <w:rFonts w:ascii="Verdana" w:eastAsia="Times New Roman" w:hAnsi="Verdana" w:cs="Times New Roman"/>
            <w:color w:val="008200"/>
          </w:rPr>
          <w:t>NullPointerException</w:t>
        </w:r>
        <w:proofErr w:type="spellEnd"/>
        <w:r w:rsidRPr="0089507A">
          <w:rPr>
            <w:rFonts w:ascii="Verdana" w:eastAsia="Times New Roman" w:hAnsi="Verdana" w:cs="Times New Roman"/>
            <w:color w:val="000000"/>
            <w:bdr w:val="none" w:sz="0" w:space="0" w:color="auto" w:frame="1"/>
          </w:rPr>
          <w:t>  </w:t>
        </w:r>
      </w:ins>
    </w:p>
    <w:p w14:paraId="58110CB6" w14:textId="77777777" w:rsidR="0089507A" w:rsidRPr="0089507A" w:rsidRDefault="00346D52" w:rsidP="0089507A">
      <w:pPr>
        <w:spacing w:after="0" w:line="240" w:lineRule="auto"/>
        <w:rPr>
          <w:ins w:id="76" w:author="Unknown"/>
          <w:rFonts w:ascii="Times New Roman" w:eastAsia="Times New Roman" w:hAnsi="Times New Roman" w:cs="Times New Roman"/>
          <w:sz w:val="24"/>
          <w:szCs w:val="24"/>
        </w:rPr>
      </w:pPr>
      <w:ins w:id="77" w:author="Unknown">
        <w:r>
          <w:rPr>
            <w:rFonts w:ascii="Times New Roman" w:eastAsia="Times New Roman" w:hAnsi="Times New Roman" w:cs="Times New Roman"/>
            <w:sz w:val="24"/>
            <w:szCs w:val="24"/>
          </w:rPr>
          <w:pict w14:anchorId="55694DA7">
            <v:rect id="_x0000_i1026" style="width:0;height:.85pt" o:hralign="center" o:hrstd="t" o:hrnoshade="t" o:hr="t" fillcolor="#d4d4d4" stroked="f"/>
          </w:pict>
        </w:r>
      </w:ins>
    </w:p>
    <w:p w14:paraId="212178F7" w14:textId="77777777" w:rsidR="0089507A" w:rsidRPr="0009429C" w:rsidRDefault="0089507A" w:rsidP="0089507A">
      <w:pPr>
        <w:shd w:val="clear" w:color="auto" w:fill="FFFFFF"/>
        <w:spacing w:before="100" w:beforeAutospacing="1" w:after="100" w:afterAutospacing="1" w:line="312" w:lineRule="atLeast"/>
        <w:outlineLvl w:val="2"/>
        <w:rPr>
          <w:ins w:id="78" w:author="Unknown"/>
          <w:rFonts w:ascii="Helvetica" w:eastAsia="Times New Roman" w:hAnsi="Helvetica" w:cs="Helvetica"/>
          <w:b/>
          <w:color w:val="610B4B"/>
          <w:sz w:val="29"/>
          <w:szCs w:val="29"/>
        </w:rPr>
      </w:pPr>
      <w:ins w:id="79" w:author="Unknown">
        <w:r w:rsidRPr="0009429C">
          <w:rPr>
            <w:rFonts w:ascii="Helvetica" w:eastAsia="Times New Roman" w:hAnsi="Helvetica" w:cs="Helvetica"/>
            <w:b/>
            <w:color w:val="610B4B"/>
            <w:sz w:val="29"/>
            <w:szCs w:val="29"/>
          </w:rPr>
          <w:t xml:space="preserve">3) A scenario where </w:t>
        </w:r>
        <w:proofErr w:type="spellStart"/>
        <w:r w:rsidRPr="0009429C">
          <w:rPr>
            <w:rFonts w:ascii="Helvetica" w:eastAsia="Times New Roman" w:hAnsi="Helvetica" w:cs="Helvetica"/>
            <w:b/>
            <w:color w:val="610B4B"/>
            <w:sz w:val="29"/>
            <w:szCs w:val="29"/>
          </w:rPr>
          <w:t>NumberFormatException</w:t>
        </w:r>
        <w:proofErr w:type="spellEnd"/>
        <w:r w:rsidRPr="0009429C">
          <w:rPr>
            <w:rFonts w:ascii="Helvetica" w:eastAsia="Times New Roman" w:hAnsi="Helvetica" w:cs="Helvetica"/>
            <w:b/>
            <w:color w:val="610B4B"/>
            <w:sz w:val="29"/>
            <w:szCs w:val="29"/>
          </w:rPr>
          <w:t xml:space="preserve"> occurs</w:t>
        </w:r>
      </w:ins>
    </w:p>
    <w:p w14:paraId="1C2A53DB" w14:textId="77777777" w:rsidR="0089507A" w:rsidRPr="0089507A" w:rsidRDefault="0089507A" w:rsidP="0089507A">
      <w:pPr>
        <w:shd w:val="clear" w:color="auto" w:fill="FFFFFF"/>
        <w:spacing w:before="100" w:beforeAutospacing="1" w:after="100" w:afterAutospacing="1" w:line="240" w:lineRule="auto"/>
        <w:rPr>
          <w:ins w:id="80" w:author="Unknown"/>
          <w:rFonts w:ascii="Verdana" w:eastAsia="Times New Roman" w:hAnsi="Verdana" w:cs="Times New Roman"/>
          <w:color w:val="000000"/>
        </w:rPr>
      </w:pPr>
      <w:ins w:id="81" w:author="Unknown">
        <w:r w:rsidRPr="0089507A">
          <w:rPr>
            <w:rFonts w:ascii="Verdana" w:eastAsia="Times New Roman" w:hAnsi="Verdana" w:cs="Times New Roman"/>
            <w:color w:val="000000"/>
          </w:rPr>
          <w:t xml:space="preserve">The wrong formatting of any value may occur </w:t>
        </w:r>
        <w:proofErr w:type="spellStart"/>
        <w:r w:rsidRPr="0089507A">
          <w:rPr>
            <w:rFonts w:ascii="Verdana" w:eastAsia="Times New Roman" w:hAnsi="Verdana" w:cs="Times New Roman"/>
            <w:color w:val="000000"/>
          </w:rPr>
          <w:t>NumberFormatException</w:t>
        </w:r>
        <w:proofErr w:type="spellEnd"/>
        <w:r w:rsidRPr="0089507A">
          <w:rPr>
            <w:rFonts w:ascii="Verdana" w:eastAsia="Times New Roman" w:hAnsi="Verdana" w:cs="Times New Roman"/>
            <w:color w:val="000000"/>
          </w:rPr>
          <w:t>. Suppose I have a </w:t>
        </w:r>
        <w:r w:rsidR="009B4D82" w:rsidRPr="0089507A">
          <w:rPr>
            <w:rFonts w:ascii="Verdana" w:eastAsia="Times New Roman" w:hAnsi="Verdana" w:cs="Times New Roman"/>
            <w:color w:val="000000"/>
          </w:rPr>
          <w:fldChar w:fldCharType="begin"/>
        </w:r>
        <w:r w:rsidRPr="0089507A">
          <w:rPr>
            <w:rFonts w:ascii="Verdana" w:eastAsia="Times New Roman" w:hAnsi="Verdana" w:cs="Times New Roman"/>
            <w:color w:val="000000"/>
          </w:rPr>
          <w:instrText xml:space="preserve"> HYPERLINK "https://www.javatpoint.com/java-string" </w:instrText>
        </w:r>
        <w:r w:rsidR="009B4D82" w:rsidRPr="0089507A">
          <w:rPr>
            <w:rFonts w:ascii="Verdana" w:eastAsia="Times New Roman" w:hAnsi="Verdana" w:cs="Times New Roman"/>
            <w:color w:val="000000"/>
          </w:rPr>
          <w:fldChar w:fldCharType="separate"/>
        </w:r>
        <w:r w:rsidRPr="0089507A">
          <w:rPr>
            <w:rFonts w:ascii="Verdana" w:eastAsia="Times New Roman" w:hAnsi="Verdana" w:cs="Times New Roman"/>
            <w:color w:val="008000"/>
            <w:u w:val="single"/>
          </w:rPr>
          <w:t>string</w:t>
        </w:r>
        <w:r w:rsidR="009B4D82" w:rsidRPr="0089507A">
          <w:rPr>
            <w:rFonts w:ascii="Verdana" w:eastAsia="Times New Roman" w:hAnsi="Verdana" w:cs="Times New Roman"/>
            <w:color w:val="000000"/>
          </w:rPr>
          <w:fldChar w:fldCharType="end"/>
        </w:r>
        <w:r w:rsidRPr="0089507A">
          <w:rPr>
            <w:rFonts w:ascii="Verdana" w:eastAsia="Times New Roman" w:hAnsi="Verdana" w:cs="Times New Roman"/>
            <w:color w:val="000000"/>
          </w:rPr>
          <w:t xml:space="preserve"> variable that has characters, converting this variable into digit will </w:t>
        </w:r>
        <w:proofErr w:type="gramStart"/>
        <w:r w:rsidRPr="0089507A">
          <w:rPr>
            <w:rFonts w:ascii="Verdana" w:eastAsia="Times New Roman" w:hAnsi="Verdana" w:cs="Times New Roman"/>
            <w:color w:val="000000"/>
          </w:rPr>
          <w:t>occur</w:t>
        </w:r>
        <w:proofErr w:type="gramEnd"/>
        <w:r w:rsidRPr="0089507A">
          <w:rPr>
            <w:rFonts w:ascii="Verdana" w:eastAsia="Times New Roman" w:hAnsi="Verdana" w:cs="Times New Roman"/>
            <w:color w:val="000000"/>
          </w:rPr>
          <w:t xml:space="preserve"> </w:t>
        </w:r>
        <w:proofErr w:type="spellStart"/>
        <w:r w:rsidRPr="0089507A">
          <w:rPr>
            <w:rFonts w:ascii="Verdana" w:eastAsia="Times New Roman" w:hAnsi="Verdana" w:cs="Times New Roman"/>
            <w:color w:val="000000"/>
          </w:rPr>
          <w:t>NumberFormatException</w:t>
        </w:r>
        <w:proofErr w:type="spellEnd"/>
        <w:r w:rsidRPr="0089507A">
          <w:rPr>
            <w:rFonts w:ascii="Verdana" w:eastAsia="Times New Roman" w:hAnsi="Verdana" w:cs="Times New Roman"/>
            <w:color w:val="000000"/>
          </w:rPr>
          <w:t>.</w:t>
        </w:r>
      </w:ins>
    </w:p>
    <w:p w14:paraId="1EDFADE9" w14:textId="77777777" w:rsidR="0089507A" w:rsidRPr="0089507A" w:rsidRDefault="0089507A" w:rsidP="0089507A">
      <w:pPr>
        <w:numPr>
          <w:ilvl w:val="0"/>
          <w:numId w:val="8"/>
        </w:numPr>
        <w:shd w:val="clear" w:color="auto" w:fill="FFFFFF"/>
        <w:spacing w:after="0" w:line="352" w:lineRule="atLeast"/>
        <w:ind w:left="0"/>
        <w:rPr>
          <w:ins w:id="82" w:author="Unknown"/>
          <w:rFonts w:ascii="Verdana" w:eastAsia="Times New Roman" w:hAnsi="Verdana" w:cs="Times New Roman"/>
          <w:color w:val="000000"/>
        </w:rPr>
      </w:pPr>
      <w:ins w:id="83" w:author="Unknown">
        <w:r w:rsidRPr="0089507A">
          <w:rPr>
            <w:rFonts w:ascii="Verdana" w:eastAsia="Times New Roman" w:hAnsi="Verdana" w:cs="Times New Roman"/>
            <w:color w:val="000000"/>
            <w:bdr w:val="none" w:sz="0" w:space="0" w:color="auto" w:frame="1"/>
          </w:rPr>
          <w:t>String s=</w:t>
        </w:r>
        <w:r w:rsidRPr="0089507A">
          <w:rPr>
            <w:rFonts w:ascii="Verdana" w:eastAsia="Times New Roman" w:hAnsi="Verdana" w:cs="Times New Roman"/>
            <w:color w:val="0000FF"/>
          </w:rPr>
          <w:t>"</w:t>
        </w:r>
        <w:proofErr w:type="spellStart"/>
        <w:r w:rsidRPr="0089507A">
          <w:rPr>
            <w:rFonts w:ascii="Verdana" w:eastAsia="Times New Roman" w:hAnsi="Verdana" w:cs="Times New Roman"/>
            <w:color w:val="0000FF"/>
          </w:rPr>
          <w:t>abc</w:t>
        </w:r>
        <w:proofErr w:type="spellEnd"/>
        <w:r w:rsidRPr="0089507A">
          <w:rPr>
            <w:rFonts w:ascii="Verdana" w:eastAsia="Times New Roman" w:hAnsi="Verdana" w:cs="Times New Roman"/>
            <w:color w:val="0000FF"/>
          </w:rPr>
          <w:t>"</w:t>
        </w:r>
        <w:r w:rsidRPr="0089507A">
          <w:rPr>
            <w:rFonts w:ascii="Verdana" w:eastAsia="Times New Roman" w:hAnsi="Verdana" w:cs="Times New Roman"/>
            <w:color w:val="000000"/>
            <w:bdr w:val="none" w:sz="0" w:space="0" w:color="auto" w:frame="1"/>
          </w:rPr>
          <w:t>;  </w:t>
        </w:r>
      </w:ins>
    </w:p>
    <w:p w14:paraId="061F83B6" w14:textId="77777777" w:rsidR="0089507A" w:rsidRPr="0089507A" w:rsidRDefault="0089507A" w:rsidP="0089507A">
      <w:pPr>
        <w:numPr>
          <w:ilvl w:val="0"/>
          <w:numId w:val="8"/>
        </w:numPr>
        <w:shd w:val="clear" w:color="auto" w:fill="FFFFFF"/>
        <w:spacing w:after="134" w:line="352" w:lineRule="atLeast"/>
        <w:ind w:left="0"/>
        <w:rPr>
          <w:ins w:id="84" w:author="Unknown"/>
          <w:rFonts w:ascii="Verdana" w:eastAsia="Times New Roman" w:hAnsi="Verdana" w:cs="Times New Roman"/>
          <w:color w:val="000000"/>
        </w:rPr>
      </w:pPr>
      <w:proofErr w:type="spellStart"/>
      <w:ins w:id="85" w:author="Unknown">
        <w:r w:rsidRPr="0089507A">
          <w:rPr>
            <w:rFonts w:ascii="Verdana" w:eastAsia="Times New Roman" w:hAnsi="Verdana" w:cs="Times New Roman"/>
            <w:b/>
            <w:bCs/>
            <w:color w:val="006699"/>
          </w:rPr>
          <w:t>int</w:t>
        </w:r>
        <w:proofErr w:type="spellEnd"/>
        <w:r w:rsidRPr="0089507A">
          <w:rPr>
            <w:rFonts w:ascii="Verdana" w:eastAsia="Times New Roman" w:hAnsi="Verdana" w:cs="Times New Roman"/>
            <w:color w:val="000000"/>
            <w:bdr w:val="none" w:sz="0" w:space="0" w:color="auto" w:frame="1"/>
          </w:rPr>
          <w:t> i=</w:t>
        </w:r>
        <w:proofErr w:type="spellStart"/>
        <w:r w:rsidRPr="0089507A">
          <w:rPr>
            <w:rFonts w:ascii="Verdana" w:eastAsia="Times New Roman" w:hAnsi="Verdana" w:cs="Times New Roman"/>
            <w:color w:val="000000"/>
            <w:bdr w:val="none" w:sz="0" w:space="0" w:color="auto" w:frame="1"/>
          </w:rPr>
          <w:t>Integer.parseInt</w:t>
        </w:r>
        <w:proofErr w:type="spellEnd"/>
        <w:r w:rsidRPr="0089507A">
          <w:rPr>
            <w:rFonts w:ascii="Verdana" w:eastAsia="Times New Roman" w:hAnsi="Verdana" w:cs="Times New Roman"/>
            <w:color w:val="000000"/>
            <w:bdr w:val="none" w:sz="0" w:space="0" w:color="auto" w:frame="1"/>
          </w:rPr>
          <w:t>(s);</w:t>
        </w:r>
        <w:r w:rsidRPr="0089507A">
          <w:rPr>
            <w:rFonts w:ascii="Verdana" w:eastAsia="Times New Roman" w:hAnsi="Verdana" w:cs="Times New Roman"/>
            <w:color w:val="008200"/>
          </w:rPr>
          <w:t>//</w:t>
        </w:r>
        <w:proofErr w:type="spellStart"/>
        <w:r w:rsidRPr="0089507A">
          <w:rPr>
            <w:rFonts w:ascii="Verdana" w:eastAsia="Times New Roman" w:hAnsi="Verdana" w:cs="Times New Roman"/>
            <w:color w:val="008200"/>
          </w:rPr>
          <w:t>NumberFormatException</w:t>
        </w:r>
        <w:proofErr w:type="spellEnd"/>
        <w:r w:rsidRPr="0089507A">
          <w:rPr>
            <w:rFonts w:ascii="Verdana" w:eastAsia="Times New Roman" w:hAnsi="Verdana" w:cs="Times New Roman"/>
            <w:color w:val="000000"/>
            <w:bdr w:val="none" w:sz="0" w:space="0" w:color="auto" w:frame="1"/>
          </w:rPr>
          <w:t>  </w:t>
        </w:r>
      </w:ins>
    </w:p>
    <w:p w14:paraId="020C9C36" w14:textId="77777777" w:rsidR="0089507A" w:rsidRPr="0089507A" w:rsidRDefault="00346D52" w:rsidP="0089507A">
      <w:pPr>
        <w:spacing w:after="0" w:line="240" w:lineRule="auto"/>
        <w:rPr>
          <w:ins w:id="86" w:author="Unknown"/>
          <w:rFonts w:ascii="Times New Roman" w:eastAsia="Times New Roman" w:hAnsi="Times New Roman" w:cs="Times New Roman"/>
          <w:sz w:val="24"/>
          <w:szCs w:val="24"/>
        </w:rPr>
      </w:pPr>
      <w:ins w:id="87" w:author="Unknown">
        <w:r>
          <w:rPr>
            <w:rFonts w:ascii="Times New Roman" w:eastAsia="Times New Roman" w:hAnsi="Times New Roman" w:cs="Times New Roman"/>
            <w:sz w:val="24"/>
            <w:szCs w:val="24"/>
          </w:rPr>
          <w:pict w14:anchorId="43D4E56C">
            <v:rect id="_x0000_i1027" style="width:0;height:.85pt" o:hralign="center" o:hrstd="t" o:hrnoshade="t" o:hr="t" fillcolor="#d4d4d4" stroked="f"/>
          </w:pict>
        </w:r>
      </w:ins>
    </w:p>
    <w:p w14:paraId="38D174D9" w14:textId="77777777" w:rsidR="0089507A" w:rsidRPr="0009429C" w:rsidRDefault="0089507A" w:rsidP="0089507A">
      <w:pPr>
        <w:shd w:val="clear" w:color="auto" w:fill="FFFFFF"/>
        <w:spacing w:before="100" w:beforeAutospacing="1" w:after="100" w:afterAutospacing="1" w:line="312" w:lineRule="atLeast"/>
        <w:outlineLvl w:val="2"/>
        <w:rPr>
          <w:ins w:id="88" w:author="Unknown"/>
          <w:rFonts w:ascii="Helvetica" w:eastAsia="Times New Roman" w:hAnsi="Helvetica" w:cs="Helvetica"/>
          <w:b/>
          <w:color w:val="610B4B"/>
          <w:sz w:val="29"/>
          <w:szCs w:val="29"/>
        </w:rPr>
      </w:pPr>
      <w:ins w:id="89" w:author="Unknown">
        <w:r w:rsidRPr="0009429C">
          <w:rPr>
            <w:rFonts w:ascii="Helvetica" w:eastAsia="Times New Roman" w:hAnsi="Helvetica" w:cs="Helvetica"/>
            <w:b/>
            <w:color w:val="610B4B"/>
            <w:sz w:val="29"/>
            <w:szCs w:val="29"/>
          </w:rPr>
          <w:t xml:space="preserve">4) A scenario where </w:t>
        </w:r>
        <w:proofErr w:type="spellStart"/>
        <w:r w:rsidRPr="0009429C">
          <w:rPr>
            <w:rFonts w:ascii="Helvetica" w:eastAsia="Times New Roman" w:hAnsi="Helvetica" w:cs="Helvetica"/>
            <w:b/>
            <w:color w:val="610B4B"/>
            <w:sz w:val="29"/>
            <w:szCs w:val="29"/>
          </w:rPr>
          <w:t>ArrayIndexOutOfBoundsException</w:t>
        </w:r>
        <w:proofErr w:type="spellEnd"/>
        <w:r w:rsidRPr="0009429C">
          <w:rPr>
            <w:rFonts w:ascii="Helvetica" w:eastAsia="Times New Roman" w:hAnsi="Helvetica" w:cs="Helvetica"/>
            <w:b/>
            <w:color w:val="610B4B"/>
            <w:sz w:val="29"/>
            <w:szCs w:val="29"/>
          </w:rPr>
          <w:t xml:space="preserve"> occurs</w:t>
        </w:r>
      </w:ins>
    </w:p>
    <w:p w14:paraId="567C6946" w14:textId="77777777" w:rsidR="0089507A" w:rsidRPr="0089507A" w:rsidRDefault="0089507A" w:rsidP="0089507A">
      <w:pPr>
        <w:shd w:val="clear" w:color="auto" w:fill="FFFFFF"/>
        <w:spacing w:before="100" w:beforeAutospacing="1" w:after="100" w:afterAutospacing="1" w:line="240" w:lineRule="auto"/>
        <w:rPr>
          <w:ins w:id="90" w:author="Unknown"/>
          <w:rFonts w:ascii="Verdana" w:eastAsia="Times New Roman" w:hAnsi="Verdana" w:cs="Times New Roman"/>
          <w:color w:val="000000"/>
        </w:rPr>
      </w:pPr>
      <w:ins w:id="91" w:author="Unknown">
        <w:r w:rsidRPr="0089507A">
          <w:rPr>
            <w:rFonts w:ascii="Verdana" w:eastAsia="Times New Roman" w:hAnsi="Verdana" w:cs="Times New Roman"/>
            <w:color w:val="000000"/>
          </w:rPr>
          <w:t xml:space="preserve">If you are inserting any value in the wrong index, it would result in </w:t>
        </w:r>
        <w:proofErr w:type="spellStart"/>
        <w:r w:rsidRPr="0089507A">
          <w:rPr>
            <w:rFonts w:ascii="Verdana" w:eastAsia="Times New Roman" w:hAnsi="Verdana" w:cs="Times New Roman"/>
            <w:color w:val="000000"/>
          </w:rPr>
          <w:t>ArrayIndexOutOfBoundsException</w:t>
        </w:r>
        <w:proofErr w:type="spellEnd"/>
        <w:r w:rsidRPr="0089507A">
          <w:rPr>
            <w:rFonts w:ascii="Verdana" w:eastAsia="Times New Roman" w:hAnsi="Verdana" w:cs="Times New Roman"/>
            <w:color w:val="000000"/>
          </w:rPr>
          <w:t xml:space="preserve"> as shown below:</w:t>
        </w:r>
      </w:ins>
    </w:p>
    <w:p w14:paraId="7DDF74FF" w14:textId="77777777" w:rsidR="0089507A" w:rsidRPr="0089507A" w:rsidRDefault="0089507A" w:rsidP="0089507A">
      <w:pPr>
        <w:shd w:val="clear" w:color="auto" w:fill="FFFFFF"/>
        <w:spacing w:after="0" w:line="352" w:lineRule="atLeast"/>
        <w:ind w:left="720"/>
        <w:rPr>
          <w:ins w:id="92" w:author="Unknown"/>
          <w:rFonts w:ascii="Verdana" w:eastAsia="Times New Roman" w:hAnsi="Verdana" w:cs="Times New Roman"/>
          <w:color w:val="000000"/>
        </w:rPr>
      </w:pPr>
      <w:proofErr w:type="gramStart"/>
      <w:ins w:id="93" w:author="Unknown">
        <w:r w:rsidRPr="0089507A">
          <w:rPr>
            <w:rFonts w:ascii="Verdana" w:eastAsia="Times New Roman" w:hAnsi="Verdana" w:cs="Times New Roman"/>
            <w:b/>
            <w:bCs/>
            <w:color w:val="006699"/>
          </w:rPr>
          <w:t>int</w:t>
        </w:r>
        <w:proofErr w:type="gramEnd"/>
        <w:r w:rsidRPr="0089507A">
          <w:rPr>
            <w:rFonts w:ascii="Verdana" w:eastAsia="Times New Roman" w:hAnsi="Verdana" w:cs="Times New Roman"/>
            <w:color w:val="000000"/>
            <w:bdr w:val="none" w:sz="0" w:space="0" w:color="auto" w:frame="1"/>
          </w:rPr>
          <w:t> a[]=</w:t>
        </w:r>
        <w:r w:rsidRPr="0089507A">
          <w:rPr>
            <w:rFonts w:ascii="Verdana" w:eastAsia="Times New Roman" w:hAnsi="Verdana" w:cs="Times New Roman"/>
            <w:b/>
            <w:bCs/>
            <w:color w:val="006699"/>
          </w:rPr>
          <w:t>new</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int</w:t>
        </w:r>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color w:val="C00000"/>
          </w:rPr>
          <w:t>5</w:t>
        </w:r>
        <w:r w:rsidRPr="0089507A">
          <w:rPr>
            <w:rFonts w:ascii="Verdana" w:eastAsia="Times New Roman" w:hAnsi="Verdana" w:cs="Times New Roman"/>
            <w:color w:val="000000"/>
            <w:bdr w:val="none" w:sz="0" w:space="0" w:color="auto" w:frame="1"/>
          </w:rPr>
          <w:t>];  </w:t>
        </w:r>
      </w:ins>
    </w:p>
    <w:p w14:paraId="00986149" w14:textId="77777777" w:rsidR="0089507A" w:rsidRDefault="0089507A" w:rsidP="0089507A">
      <w:pPr>
        <w:shd w:val="clear" w:color="auto" w:fill="FFFFFF"/>
        <w:spacing w:after="134" w:line="352" w:lineRule="atLeast"/>
        <w:ind w:left="720"/>
        <w:rPr>
          <w:rFonts w:ascii="Verdana" w:eastAsia="Times New Roman" w:hAnsi="Verdana" w:cs="Times New Roman"/>
          <w:color w:val="000000"/>
          <w:bdr w:val="none" w:sz="0" w:space="0" w:color="auto" w:frame="1"/>
        </w:rPr>
      </w:pPr>
      <w:proofErr w:type="gramStart"/>
      <w:ins w:id="94" w:author="Unknown">
        <w:r w:rsidRPr="0089507A">
          <w:rPr>
            <w:rFonts w:ascii="Verdana" w:eastAsia="Times New Roman" w:hAnsi="Verdana" w:cs="Times New Roman"/>
            <w:color w:val="000000"/>
            <w:bdr w:val="none" w:sz="0" w:space="0" w:color="auto" w:frame="1"/>
          </w:rPr>
          <w:t>a[</w:t>
        </w:r>
        <w:proofErr w:type="gramEnd"/>
        <w:r w:rsidRPr="0089507A">
          <w:rPr>
            <w:rFonts w:ascii="Verdana" w:eastAsia="Times New Roman" w:hAnsi="Verdana" w:cs="Times New Roman"/>
            <w:color w:val="C00000"/>
          </w:rPr>
          <w:t>10</w:t>
        </w:r>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color w:val="C00000"/>
          </w:rPr>
          <w:t>50</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color w:val="008200"/>
          </w:rPr>
          <w:t>//</w:t>
        </w:r>
        <w:proofErr w:type="spellStart"/>
        <w:r w:rsidRPr="0089507A">
          <w:rPr>
            <w:rFonts w:ascii="Verdana" w:eastAsia="Times New Roman" w:hAnsi="Verdana" w:cs="Times New Roman"/>
            <w:color w:val="008200"/>
          </w:rPr>
          <w:t>ArrayIndexOutOfBoundsException</w:t>
        </w:r>
        <w:proofErr w:type="spellEnd"/>
        <w:r w:rsidRPr="0089507A">
          <w:rPr>
            <w:rFonts w:ascii="Verdana" w:eastAsia="Times New Roman" w:hAnsi="Verdana" w:cs="Times New Roman"/>
            <w:color w:val="000000"/>
            <w:bdr w:val="none" w:sz="0" w:space="0" w:color="auto" w:frame="1"/>
          </w:rPr>
          <w:t>  </w:t>
        </w:r>
      </w:ins>
    </w:p>
    <w:p w14:paraId="70D8F0BA" w14:textId="77777777" w:rsidR="0009429C" w:rsidRPr="0089507A" w:rsidRDefault="0009429C" w:rsidP="0089507A">
      <w:pPr>
        <w:shd w:val="clear" w:color="auto" w:fill="FFFFFF"/>
        <w:spacing w:after="134" w:line="352" w:lineRule="atLeast"/>
        <w:ind w:left="720"/>
        <w:rPr>
          <w:ins w:id="95" w:author="Unknown"/>
          <w:rFonts w:ascii="Verdana" w:eastAsia="Times New Roman" w:hAnsi="Verdana" w:cs="Times New Roman"/>
          <w:color w:val="000000"/>
        </w:rPr>
      </w:pPr>
    </w:p>
    <w:p w14:paraId="4D980D27" w14:textId="77777777" w:rsidR="00DB478E" w:rsidRDefault="00DB478E"/>
    <w:p w14:paraId="5D3D60AA" w14:textId="77777777" w:rsidR="00E427F9" w:rsidRDefault="00E427F9"/>
    <w:p w14:paraId="16B24F40" w14:textId="77777777" w:rsidR="00E427F9" w:rsidRDefault="00E427F9"/>
    <w:p w14:paraId="5196F688" w14:textId="77777777" w:rsidR="005C4DAD" w:rsidRDefault="005C4DAD"/>
    <w:p w14:paraId="277CA6A9" w14:textId="77777777" w:rsidR="005C4DAD" w:rsidRDefault="005C4DAD"/>
    <w:p w14:paraId="74126068" w14:textId="77777777" w:rsidR="00E427F9" w:rsidRDefault="00E427F9"/>
    <w:p w14:paraId="00096CC6" w14:textId="77777777" w:rsidR="00E427F9" w:rsidRDefault="00E427F9"/>
    <w:p w14:paraId="049E8621" w14:textId="77777777" w:rsidR="0089507A" w:rsidRDefault="0089507A"/>
    <w:p w14:paraId="508C5B2F" w14:textId="77777777" w:rsidR="0089507A" w:rsidRPr="0089507A" w:rsidRDefault="0089507A" w:rsidP="0089507A">
      <w:pPr>
        <w:shd w:val="clear" w:color="auto" w:fill="FFFFFF"/>
        <w:spacing w:before="84" w:after="100" w:afterAutospacing="1" w:line="312" w:lineRule="atLeast"/>
        <w:outlineLvl w:val="0"/>
        <w:rPr>
          <w:rFonts w:ascii="Helvetica" w:eastAsia="Times New Roman" w:hAnsi="Helvetica" w:cs="Helvetica"/>
          <w:color w:val="610B38"/>
          <w:kern w:val="36"/>
          <w:sz w:val="49"/>
          <w:szCs w:val="49"/>
        </w:rPr>
      </w:pPr>
      <w:r w:rsidRPr="0089507A">
        <w:rPr>
          <w:rFonts w:ascii="Helvetica" w:eastAsia="Times New Roman" w:hAnsi="Helvetica" w:cs="Helvetica"/>
          <w:color w:val="610B38"/>
          <w:kern w:val="36"/>
          <w:sz w:val="49"/>
          <w:szCs w:val="49"/>
        </w:rPr>
        <w:t>Java try-catch block</w:t>
      </w:r>
    </w:p>
    <w:p w14:paraId="3392EE3D" w14:textId="77777777" w:rsidR="0089507A" w:rsidRPr="0089507A" w:rsidRDefault="00346D52" w:rsidP="008950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722D56">
          <v:rect id="_x0000_i1028" style="width:0;height:.85pt" o:hralign="center" o:hrstd="t" o:hrnoshade="t" o:hr="t" fillcolor="#d4d4d4" stroked="f"/>
        </w:pict>
      </w:r>
    </w:p>
    <w:p w14:paraId="26CA6B76" w14:textId="77777777" w:rsidR="0089507A" w:rsidRPr="0089507A" w:rsidRDefault="0089507A" w:rsidP="0089507A">
      <w:pPr>
        <w:shd w:val="clear" w:color="auto" w:fill="FFFFFF"/>
        <w:spacing w:before="100" w:beforeAutospacing="1" w:after="100" w:afterAutospacing="1" w:line="312" w:lineRule="atLeast"/>
        <w:outlineLvl w:val="1"/>
        <w:rPr>
          <w:rFonts w:ascii="Helvetica" w:eastAsia="Times New Roman" w:hAnsi="Helvetica" w:cs="Helvetica"/>
          <w:color w:val="610B38"/>
          <w:sz w:val="42"/>
          <w:szCs w:val="42"/>
        </w:rPr>
      </w:pPr>
      <w:r w:rsidRPr="0089507A">
        <w:rPr>
          <w:rFonts w:ascii="Helvetica" w:eastAsia="Times New Roman" w:hAnsi="Helvetica" w:cs="Helvetica"/>
          <w:color w:val="610B38"/>
          <w:sz w:val="42"/>
          <w:szCs w:val="42"/>
        </w:rPr>
        <w:t>Java try block</w:t>
      </w:r>
    </w:p>
    <w:p w14:paraId="3E89446A" w14:textId="77777777" w:rsidR="0089507A" w:rsidRPr="0089507A" w:rsidRDefault="0089507A" w:rsidP="0089507A">
      <w:pPr>
        <w:shd w:val="clear" w:color="auto" w:fill="FFFFFF"/>
        <w:spacing w:before="100" w:beforeAutospacing="1" w:after="100" w:afterAutospacing="1" w:line="240" w:lineRule="auto"/>
        <w:rPr>
          <w:rFonts w:ascii="Verdana" w:eastAsia="Times New Roman" w:hAnsi="Verdana" w:cs="Times New Roman"/>
          <w:color w:val="000000"/>
        </w:rPr>
      </w:pPr>
      <w:r w:rsidRPr="0089507A">
        <w:rPr>
          <w:rFonts w:ascii="Verdana" w:eastAsia="Times New Roman" w:hAnsi="Verdana" w:cs="Times New Roman"/>
          <w:color w:val="000000"/>
        </w:rPr>
        <w:t>Java </w:t>
      </w:r>
      <w:r w:rsidRPr="0089507A">
        <w:rPr>
          <w:rFonts w:ascii="Verdana" w:eastAsia="Times New Roman" w:hAnsi="Verdana" w:cs="Times New Roman"/>
          <w:b/>
          <w:bCs/>
          <w:color w:val="000000"/>
        </w:rPr>
        <w:t>try</w:t>
      </w:r>
      <w:r w:rsidRPr="0089507A">
        <w:rPr>
          <w:rFonts w:ascii="Verdana" w:eastAsia="Times New Roman" w:hAnsi="Verdana" w:cs="Times New Roman"/>
          <w:color w:val="000000"/>
        </w:rPr>
        <w:t> block is used to enclose the code that might throw an exception. It must be used within the method.</w:t>
      </w:r>
    </w:p>
    <w:p w14:paraId="33127957" w14:textId="77777777" w:rsidR="0089507A" w:rsidRPr="0089507A" w:rsidRDefault="0089507A" w:rsidP="0089507A">
      <w:pPr>
        <w:shd w:val="clear" w:color="auto" w:fill="FFFFFF"/>
        <w:spacing w:before="100" w:beforeAutospacing="1" w:after="100" w:afterAutospacing="1" w:line="240" w:lineRule="auto"/>
        <w:rPr>
          <w:rFonts w:ascii="Verdana" w:eastAsia="Times New Roman" w:hAnsi="Verdana" w:cs="Times New Roman"/>
          <w:color w:val="000000"/>
        </w:rPr>
      </w:pPr>
      <w:r w:rsidRPr="0089507A">
        <w:rPr>
          <w:rFonts w:ascii="Verdana" w:eastAsia="Times New Roman" w:hAnsi="Verdana" w:cs="Times New Roman"/>
          <w:color w:val="000000"/>
        </w:rPr>
        <w:t>If an exception occurs at the particular statement of try block, the rest of the block code will not execute. So, it is recommended not to keeping the code in try block that will not throw an exception.</w:t>
      </w:r>
    </w:p>
    <w:p w14:paraId="66C5C87C" w14:textId="77777777" w:rsidR="0089507A" w:rsidRPr="0089507A" w:rsidRDefault="0089507A" w:rsidP="0089507A">
      <w:pPr>
        <w:shd w:val="clear" w:color="auto" w:fill="FFFFFF"/>
        <w:spacing w:before="100" w:beforeAutospacing="1" w:after="100" w:afterAutospacing="1" w:line="240" w:lineRule="auto"/>
        <w:rPr>
          <w:rFonts w:ascii="Verdana" w:eastAsia="Times New Roman" w:hAnsi="Verdana" w:cs="Times New Roman"/>
          <w:color w:val="000000"/>
        </w:rPr>
      </w:pPr>
      <w:r w:rsidRPr="0089507A">
        <w:rPr>
          <w:rFonts w:ascii="Verdana" w:eastAsia="Times New Roman" w:hAnsi="Verdana" w:cs="Times New Roman"/>
          <w:color w:val="000000"/>
        </w:rPr>
        <w:t>Java try block must be followed by either catch or finally block.</w:t>
      </w:r>
    </w:p>
    <w:p w14:paraId="4CA91AA2" w14:textId="77777777" w:rsidR="0089507A" w:rsidRPr="0089507A" w:rsidRDefault="0089507A" w:rsidP="0089507A">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r w:rsidRPr="0089507A">
        <w:rPr>
          <w:rFonts w:ascii="Helvetica" w:eastAsia="Times New Roman" w:hAnsi="Helvetica" w:cs="Helvetica"/>
          <w:color w:val="610B4B"/>
          <w:sz w:val="35"/>
          <w:szCs w:val="35"/>
        </w:rPr>
        <w:t>Syntax of Java try-catch</w:t>
      </w:r>
    </w:p>
    <w:p w14:paraId="0E6F8DAC" w14:textId="77777777" w:rsidR="0089507A" w:rsidRPr="0089507A" w:rsidRDefault="0089507A" w:rsidP="0089507A">
      <w:pPr>
        <w:shd w:val="clear" w:color="auto" w:fill="FFFFFF"/>
        <w:spacing w:after="0" w:line="352" w:lineRule="atLeast"/>
        <w:ind w:left="720"/>
        <w:rPr>
          <w:rFonts w:ascii="Verdana" w:eastAsia="Times New Roman" w:hAnsi="Verdana" w:cs="Times New Roman"/>
          <w:color w:val="000000"/>
        </w:rPr>
      </w:pPr>
      <w:proofErr w:type="gramStart"/>
      <w:r w:rsidRPr="0089507A">
        <w:rPr>
          <w:rFonts w:ascii="Verdana" w:eastAsia="Times New Roman" w:hAnsi="Verdana" w:cs="Times New Roman"/>
          <w:b/>
          <w:bCs/>
          <w:color w:val="006699"/>
        </w:rPr>
        <w:t>try</w:t>
      </w:r>
      <w:r w:rsidRPr="0089507A">
        <w:rPr>
          <w:rFonts w:ascii="Verdana" w:eastAsia="Times New Roman" w:hAnsi="Verdana" w:cs="Times New Roman"/>
          <w:color w:val="000000"/>
          <w:bdr w:val="none" w:sz="0" w:space="0" w:color="auto" w:frame="1"/>
        </w:rPr>
        <w:t>{</w:t>
      </w:r>
      <w:proofErr w:type="gramEnd"/>
      <w:r w:rsidRPr="0089507A">
        <w:rPr>
          <w:rFonts w:ascii="Verdana" w:eastAsia="Times New Roman" w:hAnsi="Verdana" w:cs="Times New Roman"/>
          <w:color w:val="000000"/>
          <w:bdr w:val="none" w:sz="0" w:space="0" w:color="auto" w:frame="1"/>
        </w:rPr>
        <w:t>    </w:t>
      </w:r>
    </w:p>
    <w:p w14:paraId="689ACAA3" w14:textId="77777777" w:rsidR="0089507A" w:rsidRPr="0089507A" w:rsidRDefault="0089507A" w:rsidP="0089507A">
      <w:pPr>
        <w:shd w:val="clear" w:color="auto" w:fill="FFFFFF"/>
        <w:spacing w:after="0" w:line="352" w:lineRule="atLeast"/>
        <w:ind w:left="720"/>
        <w:rPr>
          <w:rFonts w:ascii="Verdana" w:eastAsia="Times New Roman" w:hAnsi="Verdana" w:cs="Times New Roman"/>
          <w:color w:val="000000"/>
        </w:rPr>
      </w:pPr>
      <w:r w:rsidRPr="0089507A">
        <w:rPr>
          <w:rFonts w:ascii="Verdana" w:eastAsia="Times New Roman" w:hAnsi="Verdana" w:cs="Times New Roman"/>
          <w:color w:val="008200"/>
        </w:rPr>
        <w:t>//code that may throw an exception  </w:t>
      </w:r>
      <w:r w:rsidRPr="0089507A">
        <w:rPr>
          <w:rFonts w:ascii="Verdana" w:eastAsia="Times New Roman" w:hAnsi="Verdana" w:cs="Times New Roman"/>
          <w:color w:val="000000"/>
          <w:bdr w:val="none" w:sz="0" w:space="0" w:color="auto" w:frame="1"/>
        </w:rPr>
        <w:t>  </w:t>
      </w:r>
    </w:p>
    <w:p w14:paraId="155CB02D" w14:textId="77777777" w:rsidR="0089507A" w:rsidRPr="0089507A" w:rsidRDefault="0089507A" w:rsidP="0089507A">
      <w:pPr>
        <w:shd w:val="clear" w:color="auto" w:fill="FFFFFF"/>
        <w:spacing w:after="134" w:line="352" w:lineRule="atLeast"/>
        <w:ind w:left="720"/>
        <w:rPr>
          <w:rFonts w:ascii="Verdana" w:eastAsia="Times New Roman" w:hAnsi="Verdana" w:cs="Times New Roman"/>
          <w:color w:val="000000"/>
        </w:rPr>
      </w:pPr>
      <w:proofErr w:type="gramStart"/>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b/>
          <w:bCs/>
          <w:color w:val="006699"/>
        </w:rPr>
        <w:t>catch</w:t>
      </w:r>
      <w:proofErr w:type="gramEnd"/>
      <w:r w:rsidRPr="0089507A">
        <w:rPr>
          <w:rFonts w:ascii="Verdana" w:eastAsia="Times New Roman" w:hAnsi="Verdana" w:cs="Times New Roman"/>
          <w:color w:val="000000"/>
          <w:bdr w:val="none" w:sz="0" w:space="0" w:color="auto" w:frame="1"/>
        </w:rPr>
        <w:t>(</w:t>
      </w:r>
      <w:proofErr w:type="spellStart"/>
      <w:r w:rsidRPr="0089507A">
        <w:rPr>
          <w:rFonts w:ascii="Verdana" w:eastAsia="Times New Roman" w:hAnsi="Verdana" w:cs="Times New Roman"/>
          <w:color w:val="000000"/>
          <w:bdr w:val="none" w:sz="0" w:space="0" w:color="auto" w:frame="1"/>
        </w:rPr>
        <w:t>Exception_class_Name</w:t>
      </w:r>
      <w:proofErr w:type="spellEnd"/>
      <w:r w:rsidRPr="0089507A">
        <w:rPr>
          <w:rFonts w:ascii="Verdana" w:eastAsia="Times New Roman" w:hAnsi="Verdana" w:cs="Times New Roman"/>
          <w:color w:val="000000"/>
          <w:bdr w:val="none" w:sz="0" w:space="0" w:color="auto" w:frame="1"/>
        </w:rPr>
        <w:t> ref){}    </w:t>
      </w:r>
    </w:p>
    <w:p w14:paraId="1FDF6379" w14:textId="77777777" w:rsidR="0089507A" w:rsidRPr="0089507A" w:rsidRDefault="0089507A" w:rsidP="0089507A">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r w:rsidRPr="0089507A">
        <w:rPr>
          <w:rFonts w:ascii="Helvetica" w:eastAsia="Times New Roman" w:hAnsi="Helvetica" w:cs="Helvetica"/>
          <w:color w:val="610B4B"/>
          <w:sz w:val="35"/>
          <w:szCs w:val="35"/>
        </w:rPr>
        <w:t>Syntax of try-finally block</w:t>
      </w:r>
    </w:p>
    <w:p w14:paraId="57F7EA7A" w14:textId="77777777" w:rsidR="0089507A" w:rsidRPr="0089507A" w:rsidRDefault="0089507A" w:rsidP="0089507A">
      <w:pPr>
        <w:shd w:val="clear" w:color="auto" w:fill="FFFFFF"/>
        <w:spacing w:after="0" w:line="352" w:lineRule="atLeast"/>
        <w:ind w:left="720"/>
        <w:rPr>
          <w:rFonts w:ascii="Verdana" w:eastAsia="Times New Roman" w:hAnsi="Verdana" w:cs="Times New Roman"/>
          <w:color w:val="000000"/>
        </w:rPr>
      </w:pPr>
      <w:proofErr w:type="gramStart"/>
      <w:r w:rsidRPr="0089507A">
        <w:rPr>
          <w:rFonts w:ascii="Verdana" w:eastAsia="Times New Roman" w:hAnsi="Verdana" w:cs="Times New Roman"/>
          <w:b/>
          <w:bCs/>
          <w:color w:val="006699"/>
        </w:rPr>
        <w:t>try</w:t>
      </w:r>
      <w:r w:rsidRPr="0089507A">
        <w:rPr>
          <w:rFonts w:ascii="Verdana" w:eastAsia="Times New Roman" w:hAnsi="Verdana" w:cs="Times New Roman"/>
          <w:color w:val="000000"/>
          <w:bdr w:val="none" w:sz="0" w:space="0" w:color="auto" w:frame="1"/>
        </w:rPr>
        <w:t>{</w:t>
      </w:r>
      <w:proofErr w:type="gramEnd"/>
      <w:r w:rsidRPr="0089507A">
        <w:rPr>
          <w:rFonts w:ascii="Verdana" w:eastAsia="Times New Roman" w:hAnsi="Verdana" w:cs="Times New Roman"/>
          <w:color w:val="000000"/>
          <w:bdr w:val="none" w:sz="0" w:space="0" w:color="auto" w:frame="1"/>
        </w:rPr>
        <w:t>    </w:t>
      </w:r>
    </w:p>
    <w:p w14:paraId="5CEB3C23" w14:textId="77777777" w:rsidR="0089507A" w:rsidRPr="0089507A" w:rsidRDefault="0089507A" w:rsidP="0089507A">
      <w:pPr>
        <w:shd w:val="clear" w:color="auto" w:fill="FFFFFF"/>
        <w:spacing w:after="0" w:line="352" w:lineRule="atLeast"/>
        <w:ind w:left="720"/>
        <w:rPr>
          <w:rFonts w:ascii="Verdana" w:eastAsia="Times New Roman" w:hAnsi="Verdana" w:cs="Times New Roman"/>
          <w:color w:val="000000"/>
        </w:rPr>
      </w:pPr>
      <w:r w:rsidRPr="0089507A">
        <w:rPr>
          <w:rFonts w:ascii="Verdana" w:eastAsia="Times New Roman" w:hAnsi="Verdana" w:cs="Times New Roman"/>
          <w:color w:val="008200"/>
        </w:rPr>
        <w:t>//code that may throw an exception  </w:t>
      </w:r>
      <w:r w:rsidRPr="0089507A">
        <w:rPr>
          <w:rFonts w:ascii="Verdana" w:eastAsia="Times New Roman" w:hAnsi="Verdana" w:cs="Times New Roman"/>
          <w:color w:val="000000"/>
          <w:bdr w:val="none" w:sz="0" w:space="0" w:color="auto" w:frame="1"/>
        </w:rPr>
        <w:t>  </w:t>
      </w:r>
    </w:p>
    <w:p w14:paraId="476EE12F" w14:textId="77777777" w:rsidR="0089507A" w:rsidRPr="0089507A" w:rsidRDefault="0089507A" w:rsidP="0089507A">
      <w:pPr>
        <w:shd w:val="clear" w:color="auto" w:fill="FFFFFF"/>
        <w:spacing w:after="134" w:line="352" w:lineRule="atLeast"/>
        <w:ind w:left="720"/>
        <w:rPr>
          <w:rFonts w:ascii="Verdana" w:eastAsia="Times New Roman" w:hAnsi="Verdana" w:cs="Times New Roman"/>
          <w:color w:val="000000"/>
        </w:rPr>
      </w:pPr>
      <w:proofErr w:type="gramStart"/>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b/>
          <w:bCs/>
          <w:color w:val="006699"/>
        </w:rPr>
        <w:t>finally</w:t>
      </w:r>
      <w:proofErr w:type="gramEnd"/>
      <w:r w:rsidRPr="0089507A">
        <w:rPr>
          <w:rFonts w:ascii="Verdana" w:eastAsia="Times New Roman" w:hAnsi="Verdana" w:cs="Times New Roman"/>
          <w:color w:val="000000"/>
          <w:bdr w:val="none" w:sz="0" w:space="0" w:color="auto" w:frame="1"/>
        </w:rPr>
        <w:t>{}    </w:t>
      </w:r>
    </w:p>
    <w:p w14:paraId="03C19315" w14:textId="77777777" w:rsidR="0089507A" w:rsidRPr="0089507A" w:rsidRDefault="0089507A" w:rsidP="0089507A">
      <w:pPr>
        <w:shd w:val="clear" w:color="auto" w:fill="FFFFFF"/>
        <w:spacing w:before="100" w:beforeAutospacing="1" w:after="100" w:afterAutospacing="1" w:line="312" w:lineRule="atLeast"/>
        <w:outlineLvl w:val="1"/>
        <w:rPr>
          <w:rFonts w:ascii="Helvetica" w:eastAsia="Times New Roman" w:hAnsi="Helvetica" w:cs="Helvetica"/>
          <w:color w:val="610B38"/>
          <w:sz w:val="42"/>
          <w:szCs w:val="42"/>
        </w:rPr>
      </w:pPr>
      <w:r w:rsidRPr="0089507A">
        <w:rPr>
          <w:rFonts w:ascii="Helvetica" w:eastAsia="Times New Roman" w:hAnsi="Helvetica" w:cs="Helvetica"/>
          <w:color w:val="610B38"/>
          <w:sz w:val="42"/>
          <w:szCs w:val="42"/>
        </w:rPr>
        <w:t>Java catch block</w:t>
      </w:r>
    </w:p>
    <w:p w14:paraId="3434394A" w14:textId="77777777" w:rsidR="0089507A" w:rsidRPr="0089507A" w:rsidRDefault="0089507A" w:rsidP="0089507A">
      <w:pPr>
        <w:shd w:val="clear" w:color="auto" w:fill="FFFFFF"/>
        <w:spacing w:before="100" w:beforeAutospacing="1" w:after="100" w:afterAutospacing="1" w:line="240" w:lineRule="auto"/>
        <w:rPr>
          <w:rFonts w:ascii="Verdana" w:eastAsia="Times New Roman" w:hAnsi="Verdana" w:cs="Times New Roman"/>
          <w:color w:val="000000"/>
        </w:rPr>
      </w:pPr>
      <w:r w:rsidRPr="0089507A">
        <w:rPr>
          <w:rFonts w:ascii="Verdana" w:eastAsia="Times New Roman" w:hAnsi="Verdana" w:cs="Times New Roman"/>
          <w:color w:val="000000"/>
        </w:rPr>
        <w:t xml:space="preserve">Java catch block is used to handle the Exception by declaring the type of exception within the parameter. The declared exception must be the parent class exception </w:t>
      </w:r>
      <w:proofErr w:type="gramStart"/>
      <w:r w:rsidRPr="0089507A">
        <w:rPr>
          <w:rFonts w:ascii="Verdana" w:eastAsia="Times New Roman" w:hAnsi="Verdana" w:cs="Times New Roman"/>
          <w:color w:val="000000"/>
        </w:rPr>
        <w:t>( i.e</w:t>
      </w:r>
      <w:proofErr w:type="gramEnd"/>
      <w:r w:rsidRPr="0089507A">
        <w:rPr>
          <w:rFonts w:ascii="Verdana" w:eastAsia="Times New Roman" w:hAnsi="Verdana" w:cs="Times New Roman"/>
          <w:color w:val="000000"/>
        </w:rPr>
        <w:t>., Exception) or the generated exception type. However, the good approach is to declare the generated type of exception.</w:t>
      </w:r>
    </w:p>
    <w:p w14:paraId="52868940" w14:textId="77777777" w:rsidR="0089507A" w:rsidRPr="0009429C" w:rsidRDefault="0089507A" w:rsidP="0089507A">
      <w:pPr>
        <w:shd w:val="clear" w:color="auto" w:fill="FFFFFF"/>
        <w:spacing w:before="100" w:beforeAutospacing="1" w:after="100" w:afterAutospacing="1" w:line="240" w:lineRule="auto"/>
        <w:rPr>
          <w:rFonts w:ascii="Verdana" w:eastAsia="Times New Roman" w:hAnsi="Verdana" w:cs="Times New Roman"/>
          <w:b/>
          <w:color w:val="000000"/>
        </w:rPr>
      </w:pPr>
      <w:r w:rsidRPr="0009429C">
        <w:rPr>
          <w:rFonts w:ascii="Verdana" w:eastAsia="Times New Roman" w:hAnsi="Verdana" w:cs="Times New Roman"/>
          <w:b/>
          <w:color w:val="000000"/>
        </w:rPr>
        <w:t>The catch block must be used after the try block only. You can use multiple catch block with a single try block.</w:t>
      </w:r>
    </w:p>
    <w:p w14:paraId="0E4C2D07" w14:textId="77777777" w:rsidR="0089507A" w:rsidRDefault="0089507A" w:rsidP="0089507A">
      <w:pPr>
        <w:spacing w:after="0" w:line="240" w:lineRule="auto"/>
        <w:rPr>
          <w:rFonts w:ascii="Times New Roman" w:eastAsia="Times New Roman" w:hAnsi="Times New Roman" w:cs="Times New Roman"/>
          <w:b/>
          <w:sz w:val="24"/>
          <w:szCs w:val="24"/>
        </w:rPr>
      </w:pPr>
    </w:p>
    <w:p w14:paraId="1B6811AE" w14:textId="77777777" w:rsidR="00E427F9" w:rsidRDefault="00E427F9" w:rsidP="0089507A">
      <w:pPr>
        <w:spacing w:after="0" w:line="240" w:lineRule="auto"/>
        <w:rPr>
          <w:rFonts w:ascii="Times New Roman" w:eastAsia="Times New Roman" w:hAnsi="Times New Roman" w:cs="Times New Roman"/>
          <w:b/>
          <w:sz w:val="24"/>
          <w:szCs w:val="24"/>
        </w:rPr>
      </w:pPr>
    </w:p>
    <w:p w14:paraId="027AF32B" w14:textId="77777777" w:rsidR="00E427F9" w:rsidRPr="0009429C" w:rsidRDefault="00E427F9" w:rsidP="0089507A">
      <w:pPr>
        <w:spacing w:after="0" w:line="240" w:lineRule="auto"/>
        <w:rPr>
          <w:rFonts w:ascii="Times New Roman" w:eastAsia="Times New Roman" w:hAnsi="Times New Roman" w:cs="Times New Roman"/>
          <w:b/>
          <w:sz w:val="24"/>
          <w:szCs w:val="24"/>
        </w:rPr>
      </w:pPr>
    </w:p>
    <w:p w14:paraId="41CF5984" w14:textId="77777777" w:rsidR="0089507A" w:rsidRPr="0089507A" w:rsidRDefault="0089507A" w:rsidP="0089507A">
      <w:pPr>
        <w:shd w:val="clear" w:color="auto" w:fill="FFFFFF"/>
        <w:spacing w:before="100" w:beforeAutospacing="1" w:after="100" w:afterAutospacing="1" w:line="312" w:lineRule="atLeast"/>
        <w:outlineLvl w:val="1"/>
        <w:rPr>
          <w:ins w:id="96" w:author="Unknown"/>
          <w:rFonts w:ascii="Helvetica" w:eastAsia="Times New Roman" w:hAnsi="Helvetica" w:cs="Helvetica"/>
          <w:color w:val="610B38"/>
          <w:sz w:val="42"/>
          <w:szCs w:val="42"/>
        </w:rPr>
      </w:pPr>
      <w:ins w:id="97" w:author="Unknown">
        <w:r w:rsidRPr="0089507A">
          <w:rPr>
            <w:rFonts w:ascii="Helvetica" w:eastAsia="Times New Roman" w:hAnsi="Helvetica" w:cs="Helvetica"/>
            <w:color w:val="610B38"/>
            <w:sz w:val="42"/>
            <w:szCs w:val="42"/>
          </w:rPr>
          <w:lastRenderedPageBreak/>
          <w:t>Problem without exception handling</w:t>
        </w:r>
      </w:ins>
    </w:p>
    <w:p w14:paraId="4AA9ECD4" w14:textId="77777777" w:rsidR="0089507A" w:rsidRPr="0089507A" w:rsidRDefault="0089507A" w:rsidP="0089507A">
      <w:pPr>
        <w:shd w:val="clear" w:color="auto" w:fill="FFFFFF"/>
        <w:spacing w:before="100" w:beforeAutospacing="1" w:after="100" w:afterAutospacing="1" w:line="240" w:lineRule="auto"/>
        <w:rPr>
          <w:ins w:id="98" w:author="Unknown"/>
          <w:rFonts w:ascii="Verdana" w:eastAsia="Times New Roman" w:hAnsi="Verdana" w:cs="Times New Roman"/>
          <w:color w:val="000000"/>
        </w:rPr>
      </w:pPr>
      <w:ins w:id="99" w:author="Unknown">
        <w:r w:rsidRPr="0089507A">
          <w:rPr>
            <w:rFonts w:ascii="Verdana" w:eastAsia="Times New Roman" w:hAnsi="Verdana" w:cs="Times New Roman"/>
            <w:color w:val="000000"/>
          </w:rPr>
          <w:t>Let's try to understand the problem if we don't use a try-catch block.</w:t>
        </w:r>
      </w:ins>
    </w:p>
    <w:p w14:paraId="73EF639E" w14:textId="77777777" w:rsidR="0089507A" w:rsidRPr="0089507A" w:rsidRDefault="0089507A" w:rsidP="0089507A">
      <w:pPr>
        <w:shd w:val="clear" w:color="auto" w:fill="FFFFFF"/>
        <w:spacing w:before="100" w:beforeAutospacing="1" w:after="100" w:afterAutospacing="1" w:line="312" w:lineRule="atLeast"/>
        <w:outlineLvl w:val="2"/>
        <w:rPr>
          <w:ins w:id="100" w:author="Unknown"/>
          <w:rFonts w:ascii="Helvetica" w:eastAsia="Times New Roman" w:hAnsi="Helvetica" w:cs="Helvetica"/>
          <w:color w:val="610B4B"/>
          <w:sz w:val="35"/>
          <w:szCs w:val="35"/>
        </w:rPr>
      </w:pPr>
      <w:ins w:id="101" w:author="Unknown">
        <w:r w:rsidRPr="0089507A">
          <w:rPr>
            <w:rFonts w:ascii="Helvetica" w:eastAsia="Times New Roman" w:hAnsi="Helvetica" w:cs="Helvetica"/>
            <w:color w:val="610B4B"/>
            <w:sz w:val="35"/>
            <w:szCs w:val="35"/>
          </w:rPr>
          <w:t>Example 1</w:t>
        </w:r>
      </w:ins>
    </w:p>
    <w:p w14:paraId="41CDA619" w14:textId="77777777" w:rsidR="0089507A" w:rsidRPr="0089507A" w:rsidRDefault="0089507A" w:rsidP="0089507A">
      <w:pPr>
        <w:shd w:val="clear" w:color="auto" w:fill="FFFFFF"/>
        <w:spacing w:after="0" w:line="352" w:lineRule="atLeast"/>
        <w:ind w:left="720"/>
        <w:rPr>
          <w:ins w:id="102" w:author="Unknown"/>
          <w:rFonts w:ascii="Verdana" w:eastAsia="Times New Roman" w:hAnsi="Verdana" w:cs="Times New Roman"/>
          <w:color w:val="000000"/>
        </w:rPr>
      </w:pPr>
      <w:ins w:id="103" w:author="Unknown">
        <w:r w:rsidRPr="0089507A">
          <w:rPr>
            <w:rFonts w:ascii="Verdana" w:eastAsia="Times New Roman" w:hAnsi="Verdana" w:cs="Times New Roman"/>
            <w:b/>
            <w:bCs/>
            <w:color w:val="006699"/>
          </w:rPr>
          <w:t>public</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class</w:t>
        </w:r>
        <w:r w:rsidRPr="0089507A">
          <w:rPr>
            <w:rFonts w:ascii="Verdana" w:eastAsia="Times New Roman" w:hAnsi="Verdana" w:cs="Times New Roman"/>
            <w:color w:val="000000"/>
            <w:bdr w:val="none" w:sz="0" w:space="0" w:color="auto" w:frame="1"/>
          </w:rPr>
          <w:t> TryCatchExample1 {  </w:t>
        </w:r>
      </w:ins>
    </w:p>
    <w:p w14:paraId="0969F71C" w14:textId="77777777" w:rsidR="0089507A" w:rsidRPr="0089507A" w:rsidRDefault="0089507A" w:rsidP="0089507A">
      <w:pPr>
        <w:shd w:val="clear" w:color="auto" w:fill="FFFFFF"/>
        <w:spacing w:after="0" w:line="352" w:lineRule="atLeast"/>
        <w:ind w:left="720"/>
        <w:rPr>
          <w:ins w:id="104" w:author="Unknown"/>
          <w:rFonts w:ascii="Verdana" w:eastAsia="Times New Roman" w:hAnsi="Verdana" w:cs="Times New Roman"/>
          <w:color w:val="000000"/>
        </w:rPr>
      </w:pPr>
      <w:ins w:id="105" w:author="Unknown">
        <w:r w:rsidRPr="0089507A">
          <w:rPr>
            <w:rFonts w:ascii="Verdana" w:eastAsia="Times New Roman" w:hAnsi="Verdana" w:cs="Times New Roman"/>
            <w:color w:val="000000"/>
            <w:bdr w:val="none" w:sz="0" w:space="0" w:color="auto" w:frame="1"/>
          </w:rPr>
          <w:t>  </w:t>
        </w:r>
      </w:ins>
    </w:p>
    <w:p w14:paraId="4139A179" w14:textId="77777777" w:rsidR="0089507A" w:rsidRPr="0089507A" w:rsidRDefault="0089507A" w:rsidP="0089507A">
      <w:pPr>
        <w:shd w:val="clear" w:color="auto" w:fill="FFFFFF"/>
        <w:spacing w:after="0" w:line="352" w:lineRule="atLeast"/>
        <w:ind w:left="720"/>
        <w:rPr>
          <w:ins w:id="106" w:author="Unknown"/>
          <w:rFonts w:ascii="Verdana" w:eastAsia="Times New Roman" w:hAnsi="Verdana" w:cs="Times New Roman"/>
          <w:color w:val="000000"/>
        </w:rPr>
      </w:pPr>
      <w:ins w:id="107" w:author="Unknown">
        <w:r w:rsidRPr="0089507A">
          <w:rPr>
            <w:rFonts w:ascii="Verdana" w:eastAsia="Times New Roman" w:hAnsi="Verdana" w:cs="Times New Roman"/>
            <w:color w:val="000000"/>
            <w:bdr w:val="none" w:sz="0" w:space="0" w:color="auto" w:frame="1"/>
          </w:rPr>
          <w:t>    </w:t>
        </w:r>
        <w:proofErr w:type="gramStart"/>
        <w:r w:rsidRPr="0089507A">
          <w:rPr>
            <w:rFonts w:ascii="Verdana" w:eastAsia="Times New Roman" w:hAnsi="Verdana" w:cs="Times New Roman"/>
            <w:b/>
            <w:bCs/>
            <w:color w:val="006699"/>
          </w:rPr>
          <w:t>public</w:t>
        </w:r>
        <w:proofErr w:type="gramEnd"/>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static</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void</w:t>
        </w:r>
        <w:r w:rsidRPr="0089507A">
          <w:rPr>
            <w:rFonts w:ascii="Verdana" w:eastAsia="Times New Roman" w:hAnsi="Verdana" w:cs="Times New Roman"/>
            <w:color w:val="000000"/>
            <w:bdr w:val="none" w:sz="0" w:space="0" w:color="auto" w:frame="1"/>
          </w:rPr>
          <w:t> main(String[] </w:t>
        </w:r>
        <w:proofErr w:type="spellStart"/>
        <w:r w:rsidRPr="0089507A">
          <w:rPr>
            <w:rFonts w:ascii="Verdana" w:eastAsia="Times New Roman" w:hAnsi="Verdana" w:cs="Times New Roman"/>
            <w:color w:val="000000"/>
            <w:bdr w:val="none" w:sz="0" w:space="0" w:color="auto" w:frame="1"/>
          </w:rPr>
          <w:t>args</w:t>
        </w:r>
        <w:proofErr w:type="spellEnd"/>
        <w:r w:rsidRPr="0089507A">
          <w:rPr>
            <w:rFonts w:ascii="Verdana" w:eastAsia="Times New Roman" w:hAnsi="Verdana" w:cs="Times New Roman"/>
            <w:color w:val="000000"/>
            <w:bdr w:val="none" w:sz="0" w:space="0" w:color="auto" w:frame="1"/>
          </w:rPr>
          <w:t>) {  </w:t>
        </w:r>
      </w:ins>
    </w:p>
    <w:p w14:paraId="5AF4708D" w14:textId="77777777" w:rsidR="0089507A" w:rsidRPr="0089507A" w:rsidRDefault="0089507A" w:rsidP="0089507A">
      <w:pPr>
        <w:shd w:val="clear" w:color="auto" w:fill="FFFFFF"/>
        <w:spacing w:after="0" w:line="352" w:lineRule="atLeast"/>
        <w:ind w:left="720"/>
        <w:rPr>
          <w:ins w:id="108" w:author="Unknown"/>
          <w:rFonts w:ascii="Verdana" w:eastAsia="Times New Roman" w:hAnsi="Verdana" w:cs="Times New Roman"/>
          <w:color w:val="000000"/>
        </w:rPr>
      </w:pPr>
    </w:p>
    <w:p w14:paraId="6E8ECA01" w14:textId="77777777" w:rsidR="0089507A" w:rsidRPr="0089507A" w:rsidRDefault="0089507A" w:rsidP="0089507A">
      <w:pPr>
        <w:shd w:val="clear" w:color="auto" w:fill="FFFFFF"/>
        <w:spacing w:after="0" w:line="352" w:lineRule="atLeast"/>
        <w:ind w:left="720"/>
        <w:rPr>
          <w:ins w:id="109" w:author="Unknown"/>
          <w:rFonts w:ascii="Verdana" w:eastAsia="Times New Roman" w:hAnsi="Verdana" w:cs="Times New Roman"/>
          <w:color w:val="000000"/>
        </w:rPr>
      </w:pPr>
      <w:ins w:id="110"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int</w:t>
        </w:r>
        <w:r w:rsidRPr="0089507A">
          <w:rPr>
            <w:rFonts w:ascii="Verdana" w:eastAsia="Times New Roman" w:hAnsi="Verdana" w:cs="Times New Roman"/>
            <w:color w:val="000000"/>
            <w:bdr w:val="none" w:sz="0" w:space="0" w:color="auto" w:frame="1"/>
          </w:rPr>
          <w:t> data=</w:t>
        </w:r>
        <w:r w:rsidRPr="0089507A">
          <w:rPr>
            <w:rFonts w:ascii="Verdana" w:eastAsia="Times New Roman" w:hAnsi="Verdana" w:cs="Times New Roman"/>
            <w:color w:val="C00000"/>
          </w:rPr>
          <w:t>50</w:t>
        </w:r>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color w:val="C00000"/>
          </w:rPr>
          <w:t>0</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color w:val="008200"/>
          </w:rPr>
          <w:t>//may throw exception </w:t>
        </w:r>
        <w:r w:rsidRPr="0089507A">
          <w:rPr>
            <w:rFonts w:ascii="Verdana" w:eastAsia="Times New Roman" w:hAnsi="Verdana" w:cs="Times New Roman"/>
            <w:color w:val="000000"/>
            <w:bdr w:val="none" w:sz="0" w:space="0" w:color="auto" w:frame="1"/>
          </w:rPr>
          <w:t>  </w:t>
        </w:r>
      </w:ins>
    </w:p>
    <w:p w14:paraId="76E88112" w14:textId="77777777" w:rsidR="0089507A" w:rsidRPr="0089507A" w:rsidRDefault="0089507A" w:rsidP="0089507A">
      <w:pPr>
        <w:shd w:val="clear" w:color="auto" w:fill="FFFFFF"/>
        <w:spacing w:after="0" w:line="352" w:lineRule="atLeast"/>
        <w:ind w:left="720"/>
        <w:rPr>
          <w:ins w:id="111" w:author="Unknown"/>
          <w:rFonts w:ascii="Verdana" w:eastAsia="Times New Roman" w:hAnsi="Verdana" w:cs="Times New Roman"/>
          <w:color w:val="000000"/>
        </w:rPr>
      </w:pPr>
      <w:ins w:id="112" w:author="Unknown">
        <w:r w:rsidRPr="0089507A">
          <w:rPr>
            <w:rFonts w:ascii="Verdana" w:eastAsia="Times New Roman" w:hAnsi="Verdana" w:cs="Times New Roman"/>
            <w:color w:val="000000"/>
            <w:bdr w:val="none" w:sz="0" w:space="0" w:color="auto" w:frame="1"/>
          </w:rPr>
          <w:t>          </w:t>
        </w:r>
      </w:ins>
    </w:p>
    <w:p w14:paraId="50AC815B" w14:textId="77777777" w:rsidR="0089507A" w:rsidRPr="0089507A" w:rsidRDefault="0089507A" w:rsidP="0089507A">
      <w:pPr>
        <w:shd w:val="clear" w:color="auto" w:fill="FFFFFF"/>
        <w:spacing w:after="0" w:line="352" w:lineRule="atLeast"/>
        <w:ind w:left="720"/>
        <w:rPr>
          <w:ins w:id="113" w:author="Unknown"/>
          <w:rFonts w:ascii="Verdana" w:eastAsia="Times New Roman" w:hAnsi="Verdana" w:cs="Times New Roman"/>
          <w:color w:val="000000"/>
        </w:rPr>
      </w:pPr>
      <w:proofErr w:type="spellStart"/>
      <w:ins w:id="114" w:author="Unknown">
        <w:r w:rsidRPr="0089507A">
          <w:rPr>
            <w:rFonts w:ascii="Verdana" w:eastAsia="Times New Roman" w:hAnsi="Verdana" w:cs="Times New Roman"/>
            <w:color w:val="000000"/>
            <w:bdr w:val="none" w:sz="0" w:space="0" w:color="auto" w:frame="1"/>
          </w:rPr>
          <w:t>System.out.println</w:t>
        </w:r>
        <w:proofErr w:type="spellEnd"/>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color w:val="0000FF"/>
          </w:rPr>
          <w:t>"rest of the code"</w:t>
        </w:r>
        <w:r w:rsidRPr="0089507A">
          <w:rPr>
            <w:rFonts w:ascii="Verdana" w:eastAsia="Times New Roman" w:hAnsi="Verdana" w:cs="Times New Roman"/>
            <w:color w:val="000000"/>
            <w:bdr w:val="none" w:sz="0" w:space="0" w:color="auto" w:frame="1"/>
          </w:rPr>
          <w:t>);  </w:t>
        </w:r>
      </w:ins>
    </w:p>
    <w:p w14:paraId="04EB569B" w14:textId="77777777" w:rsidR="0089507A" w:rsidRPr="0089507A" w:rsidRDefault="0089507A" w:rsidP="0089507A">
      <w:pPr>
        <w:shd w:val="clear" w:color="auto" w:fill="FFFFFF"/>
        <w:spacing w:after="0" w:line="352" w:lineRule="atLeast"/>
        <w:ind w:left="720"/>
        <w:rPr>
          <w:ins w:id="115" w:author="Unknown"/>
          <w:rFonts w:ascii="Verdana" w:eastAsia="Times New Roman" w:hAnsi="Verdana" w:cs="Times New Roman"/>
          <w:color w:val="000000"/>
        </w:rPr>
      </w:pPr>
      <w:ins w:id="116" w:author="Unknown">
        <w:r w:rsidRPr="0089507A">
          <w:rPr>
            <w:rFonts w:ascii="Verdana" w:eastAsia="Times New Roman" w:hAnsi="Verdana" w:cs="Times New Roman"/>
            <w:color w:val="000000"/>
            <w:bdr w:val="none" w:sz="0" w:space="0" w:color="auto" w:frame="1"/>
          </w:rPr>
          <w:t>          </w:t>
        </w:r>
      </w:ins>
    </w:p>
    <w:p w14:paraId="536623EA" w14:textId="77777777" w:rsidR="0089507A" w:rsidRPr="0089507A" w:rsidRDefault="0089507A" w:rsidP="0089507A">
      <w:pPr>
        <w:shd w:val="clear" w:color="auto" w:fill="FFFFFF"/>
        <w:spacing w:after="0" w:line="352" w:lineRule="atLeast"/>
        <w:ind w:left="720"/>
        <w:rPr>
          <w:ins w:id="117" w:author="Unknown"/>
          <w:rFonts w:ascii="Verdana" w:eastAsia="Times New Roman" w:hAnsi="Verdana" w:cs="Times New Roman"/>
          <w:color w:val="000000"/>
        </w:rPr>
      </w:pPr>
      <w:ins w:id="118" w:author="Unknown">
        <w:r w:rsidRPr="0089507A">
          <w:rPr>
            <w:rFonts w:ascii="Verdana" w:eastAsia="Times New Roman" w:hAnsi="Verdana" w:cs="Times New Roman"/>
            <w:color w:val="000000"/>
            <w:bdr w:val="none" w:sz="0" w:space="0" w:color="auto" w:frame="1"/>
          </w:rPr>
          <w:t>    }  </w:t>
        </w:r>
      </w:ins>
    </w:p>
    <w:p w14:paraId="107CBD46" w14:textId="77777777" w:rsidR="0089507A" w:rsidRPr="0089507A" w:rsidRDefault="0089507A" w:rsidP="0089507A">
      <w:pPr>
        <w:shd w:val="clear" w:color="auto" w:fill="FFFFFF"/>
        <w:spacing w:after="0" w:line="352" w:lineRule="atLeast"/>
        <w:ind w:left="720"/>
        <w:rPr>
          <w:ins w:id="119" w:author="Unknown"/>
          <w:rFonts w:ascii="Verdana" w:eastAsia="Times New Roman" w:hAnsi="Verdana" w:cs="Times New Roman"/>
          <w:color w:val="000000"/>
        </w:rPr>
      </w:pPr>
      <w:ins w:id="120" w:author="Unknown">
        <w:r w:rsidRPr="0089507A">
          <w:rPr>
            <w:rFonts w:ascii="Verdana" w:eastAsia="Times New Roman" w:hAnsi="Verdana" w:cs="Times New Roman"/>
            <w:color w:val="000000"/>
            <w:bdr w:val="none" w:sz="0" w:space="0" w:color="auto" w:frame="1"/>
          </w:rPr>
          <w:t>      </w:t>
        </w:r>
      </w:ins>
    </w:p>
    <w:p w14:paraId="1C75E42C" w14:textId="77777777" w:rsidR="0089507A" w:rsidRPr="0089507A" w:rsidRDefault="0089507A" w:rsidP="0089507A">
      <w:pPr>
        <w:shd w:val="clear" w:color="auto" w:fill="FFFFFF"/>
        <w:spacing w:after="134" w:line="352" w:lineRule="atLeast"/>
        <w:ind w:left="720"/>
        <w:rPr>
          <w:ins w:id="121" w:author="Unknown"/>
          <w:rFonts w:ascii="Verdana" w:eastAsia="Times New Roman" w:hAnsi="Verdana" w:cs="Times New Roman"/>
          <w:color w:val="000000"/>
        </w:rPr>
      </w:pPr>
      <w:ins w:id="122" w:author="Unknown">
        <w:r w:rsidRPr="0089507A">
          <w:rPr>
            <w:rFonts w:ascii="Verdana" w:eastAsia="Times New Roman" w:hAnsi="Verdana" w:cs="Times New Roman"/>
            <w:color w:val="000000"/>
            <w:bdr w:val="none" w:sz="0" w:space="0" w:color="auto" w:frame="1"/>
          </w:rPr>
          <w:t>}  </w:t>
        </w:r>
      </w:ins>
    </w:p>
    <w:p w14:paraId="71BF393C" w14:textId="77777777" w:rsidR="0089507A" w:rsidRPr="0089507A" w:rsidRDefault="0089507A" w:rsidP="0089507A">
      <w:pPr>
        <w:shd w:val="clear" w:color="auto" w:fill="FFFFFF"/>
        <w:spacing w:before="100" w:beforeAutospacing="1" w:after="100" w:afterAutospacing="1" w:line="240" w:lineRule="auto"/>
        <w:rPr>
          <w:ins w:id="123" w:author="Unknown"/>
          <w:rFonts w:ascii="Verdana" w:eastAsia="Times New Roman" w:hAnsi="Verdana" w:cs="Times New Roman"/>
          <w:color w:val="000000"/>
          <w:u w:val="single"/>
        </w:rPr>
      </w:pPr>
      <w:ins w:id="124" w:author="Unknown">
        <w:r w:rsidRPr="0089507A">
          <w:rPr>
            <w:rFonts w:ascii="Verdana" w:eastAsia="Times New Roman" w:hAnsi="Verdana" w:cs="Times New Roman"/>
            <w:b/>
            <w:bCs/>
            <w:color w:val="000000"/>
            <w:u w:val="single"/>
          </w:rPr>
          <w:t>Output:</w:t>
        </w:r>
      </w:ins>
    </w:p>
    <w:p w14:paraId="5003970D" w14:textId="77777777" w:rsidR="0089507A" w:rsidRPr="0089507A" w:rsidRDefault="0089507A" w:rsidP="0089507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 w:author="Unknown"/>
          <w:rFonts w:ascii="Courier New" w:eastAsia="Times New Roman" w:hAnsi="Courier New" w:cs="Courier New"/>
          <w:color w:val="000000"/>
          <w:sz w:val="20"/>
          <w:szCs w:val="20"/>
          <w:u w:val="single"/>
        </w:rPr>
      </w:pPr>
      <w:ins w:id="126" w:author="Unknown">
        <w:r w:rsidRPr="0089507A">
          <w:rPr>
            <w:rFonts w:ascii="Courier New" w:eastAsia="Times New Roman" w:hAnsi="Courier New" w:cs="Courier New"/>
            <w:color w:val="000000"/>
            <w:sz w:val="20"/>
            <w:szCs w:val="20"/>
            <w:u w:val="single"/>
          </w:rPr>
          <w:t xml:space="preserve">Exception in thread "main" </w:t>
        </w:r>
        <w:proofErr w:type="spellStart"/>
        <w:r w:rsidRPr="0089507A">
          <w:rPr>
            <w:rFonts w:ascii="Courier New" w:eastAsia="Times New Roman" w:hAnsi="Courier New" w:cs="Courier New"/>
            <w:color w:val="000000"/>
            <w:sz w:val="20"/>
            <w:szCs w:val="20"/>
            <w:u w:val="single"/>
          </w:rPr>
          <w:t>java.lang.ArithmeticException</w:t>
        </w:r>
        <w:proofErr w:type="spellEnd"/>
        <w:r w:rsidRPr="0089507A">
          <w:rPr>
            <w:rFonts w:ascii="Courier New" w:eastAsia="Times New Roman" w:hAnsi="Courier New" w:cs="Courier New"/>
            <w:color w:val="000000"/>
            <w:sz w:val="20"/>
            <w:szCs w:val="20"/>
            <w:u w:val="single"/>
          </w:rPr>
          <w:t>: / by zero</w:t>
        </w:r>
      </w:ins>
    </w:p>
    <w:p w14:paraId="34C6A910" w14:textId="77777777" w:rsidR="0089507A" w:rsidRPr="0089507A" w:rsidRDefault="0089507A" w:rsidP="0089507A">
      <w:pPr>
        <w:shd w:val="clear" w:color="auto" w:fill="FFFFFF"/>
        <w:spacing w:before="100" w:beforeAutospacing="1" w:after="100" w:afterAutospacing="1" w:line="240" w:lineRule="auto"/>
        <w:rPr>
          <w:ins w:id="127" w:author="Unknown"/>
          <w:rFonts w:ascii="Verdana" w:eastAsia="Times New Roman" w:hAnsi="Verdana" w:cs="Times New Roman"/>
          <w:color w:val="000000"/>
          <w:u w:val="single"/>
        </w:rPr>
      </w:pPr>
      <w:ins w:id="128" w:author="Unknown">
        <w:r w:rsidRPr="0089507A">
          <w:rPr>
            <w:rFonts w:ascii="Verdana" w:eastAsia="Times New Roman" w:hAnsi="Verdana" w:cs="Times New Roman"/>
            <w:color w:val="000000"/>
            <w:u w:val="single"/>
          </w:rPr>
          <w:t>As displayed in the above example, the </w:t>
        </w:r>
        <w:r w:rsidRPr="0089507A">
          <w:rPr>
            <w:rFonts w:ascii="Verdana" w:eastAsia="Times New Roman" w:hAnsi="Verdana" w:cs="Times New Roman"/>
            <w:b/>
            <w:bCs/>
            <w:color w:val="000000"/>
            <w:u w:val="single"/>
          </w:rPr>
          <w:t>rest of the code</w:t>
        </w:r>
        <w:r w:rsidRPr="0089507A">
          <w:rPr>
            <w:rFonts w:ascii="Verdana" w:eastAsia="Times New Roman" w:hAnsi="Verdana" w:cs="Times New Roman"/>
            <w:color w:val="000000"/>
            <w:u w:val="single"/>
          </w:rPr>
          <w:t> is not executed (in such case, the </w:t>
        </w:r>
        <w:r w:rsidRPr="0089507A">
          <w:rPr>
            <w:rFonts w:ascii="Verdana" w:eastAsia="Times New Roman" w:hAnsi="Verdana" w:cs="Times New Roman"/>
            <w:b/>
            <w:bCs/>
            <w:color w:val="000000"/>
            <w:u w:val="single"/>
          </w:rPr>
          <w:t>rest of the code</w:t>
        </w:r>
        <w:r w:rsidRPr="0089507A">
          <w:rPr>
            <w:rFonts w:ascii="Verdana" w:eastAsia="Times New Roman" w:hAnsi="Verdana" w:cs="Times New Roman"/>
            <w:color w:val="000000"/>
            <w:u w:val="single"/>
          </w:rPr>
          <w:t> statement is not printed).</w:t>
        </w:r>
      </w:ins>
    </w:p>
    <w:p w14:paraId="44508E66" w14:textId="77777777" w:rsidR="0089507A" w:rsidRPr="0089507A" w:rsidRDefault="0089507A" w:rsidP="0089507A">
      <w:pPr>
        <w:shd w:val="clear" w:color="auto" w:fill="FFFFFF"/>
        <w:spacing w:before="100" w:beforeAutospacing="1" w:after="100" w:afterAutospacing="1" w:line="240" w:lineRule="auto"/>
        <w:rPr>
          <w:ins w:id="129" w:author="Unknown"/>
          <w:rFonts w:ascii="Verdana" w:eastAsia="Times New Roman" w:hAnsi="Verdana" w:cs="Times New Roman"/>
          <w:color w:val="000000"/>
          <w:u w:val="single"/>
        </w:rPr>
      </w:pPr>
      <w:ins w:id="130" w:author="Unknown">
        <w:r w:rsidRPr="0089507A">
          <w:rPr>
            <w:rFonts w:ascii="Verdana" w:eastAsia="Times New Roman" w:hAnsi="Verdana" w:cs="Times New Roman"/>
            <w:color w:val="000000"/>
            <w:u w:val="single"/>
          </w:rPr>
          <w:t xml:space="preserve">There can be 100 lines of code after exception. </w:t>
        </w:r>
        <w:proofErr w:type="gramStart"/>
        <w:r w:rsidRPr="0089507A">
          <w:rPr>
            <w:rFonts w:ascii="Verdana" w:eastAsia="Times New Roman" w:hAnsi="Verdana" w:cs="Times New Roman"/>
            <w:color w:val="000000"/>
            <w:u w:val="single"/>
          </w:rPr>
          <w:t>So all the code after exception will not be executed.</w:t>
        </w:r>
        <w:proofErr w:type="gramEnd"/>
      </w:ins>
    </w:p>
    <w:p w14:paraId="6173B2BF" w14:textId="77777777" w:rsidR="0089507A" w:rsidRPr="0089507A" w:rsidRDefault="00346D52" w:rsidP="0089507A">
      <w:pPr>
        <w:spacing w:after="0" w:line="240" w:lineRule="auto"/>
        <w:rPr>
          <w:ins w:id="131" w:author="Unknown"/>
          <w:rFonts w:ascii="Times New Roman" w:eastAsia="Times New Roman" w:hAnsi="Times New Roman" w:cs="Times New Roman"/>
          <w:sz w:val="24"/>
          <w:szCs w:val="24"/>
        </w:rPr>
      </w:pPr>
      <w:ins w:id="132" w:author="Unknown">
        <w:r>
          <w:rPr>
            <w:rFonts w:ascii="Times New Roman" w:eastAsia="Times New Roman" w:hAnsi="Times New Roman" w:cs="Times New Roman"/>
            <w:sz w:val="24"/>
            <w:szCs w:val="24"/>
          </w:rPr>
          <w:pict w14:anchorId="0C421290">
            <v:rect id="_x0000_i1029" style="width:0;height:.85pt" o:hralign="center" o:hrstd="t" o:hrnoshade="t" o:hr="t" fillcolor="#d4d4d4" stroked="f"/>
          </w:pict>
        </w:r>
      </w:ins>
    </w:p>
    <w:p w14:paraId="2E9D4578" w14:textId="77777777" w:rsidR="0089507A" w:rsidRPr="0089507A" w:rsidRDefault="0089507A" w:rsidP="0089507A">
      <w:pPr>
        <w:shd w:val="clear" w:color="auto" w:fill="FFFFFF"/>
        <w:spacing w:before="100" w:beforeAutospacing="1" w:after="100" w:afterAutospacing="1" w:line="312" w:lineRule="atLeast"/>
        <w:outlineLvl w:val="1"/>
        <w:rPr>
          <w:ins w:id="133" w:author="Unknown"/>
          <w:rFonts w:ascii="Helvetica" w:eastAsia="Times New Roman" w:hAnsi="Helvetica" w:cs="Helvetica"/>
          <w:color w:val="610B38"/>
          <w:sz w:val="42"/>
          <w:szCs w:val="42"/>
        </w:rPr>
      </w:pPr>
      <w:ins w:id="134" w:author="Unknown">
        <w:r w:rsidRPr="0089507A">
          <w:rPr>
            <w:rFonts w:ascii="Helvetica" w:eastAsia="Times New Roman" w:hAnsi="Helvetica" w:cs="Helvetica"/>
            <w:color w:val="610B38"/>
            <w:sz w:val="42"/>
            <w:szCs w:val="42"/>
          </w:rPr>
          <w:t>Solution by exception handling</w:t>
        </w:r>
      </w:ins>
    </w:p>
    <w:p w14:paraId="627EDEA3" w14:textId="77777777" w:rsidR="0089507A" w:rsidRPr="0009429C" w:rsidRDefault="0089507A" w:rsidP="0089507A">
      <w:pPr>
        <w:shd w:val="clear" w:color="auto" w:fill="FFFFFF"/>
        <w:spacing w:before="100" w:beforeAutospacing="1" w:after="100" w:afterAutospacing="1" w:line="240" w:lineRule="auto"/>
        <w:rPr>
          <w:ins w:id="135" w:author="Unknown"/>
          <w:rFonts w:ascii="Verdana" w:eastAsia="Times New Roman" w:hAnsi="Verdana" w:cs="Times New Roman"/>
          <w:color w:val="000000"/>
        </w:rPr>
      </w:pPr>
      <w:ins w:id="136" w:author="Unknown">
        <w:r w:rsidRPr="0009429C">
          <w:rPr>
            <w:rFonts w:ascii="Verdana" w:eastAsia="Times New Roman" w:hAnsi="Verdana" w:cs="Times New Roman"/>
            <w:color w:val="000000"/>
          </w:rPr>
          <w:t>Let's see the solution of the above problem by a java try-catch block.</w:t>
        </w:r>
      </w:ins>
    </w:p>
    <w:p w14:paraId="38300F72" w14:textId="77777777" w:rsidR="0089507A" w:rsidRPr="0089507A" w:rsidRDefault="0089507A" w:rsidP="0089507A">
      <w:pPr>
        <w:shd w:val="clear" w:color="auto" w:fill="FFFFFF"/>
        <w:spacing w:before="100" w:beforeAutospacing="1" w:after="100" w:afterAutospacing="1" w:line="312" w:lineRule="atLeast"/>
        <w:outlineLvl w:val="2"/>
        <w:rPr>
          <w:ins w:id="137" w:author="Unknown"/>
          <w:rFonts w:ascii="Helvetica" w:eastAsia="Times New Roman" w:hAnsi="Helvetica" w:cs="Helvetica"/>
          <w:color w:val="610B4B"/>
          <w:sz w:val="35"/>
          <w:szCs w:val="35"/>
        </w:rPr>
      </w:pPr>
      <w:ins w:id="138" w:author="Unknown">
        <w:r w:rsidRPr="0089507A">
          <w:rPr>
            <w:rFonts w:ascii="Helvetica" w:eastAsia="Times New Roman" w:hAnsi="Helvetica" w:cs="Helvetica"/>
            <w:color w:val="610B4B"/>
            <w:sz w:val="35"/>
            <w:szCs w:val="35"/>
          </w:rPr>
          <w:t>Example 2</w:t>
        </w:r>
      </w:ins>
    </w:p>
    <w:p w14:paraId="26CD6866" w14:textId="77777777" w:rsidR="0089507A" w:rsidRPr="0009429C" w:rsidRDefault="0089507A" w:rsidP="0009429C">
      <w:pPr>
        <w:shd w:val="clear" w:color="auto" w:fill="FFFFFF"/>
        <w:spacing w:after="0" w:line="352" w:lineRule="atLeast"/>
        <w:ind w:left="720"/>
        <w:rPr>
          <w:ins w:id="139" w:author="Unknown"/>
          <w:rFonts w:ascii="Verdana" w:eastAsia="Times New Roman" w:hAnsi="Verdana" w:cs="Times New Roman"/>
          <w:color w:val="000000"/>
          <w:u w:val="single"/>
        </w:rPr>
      </w:pPr>
      <w:ins w:id="140" w:author="Unknown">
        <w:r w:rsidRPr="0009429C">
          <w:rPr>
            <w:rFonts w:ascii="Verdana" w:eastAsia="Times New Roman" w:hAnsi="Verdana" w:cs="Times New Roman"/>
            <w:b/>
            <w:bCs/>
            <w:color w:val="006699"/>
            <w:u w:val="single"/>
          </w:rPr>
          <w:t>public</w:t>
        </w:r>
        <w:r w:rsidRPr="0009429C">
          <w:rPr>
            <w:rFonts w:ascii="Verdana" w:eastAsia="Times New Roman" w:hAnsi="Verdana" w:cs="Times New Roman"/>
            <w:color w:val="000000"/>
            <w:u w:val="single"/>
            <w:bdr w:val="none" w:sz="0" w:space="0" w:color="auto" w:frame="1"/>
          </w:rPr>
          <w:t> </w:t>
        </w:r>
        <w:r w:rsidRPr="0009429C">
          <w:rPr>
            <w:rFonts w:ascii="Verdana" w:eastAsia="Times New Roman" w:hAnsi="Verdana" w:cs="Times New Roman"/>
            <w:b/>
            <w:bCs/>
            <w:color w:val="006699"/>
            <w:u w:val="single"/>
          </w:rPr>
          <w:t>class</w:t>
        </w:r>
        <w:r w:rsidRPr="0009429C">
          <w:rPr>
            <w:rFonts w:ascii="Verdana" w:eastAsia="Times New Roman" w:hAnsi="Verdana" w:cs="Times New Roman"/>
            <w:color w:val="000000"/>
            <w:u w:val="single"/>
            <w:bdr w:val="none" w:sz="0" w:space="0" w:color="auto" w:frame="1"/>
          </w:rPr>
          <w:t> TryCatchExample2 {  </w:t>
        </w:r>
      </w:ins>
    </w:p>
    <w:p w14:paraId="312ADEAE" w14:textId="77777777" w:rsidR="0089507A" w:rsidRPr="0009429C" w:rsidRDefault="0089507A" w:rsidP="0009429C">
      <w:pPr>
        <w:shd w:val="clear" w:color="auto" w:fill="FFFFFF"/>
        <w:spacing w:after="0" w:line="352" w:lineRule="atLeast"/>
        <w:ind w:left="720"/>
        <w:rPr>
          <w:ins w:id="141" w:author="Unknown"/>
          <w:rFonts w:ascii="Verdana" w:eastAsia="Times New Roman" w:hAnsi="Verdana" w:cs="Times New Roman"/>
          <w:color w:val="000000"/>
          <w:u w:val="single"/>
        </w:rPr>
      </w:pPr>
    </w:p>
    <w:p w14:paraId="54AD99F1" w14:textId="77777777" w:rsidR="0089507A" w:rsidRPr="0009429C" w:rsidRDefault="0089507A" w:rsidP="0009429C">
      <w:pPr>
        <w:shd w:val="clear" w:color="auto" w:fill="FFFFFF"/>
        <w:spacing w:after="0" w:line="352" w:lineRule="atLeast"/>
        <w:ind w:left="720"/>
        <w:rPr>
          <w:ins w:id="142" w:author="Unknown"/>
          <w:rFonts w:ascii="Verdana" w:eastAsia="Times New Roman" w:hAnsi="Verdana" w:cs="Times New Roman"/>
          <w:color w:val="000000"/>
          <w:u w:val="single"/>
        </w:rPr>
      </w:pPr>
      <w:ins w:id="143" w:author="Unknown">
        <w:r w:rsidRPr="0009429C">
          <w:rPr>
            <w:rFonts w:ascii="Verdana" w:eastAsia="Times New Roman" w:hAnsi="Verdana" w:cs="Times New Roman"/>
            <w:color w:val="000000"/>
            <w:u w:val="single"/>
            <w:bdr w:val="none" w:sz="0" w:space="0" w:color="auto" w:frame="1"/>
          </w:rPr>
          <w:t>    </w:t>
        </w:r>
        <w:proofErr w:type="gramStart"/>
        <w:r w:rsidRPr="0009429C">
          <w:rPr>
            <w:rFonts w:ascii="Verdana" w:eastAsia="Times New Roman" w:hAnsi="Verdana" w:cs="Times New Roman"/>
            <w:b/>
            <w:bCs/>
            <w:color w:val="006699"/>
            <w:u w:val="single"/>
          </w:rPr>
          <w:t>public</w:t>
        </w:r>
        <w:proofErr w:type="gramEnd"/>
        <w:r w:rsidRPr="0009429C">
          <w:rPr>
            <w:rFonts w:ascii="Verdana" w:eastAsia="Times New Roman" w:hAnsi="Verdana" w:cs="Times New Roman"/>
            <w:color w:val="000000"/>
            <w:u w:val="single"/>
            <w:bdr w:val="none" w:sz="0" w:space="0" w:color="auto" w:frame="1"/>
          </w:rPr>
          <w:t> </w:t>
        </w:r>
        <w:r w:rsidRPr="0009429C">
          <w:rPr>
            <w:rFonts w:ascii="Verdana" w:eastAsia="Times New Roman" w:hAnsi="Verdana" w:cs="Times New Roman"/>
            <w:b/>
            <w:bCs/>
            <w:color w:val="006699"/>
            <w:u w:val="single"/>
          </w:rPr>
          <w:t>static</w:t>
        </w:r>
        <w:r w:rsidRPr="0009429C">
          <w:rPr>
            <w:rFonts w:ascii="Verdana" w:eastAsia="Times New Roman" w:hAnsi="Verdana" w:cs="Times New Roman"/>
            <w:color w:val="000000"/>
            <w:u w:val="single"/>
            <w:bdr w:val="none" w:sz="0" w:space="0" w:color="auto" w:frame="1"/>
          </w:rPr>
          <w:t> </w:t>
        </w:r>
        <w:r w:rsidRPr="0009429C">
          <w:rPr>
            <w:rFonts w:ascii="Verdana" w:eastAsia="Times New Roman" w:hAnsi="Verdana" w:cs="Times New Roman"/>
            <w:b/>
            <w:bCs/>
            <w:color w:val="006699"/>
            <w:u w:val="single"/>
          </w:rPr>
          <w:t>void</w:t>
        </w:r>
        <w:r w:rsidRPr="0009429C">
          <w:rPr>
            <w:rFonts w:ascii="Verdana" w:eastAsia="Times New Roman" w:hAnsi="Verdana" w:cs="Times New Roman"/>
            <w:color w:val="000000"/>
            <w:u w:val="single"/>
            <w:bdr w:val="none" w:sz="0" w:space="0" w:color="auto" w:frame="1"/>
          </w:rPr>
          <w:t> main(String[] </w:t>
        </w:r>
        <w:proofErr w:type="spellStart"/>
        <w:r w:rsidRPr="0009429C">
          <w:rPr>
            <w:rFonts w:ascii="Verdana" w:eastAsia="Times New Roman" w:hAnsi="Verdana" w:cs="Times New Roman"/>
            <w:color w:val="000000"/>
            <w:u w:val="single"/>
            <w:bdr w:val="none" w:sz="0" w:space="0" w:color="auto" w:frame="1"/>
          </w:rPr>
          <w:t>args</w:t>
        </w:r>
        <w:proofErr w:type="spellEnd"/>
        <w:r w:rsidRPr="0009429C">
          <w:rPr>
            <w:rFonts w:ascii="Verdana" w:eastAsia="Times New Roman" w:hAnsi="Verdana" w:cs="Times New Roman"/>
            <w:color w:val="000000"/>
            <w:u w:val="single"/>
            <w:bdr w:val="none" w:sz="0" w:space="0" w:color="auto" w:frame="1"/>
          </w:rPr>
          <w:t>) {  </w:t>
        </w:r>
      </w:ins>
    </w:p>
    <w:p w14:paraId="22F79F80" w14:textId="77777777" w:rsidR="0089507A" w:rsidRPr="0009429C" w:rsidRDefault="0089507A" w:rsidP="0009429C">
      <w:pPr>
        <w:shd w:val="clear" w:color="auto" w:fill="FFFFFF"/>
        <w:spacing w:after="0" w:line="352" w:lineRule="atLeast"/>
        <w:ind w:left="720"/>
        <w:rPr>
          <w:ins w:id="144" w:author="Unknown"/>
          <w:rFonts w:ascii="Verdana" w:eastAsia="Times New Roman" w:hAnsi="Verdana" w:cs="Times New Roman"/>
          <w:color w:val="000000"/>
          <w:u w:val="single"/>
        </w:rPr>
      </w:pPr>
      <w:ins w:id="145" w:author="Unknown">
        <w:r w:rsidRPr="0009429C">
          <w:rPr>
            <w:rFonts w:ascii="Verdana" w:eastAsia="Times New Roman" w:hAnsi="Verdana" w:cs="Times New Roman"/>
            <w:color w:val="000000"/>
            <w:u w:val="single"/>
            <w:bdr w:val="none" w:sz="0" w:space="0" w:color="auto" w:frame="1"/>
          </w:rPr>
          <w:t>        </w:t>
        </w:r>
        <w:r w:rsidRPr="0009429C">
          <w:rPr>
            <w:rFonts w:ascii="Verdana" w:eastAsia="Times New Roman" w:hAnsi="Verdana" w:cs="Times New Roman"/>
            <w:b/>
            <w:bCs/>
            <w:color w:val="006699"/>
            <w:u w:val="single"/>
          </w:rPr>
          <w:t>try</w:t>
        </w:r>
        <w:r w:rsidRPr="0009429C">
          <w:rPr>
            <w:rFonts w:ascii="Verdana" w:eastAsia="Times New Roman" w:hAnsi="Verdana" w:cs="Times New Roman"/>
            <w:color w:val="000000"/>
            <w:u w:val="single"/>
            <w:bdr w:val="none" w:sz="0" w:space="0" w:color="auto" w:frame="1"/>
          </w:rPr>
          <w:t>  </w:t>
        </w:r>
      </w:ins>
    </w:p>
    <w:p w14:paraId="10AEA906" w14:textId="77777777" w:rsidR="0089507A" w:rsidRPr="0009429C" w:rsidRDefault="0089507A" w:rsidP="0009429C">
      <w:pPr>
        <w:shd w:val="clear" w:color="auto" w:fill="FFFFFF"/>
        <w:spacing w:after="0" w:line="352" w:lineRule="atLeast"/>
        <w:ind w:left="720"/>
        <w:rPr>
          <w:ins w:id="146" w:author="Unknown"/>
          <w:rFonts w:ascii="Verdana" w:eastAsia="Times New Roman" w:hAnsi="Verdana" w:cs="Times New Roman"/>
          <w:color w:val="000000"/>
          <w:u w:val="single"/>
        </w:rPr>
      </w:pPr>
      <w:ins w:id="147" w:author="Unknown">
        <w:r w:rsidRPr="0009429C">
          <w:rPr>
            <w:rFonts w:ascii="Verdana" w:eastAsia="Times New Roman" w:hAnsi="Verdana" w:cs="Times New Roman"/>
            <w:color w:val="000000"/>
            <w:u w:val="single"/>
            <w:bdr w:val="none" w:sz="0" w:space="0" w:color="auto" w:frame="1"/>
          </w:rPr>
          <w:lastRenderedPageBreak/>
          <w:t>        {  </w:t>
        </w:r>
      </w:ins>
    </w:p>
    <w:p w14:paraId="17971583" w14:textId="77777777" w:rsidR="0089507A" w:rsidRPr="0009429C" w:rsidRDefault="0089507A" w:rsidP="0009429C">
      <w:pPr>
        <w:shd w:val="clear" w:color="auto" w:fill="FFFFFF"/>
        <w:spacing w:after="0" w:line="352" w:lineRule="atLeast"/>
        <w:ind w:left="720"/>
        <w:rPr>
          <w:ins w:id="148" w:author="Unknown"/>
          <w:rFonts w:ascii="Verdana" w:eastAsia="Times New Roman" w:hAnsi="Verdana" w:cs="Times New Roman"/>
          <w:color w:val="000000"/>
          <w:u w:val="single"/>
        </w:rPr>
      </w:pPr>
      <w:ins w:id="149" w:author="Unknown">
        <w:r w:rsidRPr="0009429C">
          <w:rPr>
            <w:rFonts w:ascii="Verdana" w:eastAsia="Times New Roman" w:hAnsi="Verdana" w:cs="Times New Roman"/>
            <w:color w:val="000000"/>
            <w:u w:val="single"/>
            <w:bdr w:val="none" w:sz="0" w:space="0" w:color="auto" w:frame="1"/>
          </w:rPr>
          <w:t>        </w:t>
        </w:r>
        <w:r w:rsidRPr="0009429C">
          <w:rPr>
            <w:rFonts w:ascii="Verdana" w:eastAsia="Times New Roman" w:hAnsi="Verdana" w:cs="Times New Roman"/>
            <w:b/>
            <w:bCs/>
            <w:color w:val="006699"/>
            <w:u w:val="single"/>
          </w:rPr>
          <w:t>int</w:t>
        </w:r>
        <w:r w:rsidRPr="0009429C">
          <w:rPr>
            <w:rFonts w:ascii="Verdana" w:eastAsia="Times New Roman" w:hAnsi="Verdana" w:cs="Times New Roman"/>
            <w:color w:val="000000"/>
            <w:u w:val="single"/>
            <w:bdr w:val="none" w:sz="0" w:space="0" w:color="auto" w:frame="1"/>
          </w:rPr>
          <w:t> data=</w:t>
        </w:r>
        <w:r w:rsidRPr="0009429C">
          <w:rPr>
            <w:rFonts w:ascii="Verdana" w:eastAsia="Times New Roman" w:hAnsi="Verdana" w:cs="Times New Roman"/>
            <w:color w:val="C00000"/>
            <w:u w:val="single"/>
          </w:rPr>
          <w:t>50</w:t>
        </w:r>
        <w:r w:rsidRPr="0009429C">
          <w:rPr>
            <w:rFonts w:ascii="Verdana" w:eastAsia="Times New Roman" w:hAnsi="Verdana" w:cs="Times New Roman"/>
            <w:color w:val="000000"/>
            <w:u w:val="single"/>
            <w:bdr w:val="none" w:sz="0" w:space="0" w:color="auto" w:frame="1"/>
          </w:rPr>
          <w:t>/</w:t>
        </w:r>
        <w:r w:rsidRPr="0009429C">
          <w:rPr>
            <w:rFonts w:ascii="Verdana" w:eastAsia="Times New Roman" w:hAnsi="Verdana" w:cs="Times New Roman"/>
            <w:color w:val="C00000"/>
            <w:u w:val="single"/>
          </w:rPr>
          <w:t>0</w:t>
        </w:r>
        <w:r w:rsidRPr="0009429C">
          <w:rPr>
            <w:rFonts w:ascii="Verdana" w:eastAsia="Times New Roman" w:hAnsi="Verdana" w:cs="Times New Roman"/>
            <w:color w:val="000000"/>
            <w:u w:val="single"/>
            <w:bdr w:val="none" w:sz="0" w:space="0" w:color="auto" w:frame="1"/>
          </w:rPr>
          <w:t>; </w:t>
        </w:r>
        <w:r w:rsidRPr="0009429C">
          <w:rPr>
            <w:rFonts w:ascii="Verdana" w:eastAsia="Times New Roman" w:hAnsi="Verdana" w:cs="Times New Roman"/>
            <w:color w:val="008200"/>
            <w:u w:val="single"/>
          </w:rPr>
          <w:t>//may throw exception </w:t>
        </w:r>
        <w:r w:rsidRPr="0009429C">
          <w:rPr>
            <w:rFonts w:ascii="Verdana" w:eastAsia="Times New Roman" w:hAnsi="Verdana" w:cs="Times New Roman"/>
            <w:color w:val="000000"/>
            <w:u w:val="single"/>
            <w:bdr w:val="none" w:sz="0" w:space="0" w:color="auto" w:frame="1"/>
          </w:rPr>
          <w:t>  </w:t>
        </w:r>
      </w:ins>
    </w:p>
    <w:p w14:paraId="1A20FD43" w14:textId="77777777" w:rsidR="0089507A" w:rsidRPr="0009429C" w:rsidRDefault="0089507A" w:rsidP="0009429C">
      <w:pPr>
        <w:shd w:val="clear" w:color="auto" w:fill="FFFFFF"/>
        <w:spacing w:after="0" w:line="352" w:lineRule="atLeast"/>
        <w:ind w:left="720"/>
        <w:rPr>
          <w:ins w:id="150" w:author="Unknown"/>
          <w:rFonts w:ascii="Verdana" w:eastAsia="Times New Roman" w:hAnsi="Verdana" w:cs="Times New Roman"/>
          <w:color w:val="000000"/>
          <w:u w:val="single"/>
        </w:rPr>
      </w:pPr>
      <w:ins w:id="151" w:author="Unknown">
        <w:r w:rsidRPr="0009429C">
          <w:rPr>
            <w:rFonts w:ascii="Verdana" w:eastAsia="Times New Roman" w:hAnsi="Verdana" w:cs="Times New Roman"/>
            <w:color w:val="000000"/>
            <w:u w:val="single"/>
            <w:bdr w:val="none" w:sz="0" w:space="0" w:color="auto" w:frame="1"/>
          </w:rPr>
          <w:t>        }  </w:t>
        </w:r>
      </w:ins>
    </w:p>
    <w:p w14:paraId="7EA0AF6E" w14:textId="77777777" w:rsidR="0089507A" w:rsidRPr="0009429C" w:rsidRDefault="0089507A" w:rsidP="0009429C">
      <w:pPr>
        <w:shd w:val="clear" w:color="auto" w:fill="FFFFFF"/>
        <w:spacing w:after="0" w:line="352" w:lineRule="atLeast"/>
        <w:ind w:left="720"/>
        <w:rPr>
          <w:ins w:id="152" w:author="Unknown"/>
          <w:rFonts w:ascii="Verdana" w:eastAsia="Times New Roman" w:hAnsi="Verdana" w:cs="Times New Roman"/>
          <w:color w:val="000000"/>
          <w:u w:val="single"/>
        </w:rPr>
      </w:pPr>
      <w:ins w:id="153" w:author="Unknown">
        <w:r w:rsidRPr="0009429C">
          <w:rPr>
            <w:rFonts w:ascii="Verdana" w:eastAsia="Times New Roman" w:hAnsi="Verdana" w:cs="Times New Roman"/>
            <w:color w:val="000000"/>
            <w:u w:val="single"/>
            <w:bdr w:val="none" w:sz="0" w:space="0" w:color="auto" w:frame="1"/>
          </w:rPr>
          <w:t>            </w:t>
        </w:r>
        <w:r w:rsidRPr="0009429C">
          <w:rPr>
            <w:rFonts w:ascii="Verdana" w:eastAsia="Times New Roman" w:hAnsi="Verdana" w:cs="Times New Roman"/>
            <w:color w:val="008200"/>
            <w:u w:val="single"/>
          </w:rPr>
          <w:t>//handling the exception</w:t>
        </w:r>
        <w:r w:rsidRPr="0009429C">
          <w:rPr>
            <w:rFonts w:ascii="Verdana" w:eastAsia="Times New Roman" w:hAnsi="Verdana" w:cs="Times New Roman"/>
            <w:color w:val="000000"/>
            <w:u w:val="single"/>
            <w:bdr w:val="none" w:sz="0" w:space="0" w:color="auto" w:frame="1"/>
          </w:rPr>
          <w:t>  </w:t>
        </w:r>
      </w:ins>
    </w:p>
    <w:p w14:paraId="757702B9" w14:textId="77777777" w:rsidR="0089507A" w:rsidRPr="0009429C" w:rsidRDefault="0089507A" w:rsidP="0009429C">
      <w:pPr>
        <w:shd w:val="clear" w:color="auto" w:fill="FFFFFF"/>
        <w:spacing w:after="0" w:line="352" w:lineRule="atLeast"/>
        <w:ind w:left="720"/>
        <w:rPr>
          <w:ins w:id="154" w:author="Unknown"/>
          <w:rFonts w:ascii="Verdana" w:eastAsia="Times New Roman" w:hAnsi="Verdana" w:cs="Times New Roman"/>
          <w:color w:val="000000"/>
          <w:u w:val="single"/>
        </w:rPr>
      </w:pPr>
      <w:ins w:id="155" w:author="Unknown">
        <w:r w:rsidRPr="0009429C">
          <w:rPr>
            <w:rFonts w:ascii="Verdana" w:eastAsia="Times New Roman" w:hAnsi="Verdana" w:cs="Times New Roman"/>
            <w:color w:val="000000"/>
            <w:u w:val="single"/>
            <w:bdr w:val="none" w:sz="0" w:space="0" w:color="auto" w:frame="1"/>
          </w:rPr>
          <w:t>        </w:t>
        </w:r>
        <w:proofErr w:type="gramStart"/>
        <w:r w:rsidRPr="0009429C">
          <w:rPr>
            <w:rFonts w:ascii="Verdana" w:eastAsia="Times New Roman" w:hAnsi="Verdana" w:cs="Times New Roman"/>
            <w:b/>
            <w:bCs/>
            <w:color w:val="006699"/>
            <w:u w:val="single"/>
          </w:rPr>
          <w:t>catch</w:t>
        </w:r>
        <w:r w:rsidRPr="0009429C">
          <w:rPr>
            <w:rFonts w:ascii="Verdana" w:eastAsia="Times New Roman" w:hAnsi="Verdana" w:cs="Times New Roman"/>
            <w:color w:val="000000"/>
            <w:u w:val="single"/>
            <w:bdr w:val="none" w:sz="0" w:space="0" w:color="auto" w:frame="1"/>
          </w:rPr>
          <w:t>(</w:t>
        </w:r>
        <w:proofErr w:type="spellStart"/>
        <w:proofErr w:type="gramEnd"/>
        <w:r w:rsidRPr="0009429C">
          <w:rPr>
            <w:rFonts w:ascii="Verdana" w:eastAsia="Times New Roman" w:hAnsi="Verdana" w:cs="Times New Roman"/>
            <w:color w:val="000000"/>
            <w:u w:val="single"/>
            <w:bdr w:val="none" w:sz="0" w:space="0" w:color="auto" w:frame="1"/>
          </w:rPr>
          <w:t>ArithmeticException</w:t>
        </w:r>
        <w:proofErr w:type="spellEnd"/>
        <w:r w:rsidRPr="0009429C">
          <w:rPr>
            <w:rFonts w:ascii="Verdana" w:eastAsia="Times New Roman" w:hAnsi="Verdana" w:cs="Times New Roman"/>
            <w:color w:val="000000"/>
            <w:u w:val="single"/>
            <w:bdr w:val="none" w:sz="0" w:space="0" w:color="auto" w:frame="1"/>
          </w:rPr>
          <w:t> e)  </w:t>
        </w:r>
      </w:ins>
    </w:p>
    <w:p w14:paraId="71B06578" w14:textId="77777777" w:rsidR="0089507A" w:rsidRPr="0009429C" w:rsidRDefault="0089507A" w:rsidP="0009429C">
      <w:pPr>
        <w:shd w:val="clear" w:color="auto" w:fill="FFFFFF"/>
        <w:spacing w:after="0" w:line="352" w:lineRule="atLeast"/>
        <w:ind w:left="720"/>
        <w:rPr>
          <w:ins w:id="156" w:author="Unknown"/>
          <w:rFonts w:ascii="Verdana" w:eastAsia="Times New Roman" w:hAnsi="Verdana" w:cs="Times New Roman"/>
          <w:color w:val="000000"/>
          <w:u w:val="single"/>
        </w:rPr>
      </w:pPr>
      <w:ins w:id="157" w:author="Unknown">
        <w:r w:rsidRPr="0009429C">
          <w:rPr>
            <w:rFonts w:ascii="Verdana" w:eastAsia="Times New Roman" w:hAnsi="Verdana" w:cs="Times New Roman"/>
            <w:color w:val="000000"/>
            <w:u w:val="single"/>
            <w:bdr w:val="none" w:sz="0" w:space="0" w:color="auto" w:frame="1"/>
          </w:rPr>
          <w:t>        {  </w:t>
        </w:r>
      </w:ins>
    </w:p>
    <w:p w14:paraId="1731ACF3" w14:textId="77777777" w:rsidR="0089507A" w:rsidRPr="0009429C" w:rsidRDefault="0089507A" w:rsidP="0009429C">
      <w:pPr>
        <w:shd w:val="clear" w:color="auto" w:fill="FFFFFF"/>
        <w:spacing w:after="0" w:line="352" w:lineRule="atLeast"/>
        <w:ind w:left="720"/>
        <w:rPr>
          <w:ins w:id="158" w:author="Unknown"/>
          <w:rFonts w:ascii="Verdana" w:eastAsia="Times New Roman" w:hAnsi="Verdana" w:cs="Times New Roman"/>
          <w:color w:val="000000"/>
          <w:u w:val="single"/>
        </w:rPr>
      </w:pPr>
      <w:ins w:id="159" w:author="Unknown">
        <w:r w:rsidRPr="0009429C">
          <w:rPr>
            <w:rFonts w:ascii="Verdana" w:eastAsia="Times New Roman" w:hAnsi="Verdana" w:cs="Times New Roman"/>
            <w:color w:val="000000"/>
            <w:u w:val="single"/>
            <w:bdr w:val="none" w:sz="0" w:space="0" w:color="auto" w:frame="1"/>
          </w:rPr>
          <w:t>            </w:t>
        </w:r>
        <w:proofErr w:type="spellStart"/>
        <w:r w:rsidRPr="0009429C">
          <w:rPr>
            <w:rFonts w:ascii="Verdana" w:eastAsia="Times New Roman" w:hAnsi="Verdana" w:cs="Times New Roman"/>
            <w:color w:val="000000"/>
            <w:u w:val="single"/>
            <w:bdr w:val="none" w:sz="0" w:space="0" w:color="auto" w:frame="1"/>
          </w:rPr>
          <w:t>System.out.println</w:t>
        </w:r>
        <w:proofErr w:type="spellEnd"/>
        <w:r w:rsidRPr="0009429C">
          <w:rPr>
            <w:rFonts w:ascii="Verdana" w:eastAsia="Times New Roman" w:hAnsi="Verdana" w:cs="Times New Roman"/>
            <w:color w:val="000000"/>
            <w:u w:val="single"/>
            <w:bdr w:val="none" w:sz="0" w:space="0" w:color="auto" w:frame="1"/>
          </w:rPr>
          <w:t>(e);  </w:t>
        </w:r>
      </w:ins>
    </w:p>
    <w:p w14:paraId="67C49F98" w14:textId="77777777" w:rsidR="0089507A" w:rsidRPr="0009429C" w:rsidRDefault="0089507A" w:rsidP="0009429C">
      <w:pPr>
        <w:shd w:val="clear" w:color="auto" w:fill="FFFFFF"/>
        <w:spacing w:after="0" w:line="352" w:lineRule="atLeast"/>
        <w:ind w:left="720"/>
        <w:rPr>
          <w:ins w:id="160" w:author="Unknown"/>
          <w:rFonts w:ascii="Verdana" w:eastAsia="Times New Roman" w:hAnsi="Verdana" w:cs="Times New Roman"/>
          <w:color w:val="000000"/>
          <w:u w:val="single"/>
        </w:rPr>
      </w:pPr>
      <w:ins w:id="161" w:author="Unknown">
        <w:r w:rsidRPr="0009429C">
          <w:rPr>
            <w:rFonts w:ascii="Verdana" w:eastAsia="Times New Roman" w:hAnsi="Verdana" w:cs="Times New Roman"/>
            <w:color w:val="000000"/>
            <w:u w:val="single"/>
            <w:bdr w:val="none" w:sz="0" w:space="0" w:color="auto" w:frame="1"/>
          </w:rPr>
          <w:t>        }  </w:t>
        </w:r>
      </w:ins>
    </w:p>
    <w:p w14:paraId="7D2B88B2" w14:textId="77777777" w:rsidR="0089507A" w:rsidRPr="0009429C" w:rsidRDefault="0089507A" w:rsidP="0009429C">
      <w:pPr>
        <w:shd w:val="clear" w:color="auto" w:fill="FFFFFF"/>
        <w:spacing w:after="0" w:line="352" w:lineRule="atLeast"/>
        <w:ind w:left="720"/>
        <w:rPr>
          <w:ins w:id="162" w:author="Unknown"/>
          <w:rFonts w:ascii="Verdana" w:eastAsia="Times New Roman" w:hAnsi="Verdana" w:cs="Times New Roman"/>
          <w:color w:val="000000"/>
          <w:u w:val="single"/>
        </w:rPr>
      </w:pPr>
      <w:ins w:id="163" w:author="Unknown">
        <w:r w:rsidRPr="0009429C">
          <w:rPr>
            <w:rFonts w:ascii="Verdana" w:eastAsia="Times New Roman" w:hAnsi="Verdana" w:cs="Times New Roman"/>
            <w:color w:val="000000"/>
            <w:u w:val="single"/>
            <w:bdr w:val="none" w:sz="0" w:space="0" w:color="auto" w:frame="1"/>
          </w:rPr>
          <w:t>        </w:t>
        </w:r>
        <w:proofErr w:type="spellStart"/>
        <w:r w:rsidRPr="0009429C">
          <w:rPr>
            <w:rFonts w:ascii="Verdana" w:eastAsia="Times New Roman" w:hAnsi="Verdana" w:cs="Times New Roman"/>
            <w:color w:val="000000"/>
            <w:u w:val="single"/>
            <w:bdr w:val="none" w:sz="0" w:space="0" w:color="auto" w:frame="1"/>
          </w:rPr>
          <w:t>System.out.println</w:t>
        </w:r>
        <w:proofErr w:type="spellEnd"/>
        <w:r w:rsidRPr="0009429C">
          <w:rPr>
            <w:rFonts w:ascii="Verdana" w:eastAsia="Times New Roman" w:hAnsi="Verdana" w:cs="Times New Roman"/>
            <w:color w:val="000000"/>
            <w:u w:val="single"/>
            <w:bdr w:val="none" w:sz="0" w:space="0" w:color="auto" w:frame="1"/>
          </w:rPr>
          <w:t>(</w:t>
        </w:r>
        <w:r w:rsidRPr="0009429C">
          <w:rPr>
            <w:rFonts w:ascii="Verdana" w:eastAsia="Times New Roman" w:hAnsi="Verdana" w:cs="Times New Roman"/>
            <w:color w:val="0000FF"/>
            <w:u w:val="single"/>
          </w:rPr>
          <w:t>"rest of the code"</w:t>
        </w:r>
        <w:r w:rsidRPr="0009429C">
          <w:rPr>
            <w:rFonts w:ascii="Verdana" w:eastAsia="Times New Roman" w:hAnsi="Verdana" w:cs="Times New Roman"/>
            <w:color w:val="000000"/>
            <w:u w:val="single"/>
            <w:bdr w:val="none" w:sz="0" w:space="0" w:color="auto" w:frame="1"/>
          </w:rPr>
          <w:t>);  </w:t>
        </w:r>
      </w:ins>
    </w:p>
    <w:p w14:paraId="0A2805E2" w14:textId="77777777" w:rsidR="0089507A" w:rsidRPr="0009429C" w:rsidRDefault="0089507A" w:rsidP="0009429C">
      <w:pPr>
        <w:shd w:val="clear" w:color="auto" w:fill="FFFFFF"/>
        <w:spacing w:after="0" w:line="352" w:lineRule="atLeast"/>
        <w:ind w:left="720"/>
        <w:rPr>
          <w:ins w:id="164" w:author="Unknown"/>
          <w:rFonts w:ascii="Verdana" w:eastAsia="Times New Roman" w:hAnsi="Verdana" w:cs="Times New Roman"/>
          <w:color w:val="000000"/>
          <w:u w:val="single"/>
        </w:rPr>
      </w:pPr>
      <w:ins w:id="165" w:author="Unknown">
        <w:r w:rsidRPr="0009429C">
          <w:rPr>
            <w:rFonts w:ascii="Verdana" w:eastAsia="Times New Roman" w:hAnsi="Verdana" w:cs="Times New Roman"/>
            <w:color w:val="000000"/>
            <w:u w:val="single"/>
            <w:bdr w:val="none" w:sz="0" w:space="0" w:color="auto" w:frame="1"/>
          </w:rPr>
          <w:t>    }  </w:t>
        </w:r>
      </w:ins>
    </w:p>
    <w:p w14:paraId="3C767443" w14:textId="77777777" w:rsidR="0089507A" w:rsidRPr="0009429C" w:rsidRDefault="0089507A" w:rsidP="0009429C">
      <w:pPr>
        <w:shd w:val="clear" w:color="auto" w:fill="FFFFFF"/>
        <w:spacing w:after="0" w:line="352" w:lineRule="atLeast"/>
        <w:ind w:left="720"/>
        <w:rPr>
          <w:ins w:id="166" w:author="Unknown"/>
          <w:rFonts w:ascii="Verdana" w:eastAsia="Times New Roman" w:hAnsi="Verdana" w:cs="Times New Roman"/>
          <w:color w:val="000000"/>
          <w:u w:val="single"/>
        </w:rPr>
      </w:pPr>
      <w:ins w:id="167" w:author="Unknown">
        <w:r w:rsidRPr="0009429C">
          <w:rPr>
            <w:rFonts w:ascii="Verdana" w:eastAsia="Times New Roman" w:hAnsi="Verdana" w:cs="Times New Roman"/>
            <w:color w:val="000000"/>
            <w:u w:val="single"/>
            <w:bdr w:val="none" w:sz="0" w:space="0" w:color="auto" w:frame="1"/>
          </w:rPr>
          <w:t>      </w:t>
        </w:r>
      </w:ins>
    </w:p>
    <w:p w14:paraId="2756FAEB" w14:textId="77777777" w:rsidR="0089507A" w:rsidRPr="0089507A" w:rsidRDefault="0089507A" w:rsidP="0009429C">
      <w:pPr>
        <w:shd w:val="clear" w:color="auto" w:fill="FFFFFF"/>
        <w:spacing w:after="134" w:line="352" w:lineRule="atLeast"/>
        <w:ind w:left="720"/>
        <w:rPr>
          <w:ins w:id="168" w:author="Unknown"/>
          <w:rFonts w:ascii="Verdana" w:eastAsia="Times New Roman" w:hAnsi="Verdana" w:cs="Times New Roman"/>
          <w:color w:val="000000"/>
        </w:rPr>
      </w:pPr>
      <w:ins w:id="169" w:author="Unknown">
        <w:r w:rsidRPr="0009429C">
          <w:rPr>
            <w:rFonts w:ascii="Verdana" w:eastAsia="Times New Roman" w:hAnsi="Verdana" w:cs="Times New Roman"/>
            <w:color w:val="000000"/>
            <w:u w:val="single"/>
            <w:bdr w:val="none" w:sz="0" w:space="0" w:color="auto" w:frame="1"/>
          </w:rPr>
          <w:t>}  </w:t>
        </w:r>
      </w:ins>
    </w:p>
    <w:p w14:paraId="4EE4D546" w14:textId="77777777" w:rsidR="0089507A" w:rsidRPr="0089507A" w:rsidRDefault="009B4D82" w:rsidP="0089507A">
      <w:pPr>
        <w:spacing w:after="0" w:line="240" w:lineRule="auto"/>
        <w:rPr>
          <w:ins w:id="170" w:author="Unknown"/>
          <w:rFonts w:ascii="Times New Roman" w:eastAsia="Times New Roman" w:hAnsi="Times New Roman" w:cs="Times New Roman"/>
          <w:sz w:val="24"/>
          <w:szCs w:val="24"/>
        </w:rPr>
      </w:pPr>
      <w:ins w:id="171" w:author="Unknown">
        <w:r w:rsidRPr="0089507A">
          <w:rPr>
            <w:rFonts w:ascii="Verdana" w:eastAsia="Times New Roman" w:hAnsi="Verdana" w:cs="Times New Roman"/>
            <w:color w:val="000000"/>
          </w:rPr>
          <w:fldChar w:fldCharType="begin"/>
        </w:r>
        <w:r w:rsidR="0089507A" w:rsidRPr="0089507A">
          <w:rPr>
            <w:rFonts w:ascii="Verdana" w:eastAsia="Times New Roman" w:hAnsi="Verdana" w:cs="Times New Roman"/>
            <w:color w:val="000000"/>
          </w:rPr>
          <w:instrText xml:space="preserve"> HYPERLINK "http://www.javatpoint.com/opr/test.jsp?filename=TryCatchExample2" \t "_blank" </w:instrText>
        </w:r>
        <w:r w:rsidRPr="0089507A">
          <w:rPr>
            <w:rFonts w:ascii="Verdana" w:eastAsia="Times New Roman" w:hAnsi="Verdana" w:cs="Times New Roman"/>
            <w:color w:val="000000"/>
          </w:rPr>
          <w:fldChar w:fldCharType="separate"/>
        </w:r>
        <w:r w:rsidR="0089507A" w:rsidRPr="0089507A">
          <w:rPr>
            <w:rFonts w:ascii="Verdana" w:eastAsia="Times New Roman" w:hAnsi="Verdana" w:cs="Times New Roman"/>
            <w:b/>
            <w:bCs/>
            <w:color w:val="FFFFFF"/>
          </w:rPr>
          <w:t xml:space="preserve">Test it </w:t>
        </w:r>
        <w:proofErr w:type="gramStart"/>
        <w:r w:rsidR="0089507A" w:rsidRPr="0089507A">
          <w:rPr>
            <w:rFonts w:ascii="Verdana" w:eastAsia="Times New Roman" w:hAnsi="Verdana" w:cs="Times New Roman"/>
            <w:b/>
            <w:bCs/>
            <w:color w:val="FFFFFF"/>
          </w:rPr>
          <w:t>Now</w:t>
        </w:r>
        <w:proofErr w:type="gramEnd"/>
        <w:r w:rsidRPr="0089507A">
          <w:rPr>
            <w:rFonts w:ascii="Verdana" w:eastAsia="Times New Roman" w:hAnsi="Verdana" w:cs="Times New Roman"/>
            <w:color w:val="000000"/>
          </w:rPr>
          <w:fldChar w:fldCharType="end"/>
        </w:r>
      </w:ins>
    </w:p>
    <w:p w14:paraId="3BD6B858" w14:textId="77777777" w:rsidR="0089507A" w:rsidRPr="0089507A" w:rsidRDefault="0089507A" w:rsidP="0089507A">
      <w:pPr>
        <w:shd w:val="clear" w:color="auto" w:fill="FFFFFF"/>
        <w:spacing w:before="100" w:beforeAutospacing="1" w:after="100" w:afterAutospacing="1" w:line="240" w:lineRule="auto"/>
        <w:rPr>
          <w:ins w:id="172" w:author="Unknown"/>
          <w:rFonts w:ascii="Verdana" w:eastAsia="Times New Roman" w:hAnsi="Verdana" w:cs="Times New Roman"/>
          <w:color w:val="000000"/>
        </w:rPr>
      </w:pPr>
      <w:ins w:id="173" w:author="Unknown">
        <w:r w:rsidRPr="0089507A">
          <w:rPr>
            <w:rFonts w:ascii="Verdana" w:eastAsia="Times New Roman" w:hAnsi="Verdana" w:cs="Times New Roman"/>
            <w:b/>
            <w:bCs/>
            <w:color w:val="000000"/>
          </w:rPr>
          <w:t>Output:</w:t>
        </w:r>
      </w:ins>
    </w:p>
    <w:p w14:paraId="376AE09C" w14:textId="77777777" w:rsidR="0089507A" w:rsidRPr="0089507A" w:rsidRDefault="0089507A" w:rsidP="0089507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4" w:author="Unknown"/>
          <w:rFonts w:ascii="Courier New" w:eastAsia="Times New Roman" w:hAnsi="Courier New" w:cs="Courier New"/>
          <w:color w:val="000000"/>
          <w:sz w:val="20"/>
          <w:szCs w:val="20"/>
        </w:rPr>
      </w:pPr>
      <w:proofErr w:type="spellStart"/>
      <w:ins w:id="175" w:author="Unknown">
        <w:r w:rsidRPr="0089507A">
          <w:rPr>
            <w:rFonts w:ascii="Courier New" w:eastAsia="Times New Roman" w:hAnsi="Courier New" w:cs="Courier New"/>
            <w:color w:val="000000"/>
            <w:sz w:val="20"/>
            <w:szCs w:val="20"/>
          </w:rPr>
          <w:t>java.lang.ArithmeticException</w:t>
        </w:r>
        <w:proofErr w:type="spellEnd"/>
        <w:r w:rsidRPr="0089507A">
          <w:rPr>
            <w:rFonts w:ascii="Courier New" w:eastAsia="Times New Roman" w:hAnsi="Courier New" w:cs="Courier New"/>
            <w:color w:val="000000"/>
            <w:sz w:val="20"/>
            <w:szCs w:val="20"/>
          </w:rPr>
          <w:t>: / by zero</w:t>
        </w:r>
      </w:ins>
    </w:p>
    <w:p w14:paraId="1A3795F1" w14:textId="77777777" w:rsidR="0089507A" w:rsidRPr="0089507A" w:rsidRDefault="0089507A" w:rsidP="0089507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6" w:author="Unknown"/>
          <w:rFonts w:ascii="Courier New" w:eastAsia="Times New Roman" w:hAnsi="Courier New" w:cs="Courier New"/>
          <w:color w:val="000000"/>
          <w:sz w:val="20"/>
          <w:szCs w:val="20"/>
        </w:rPr>
      </w:pPr>
      <w:ins w:id="177" w:author="Unknown">
        <w:r w:rsidRPr="0089507A">
          <w:rPr>
            <w:rFonts w:ascii="Courier New" w:eastAsia="Times New Roman" w:hAnsi="Courier New" w:cs="Courier New"/>
            <w:color w:val="000000"/>
            <w:sz w:val="20"/>
            <w:szCs w:val="20"/>
          </w:rPr>
          <w:t>rest of the code</w:t>
        </w:r>
      </w:ins>
    </w:p>
    <w:p w14:paraId="61800D26" w14:textId="77777777" w:rsidR="0089507A" w:rsidRPr="0089507A" w:rsidRDefault="0089507A" w:rsidP="0089507A">
      <w:pPr>
        <w:shd w:val="clear" w:color="auto" w:fill="FFFFFF"/>
        <w:spacing w:before="100" w:beforeAutospacing="1" w:after="100" w:afterAutospacing="1" w:line="240" w:lineRule="auto"/>
        <w:rPr>
          <w:ins w:id="178" w:author="Unknown"/>
          <w:rFonts w:ascii="Verdana" w:eastAsia="Times New Roman" w:hAnsi="Verdana" w:cs="Times New Roman"/>
          <w:color w:val="000000"/>
        </w:rPr>
      </w:pPr>
      <w:ins w:id="179" w:author="Unknown">
        <w:r w:rsidRPr="0089507A">
          <w:rPr>
            <w:rFonts w:ascii="Verdana" w:eastAsia="Times New Roman" w:hAnsi="Verdana" w:cs="Times New Roman"/>
            <w:color w:val="000000"/>
          </w:rPr>
          <w:t>Now, as displayed in the above example, the </w:t>
        </w:r>
        <w:r w:rsidRPr="0089507A">
          <w:rPr>
            <w:rFonts w:ascii="Verdana" w:eastAsia="Times New Roman" w:hAnsi="Verdana" w:cs="Times New Roman"/>
            <w:b/>
            <w:bCs/>
            <w:color w:val="000000"/>
          </w:rPr>
          <w:t>rest of the code</w:t>
        </w:r>
        <w:r w:rsidRPr="0089507A">
          <w:rPr>
            <w:rFonts w:ascii="Verdana" w:eastAsia="Times New Roman" w:hAnsi="Verdana" w:cs="Times New Roman"/>
            <w:color w:val="000000"/>
          </w:rPr>
          <w:t> is executed, i.e., the </w:t>
        </w:r>
        <w:r w:rsidRPr="0089507A">
          <w:rPr>
            <w:rFonts w:ascii="Verdana" w:eastAsia="Times New Roman" w:hAnsi="Verdana" w:cs="Times New Roman"/>
            <w:b/>
            <w:bCs/>
            <w:color w:val="000000"/>
          </w:rPr>
          <w:t>rest of the code</w:t>
        </w:r>
        <w:r w:rsidRPr="0089507A">
          <w:rPr>
            <w:rFonts w:ascii="Verdana" w:eastAsia="Times New Roman" w:hAnsi="Verdana" w:cs="Times New Roman"/>
            <w:color w:val="000000"/>
          </w:rPr>
          <w:t> statement is printed.</w:t>
        </w:r>
      </w:ins>
    </w:p>
    <w:p w14:paraId="08855967" w14:textId="77777777" w:rsidR="0089507A" w:rsidRPr="0089507A" w:rsidRDefault="0089507A" w:rsidP="0089507A">
      <w:pPr>
        <w:shd w:val="clear" w:color="auto" w:fill="FFFFFF"/>
        <w:spacing w:before="100" w:beforeAutospacing="1" w:after="100" w:afterAutospacing="1" w:line="312" w:lineRule="atLeast"/>
        <w:outlineLvl w:val="2"/>
        <w:rPr>
          <w:ins w:id="180" w:author="Unknown"/>
          <w:rFonts w:ascii="Helvetica" w:eastAsia="Times New Roman" w:hAnsi="Helvetica" w:cs="Helvetica"/>
          <w:color w:val="610B4B"/>
          <w:sz w:val="35"/>
          <w:szCs w:val="35"/>
        </w:rPr>
      </w:pPr>
      <w:ins w:id="181" w:author="Unknown">
        <w:r w:rsidRPr="0089507A">
          <w:rPr>
            <w:rFonts w:ascii="Helvetica" w:eastAsia="Times New Roman" w:hAnsi="Helvetica" w:cs="Helvetica"/>
            <w:color w:val="610B4B"/>
            <w:sz w:val="35"/>
            <w:szCs w:val="35"/>
          </w:rPr>
          <w:t>Example 3</w:t>
        </w:r>
      </w:ins>
    </w:p>
    <w:p w14:paraId="7EC37BC9" w14:textId="77777777" w:rsidR="0089507A" w:rsidRPr="0089507A" w:rsidRDefault="0089507A" w:rsidP="0089507A">
      <w:pPr>
        <w:shd w:val="clear" w:color="auto" w:fill="FFFFFF"/>
        <w:spacing w:before="100" w:beforeAutospacing="1" w:after="100" w:afterAutospacing="1" w:line="240" w:lineRule="auto"/>
        <w:rPr>
          <w:ins w:id="182" w:author="Unknown"/>
          <w:rFonts w:ascii="Verdana" w:eastAsia="Times New Roman" w:hAnsi="Verdana" w:cs="Times New Roman"/>
          <w:color w:val="000000"/>
        </w:rPr>
      </w:pPr>
      <w:ins w:id="183" w:author="Unknown">
        <w:r w:rsidRPr="0089507A">
          <w:rPr>
            <w:rFonts w:ascii="Verdana" w:eastAsia="Times New Roman" w:hAnsi="Verdana" w:cs="Times New Roman"/>
            <w:color w:val="000000"/>
          </w:rPr>
          <w:t>In this example, we also kept the code in a try block that will not throw an exception.</w:t>
        </w:r>
      </w:ins>
    </w:p>
    <w:p w14:paraId="2C70D724" w14:textId="77777777" w:rsidR="0089507A" w:rsidRPr="0089507A" w:rsidRDefault="0089507A" w:rsidP="0009429C">
      <w:pPr>
        <w:shd w:val="clear" w:color="auto" w:fill="FFFFFF"/>
        <w:spacing w:after="0" w:line="352" w:lineRule="atLeast"/>
        <w:ind w:left="1440"/>
        <w:rPr>
          <w:ins w:id="184" w:author="Unknown"/>
          <w:rFonts w:ascii="Verdana" w:eastAsia="Times New Roman" w:hAnsi="Verdana" w:cs="Times New Roman"/>
          <w:color w:val="000000"/>
        </w:rPr>
      </w:pPr>
      <w:ins w:id="185" w:author="Unknown">
        <w:r w:rsidRPr="0089507A">
          <w:rPr>
            <w:rFonts w:ascii="Verdana" w:eastAsia="Times New Roman" w:hAnsi="Verdana" w:cs="Times New Roman"/>
            <w:b/>
            <w:bCs/>
            <w:color w:val="006699"/>
          </w:rPr>
          <w:t>public</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class</w:t>
        </w:r>
        <w:r w:rsidRPr="0089507A">
          <w:rPr>
            <w:rFonts w:ascii="Verdana" w:eastAsia="Times New Roman" w:hAnsi="Verdana" w:cs="Times New Roman"/>
            <w:color w:val="000000"/>
            <w:bdr w:val="none" w:sz="0" w:space="0" w:color="auto" w:frame="1"/>
          </w:rPr>
          <w:t> TryCatchExample3 {  </w:t>
        </w:r>
      </w:ins>
    </w:p>
    <w:p w14:paraId="7FFA4323" w14:textId="77777777" w:rsidR="0089507A" w:rsidRPr="0089507A" w:rsidRDefault="0089507A" w:rsidP="0009429C">
      <w:pPr>
        <w:shd w:val="clear" w:color="auto" w:fill="FFFFFF"/>
        <w:spacing w:after="0" w:line="352" w:lineRule="atLeast"/>
        <w:ind w:left="1440"/>
        <w:rPr>
          <w:ins w:id="186" w:author="Unknown"/>
          <w:rFonts w:ascii="Verdana" w:eastAsia="Times New Roman" w:hAnsi="Verdana" w:cs="Times New Roman"/>
          <w:color w:val="000000"/>
        </w:rPr>
      </w:pPr>
      <w:ins w:id="187" w:author="Unknown">
        <w:r w:rsidRPr="0089507A">
          <w:rPr>
            <w:rFonts w:ascii="Verdana" w:eastAsia="Times New Roman" w:hAnsi="Verdana" w:cs="Times New Roman"/>
            <w:color w:val="000000"/>
            <w:bdr w:val="none" w:sz="0" w:space="0" w:color="auto" w:frame="1"/>
          </w:rPr>
          <w:t>  </w:t>
        </w:r>
      </w:ins>
    </w:p>
    <w:p w14:paraId="3EEE855C" w14:textId="77777777" w:rsidR="0089507A" w:rsidRPr="0089507A" w:rsidRDefault="0089507A" w:rsidP="0009429C">
      <w:pPr>
        <w:shd w:val="clear" w:color="auto" w:fill="FFFFFF"/>
        <w:spacing w:after="0" w:line="352" w:lineRule="atLeast"/>
        <w:ind w:left="1440"/>
        <w:rPr>
          <w:ins w:id="188" w:author="Unknown"/>
          <w:rFonts w:ascii="Verdana" w:eastAsia="Times New Roman" w:hAnsi="Verdana" w:cs="Times New Roman"/>
          <w:color w:val="000000"/>
        </w:rPr>
      </w:pPr>
      <w:ins w:id="189" w:author="Unknown">
        <w:r w:rsidRPr="0089507A">
          <w:rPr>
            <w:rFonts w:ascii="Verdana" w:eastAsia="Times New Roman" w:hAnsi="Verdana" w:cs="Times New Roman"/>
            <w:color w:val="000000"/>
            <w:bdr w:val="none" w:sz="0" w:space="0" w:color="auto" w:frame="1"/>
          </w:rPr>
          <w:t>    </w:t>
        </w:r>
        <w:proofErr w:type="gramStart"/>
        <w:r w:rsidRPr="0089507A">
          <w:rPr>
            <w:rFonts w:ascii="Verdana" w:eastAsia="Times New Roman" w:hAnsi="Verdana" w:cs="Times New Roman"/>
            <w:b/>
            <w:bCs/>
            <w:color w:val="006699"/>
          </w:rPr>
          <w:t>public</w:t>
        </w:r>
        <w:proofErr w:type="gramEnd"/>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static</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void</w:t>
        </w:r>
        <w:r w:rsidRPr="0089507A">
          <w:rPr>
            <w:rFonts w:ascii="Verdana" w:eastAsia="Times New Roman" w:hAnsi="Verdana" w:cs="Times New Roman"/>
            <w:color w:val="000000"/>
            <w:bdr w:val="none" w:sz="0" w:space="0" w:color="auto" w:frame="1"/>
          </w:rPr>
          <w:t> main(String[] </w:t>
        </w:r>
        <w:proofErr w:type="spellStart"/>
        <w:r w:rsidRPr="0089507A">
          <w:rPr>
            <w:rFonts w:ascii="Verdana" w:eastAsia="Times New Roman" w:hAnsi="Verdana" w:cs="Times New Roman"/>
            <w:color w:val="000000"/>
            <w:bdr w:val="none" w:sz="0" w:space="0" w:color="auto" w:frame="1"/>
          </w:rPr>
          <w:t>args</w:t>
        </w:r>
        <w:proofErr w:type="spellEnd"/>
        <w:r w:rsidRPr="0089507A">
          <w:rPr>
            <w:rFonts w:ascii="Verdana" w:eastAsia="Times New Roman" w:hAnsi="Verdana" w:cs="Times New Roman"/>
            <w:color w:val="000000"/>
            <w:bdr w:val="none" w:sz="0" w:space="0" w:color="auto" w:frame="1"/>
          </w:rPr>
          <w:t>) {  </w:t>
        </w:r>
      </w:ins>
    </w:p>
    <w:p w14:paraId="5F7EE6C6" w14:textId="77777777" w:rsidR="0089507A" w:rsidRPr="0089507A" w:rsidRDefault="0089507A" w:rsidP="0009429C">
      <w:pPr>
        <w:shd w:val="clear" w:color="auto" w:fill="FFFFFF"/>
        <w:spacing w:after="0" w:line="352" w:lineRule="atLeast"/>
        <w:ind w:left="1440"/>
        <w:rPr>
          <w:ins w:id="190" w:author="Unknown"/>
          <w:rFonts w:ascii="Verdana" w:eastAsia="Times New Roman" w:hAnsi="Verdana" w:cs="Times New Roman"/>
          <w:color w:val="000000"/>
        </w:rPr>
      </w:pPr>
      <w:ins w:id="191"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try</w:t>
        </w:r>
        <w:r w:rsidRPr="0089507A">
          <w:rPr>
            <w:rFonts w:ascii="Verdana" w:eastAsia="Times New Roman" w:hAnsi="Verdana" w:cs="Times New Roman"/>
            <w:color w:val="000000"/>
            <w:bdr w:val="none" w:sz="0" w:space="0" w:color="auto" w:frame="1"/>
          </w:rPr>
          <w:t>  </w:t>
        </w:r>
      </w:ins>
    </w:p>
    <w:p w14:paraId="2268174B" w14:textId="77777777" w:rsidR="0089507A" w:rsidRPr="0089507A" w:rsidRDefault="0089507A" w:rsidP="0009429C">
      <w:pPr>
        <w:shd w:val="clear" w:color="auto" w:fill="FFFFFF"/>
        <w:spacing w:after="0" w:line="352" w:lineRule="atLeast"/>
        <w:ind w:left="1440"/>
        <w:rPr>
          <w:ins w:id="192" w:author="Unknown"/>
          <w:rFonts w:ascii="Verdana" w:eastAsia="Times New Roman" w:hAnsi="Verdana" w:cs="Times New Roman"/>
          <w:color w:val="000000"/>
        </w:rPr>
      </w:pPr>
      <w:ins w:id="193" w:author="Unknown">
        <w:r w:rsidRPr="0089507A">
          <w:rPr>
            <w:rFonts w:ascii="Verdana" w:eastAsia="Times New Roman" w:hAnsi="Verdana" w:cs="Times New Roman"/>
            <w:color w:val="000000"/>
            <w:bdr w:val="none" w:sz="0" w:space="0" w:color="auto" w:frame="1"/>
          </w:rPr>
          <w:t>        {  </w:t>
        </w:r>
      </w:ins>
    </w:p>
    <w:p w14:paraId="0E52582A" w14:textId="77777777" w:rsidR="0089507A" w:rsidRPr="0089507A" w:rsidRDefault="0089507A" w:rsidP="0009429C">
      <w:pPr>
        <w:shd w:val="clear" w:color="auto" w:fill="FFFFFF"/>
        <w:spacing w:after="0" w:line="352" w:lineRule="atLeast"/>
        <w:ind w:left="1440"/>
        <w:rPr>
          <w:ins w:id="194" w:author="Unknown"/>
          <w:rFonts w:ascii="Verdana" w:eastAsia="Times New Roman" w:hAnsi="Verdana" w:cs="Times New Roman"/>
          <w:color w:val="000000"/>
        </w:rPr>
      </w:pPr>
      <w:ins w:id="195"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int</w:t>
        </w:r>
        <w:r w:rsidRPr="0089507A">
          <w:rPr>
            <w:rFonts w:ascii="Verdana" w:eastAsia="Times New Roman" w:hAnsi="Verdana" w:cs="Times New Roman"/>
            <w:color w:val="000000"/>
            <w:bdr w:val="none" w:sz="0" w:space="0" w:color="auto" w:frame="1"/>
          </w:rPr>
          <w:t> data=</w:t>
        </w:r>
        <w:r w:rsidRPr="0089507A">
          <w:rPr>
            <w:rFonts w:ascii="Verdana" w:eastAsia="Times New Roman" w:hAnsi="Verdana" w:cs="Times New Roman"/>
            <w:color w:val="C00000"/>
          </w:rPr>
          <w:t>50</w:t>
        </w:r>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color w:val="C00000"/>
          </w:rPr>
          <w:t>0</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color w:val="008200"/>
          </w:rPr>
          <w:t>//may throw exception </w:t>
        </w:r>
        <w:r w:rsidRPr="0089507A">
          <w:rPr>
            <w:rFonts w:ascii="Verdana" w:eastAsia="Times New Roman" w:hAnsi="Verdana" w:cs="Times New Roman"/>
            <w:color w:val="000000"/>
            <w:bdr w:val="none" w:sz="0" w:space="0" w:color="auto" w:frame="1"/>
          </w:rPr>
          <w:t>  </w:t>
        </w:r>
      </w:ins>
    </w:p>
    <w:p w14:paraId="080CF46A" w14:textId="77777777" w:rsidR="0089507A" w:rsidRPr="0089507A" w:rsidRDefault="0089507A" w:rsidP="0009429C">
      <w:pPr>
        <w:shd w:val="clear" w:color="auto" w:fill="FFFFFF"/>
        <w:spacing w:after="0" w:line="352" w:lineRule="atLeast"/>
        <w:ind w:left="1440"/>
        <w:rPr>
          <w:ins w:id="196" w:author="Unknown"/>
          <w:rFonts w:ascii="Verdana" w:eastAsia="Times New Roman" w:hAnsi="Verdana" w:cs="Times New Roman"/>
          <w:color w:val="000000"/>
        </w:rPr>
      </w:pPr>
      <w:ins w:id="197"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color w:val="008200"/>
          </w:rPr>
          <w:t>// if exception occurs, the remaining statement will not exceute</w:t>
        </w:r>
        <w:r w:rsidRPr="0089507A">
          <w:rPr>
            <w:rFonts w:ascii="Verdana" w:eastAsia="Times New Roman" w:hAnsi="Verdana" w:cs="Times New Roman"/>
            <w:color w:val="000000"/>
            <w:bdr w:val="none" w:sz="0" w:space="0" w:color="auto" w:frame="1"/>
          </w:rPr>
          <w:t>  </w:t>
        </w:r>
      </w:ins>
    </w:p>
    <w:p w14:paraId="74093FFA" w14:textId="77777777" w:rsidR="0089507A" w:rsidRPr="0089507A" w:rsidRDefault="0089507A" w:rsidP="0009429C">
      <w:pPr>
        <w:shd w:val="clear" w:color="auto" w:fill="FFFFFF"/>
        <w:spacing w:after="0" w:line="352" w:lineRule="atLeast"/>
        <w:ind w:left="1440"/>
        <w:rPr>
          <w:ins w:id="198" w:author="Unknown"/>
          <w:rFonts w:ascii="Verdana" w:eastAsia="Times New Roman" w:hAnsi="Verdana" w:cs="Times New Roman"/>
          <w:color w:val="000000"/>
        </w:rPr>
      </w:pPr>
      <w:ins w:id="199" w:author="Unknown">
        <w:r w:rsidRPr="0089507A">
          <w:rPr>
            <w:rFonts w:ascii="Verdana" w:eastAsia="Times New Roman" w:hAnsi="Verdana" w:cs="Times New Roman"/>
            <w:color w:val="000000"/>
            <w:bdr w:val="none" w:sz="0" w:space="0" w:color="auto" w:frame="1"/>
          </w:rPr>
          <w:t>        </w:t>
        </w:r>
        <w:proofErr w:type="spellStart"/>
        <w:r w:rsidRPr="0089507A">
          <w:rPr>
            <w:rFonts w:ascii="Verdana" w:eastAsia="Times New Roman" w:hAnsi="Verdana" w:cs="Times New Roman"/>
            <w:color w:val="000000"/>
            <w:bdr w:val="none" w:sz="0" w:space="0" w:color="auto" w:frame="1"/>
          </w:rPr>
          <w:t>System.out.println</w:t>
        </w:r>
        <w:proofErr w:type="spellEnd"/>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color w:val="0000FF"/>
          </w:rPr>
          <w:t>"rest of the code"</w:t>
        </w:r>
        <w:r w:rsidRPr="0089507A">
          <w:rPr>
            <w:rFonts w:ascii="Verdana" w:eastAsia="Times New Roman" w:hAnsi="Verdana" w:cs="Times New Roman"/>
            <w:color w:val="000000"/>
            <w:bdr w:val="none" w:sz="0" w:space="0" w:color="auto" w:frame="1"/>
          </w:rPr>
          <w:t>);  </w:t>
        </w:r>
      </w:ins>
    </w:p>
    <w:p w14:paraId="21E83FE0" w14:textId="77777777" w:rsidR="0089507A" w:rsidRPr="0089507A" w:rsidRDefault="0089507A" w:rsidP="0009429C">
      <w:pPr>
        <w:shd w:val="clear" w:color="auto" w:fill="FFFFFF"/>
        <w:spacing w:after="0" w:line="352" w:lineRule="atLeast"/>
        <w:ind w:left="1440"/>
        <w:rPr>
          <w:ins w:id="200" w:author="Unknown"/>
          <w:rFonts w:ascii="Verdana" w:eastAsia="Times New Roman" w:hAnsi="Verdana" w:cs="Times New Roman"/>
          <w:color w:val="000000"/>
        </w:rPr>
      </w:pPr>
      <w:ins w:id="201" w:author="Unknown">
        <w:r w:rsidRPr="0089507A">
          <w:rPr>
            <w:rFonts w:ascii="Verdana" w:eastAsia="Times New Roman" w:hAnsi="Verdana" w:cs="Times New Roman"/>
            <w:color w:val="000000"/>
            <w:bdr w:val="none" w:sz="0" w:space="0" w:color="auto" w:frame="1"/>
          </w:rPr>
          <w:t>        }  </w:t>
        </w:r>
      </w:ins>
    </w:p>
    <w:p w14:paraId="65E73722" w14:textId="77777777" w:rsidR="0089507A" w:rsidRPr="0089507A" w:rsidRDefault="0089507A" w:rsidP="0009429C">
      <w:pPr>
        <w:shd w:val="clear" w:color="auto" w:fill="FFFFFF"/>
        <w:spacing w:after="0" w:line="352" w:lineRule="atLeast"/>
        <w:ind w:left="1440"/>
        <w:rPr>
          <w:ins w:id="202" w:author="Unknown"/>
          <w:rFonts w:ascii="Verdana" w:eastAsia="Times New Roman" w:hAnsi="Verdana" w:cs="Times New Roman"/>
          <w:color w:val="000000"/>
        </w:rPr>
      </w:pPr>
      <w:ins w:id="203"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color w:val="008200"/>
          </w:rPr>
          <w:t>// handling the exception </w:t>
        </w:r>
        <w:r w:rsidRPr="0089507A">
          <w:rPr>
            <w:rFonts w:ascii="Verdana" w:eastAsia="Times New Roman" w:hAnsi="Verdana" w:cs="Times New Roman"/>
            <w:color w:val="000000"/>
            <w:bdr w:val="none" w:sz="0" w:space="0" w:color="auto" w:frame="1"/>
          </w:rPr>
          <w:t>  </w:t>
        </w:r>
      </w:ins>
    </w:p>
    <w:p w14:paraId="723B0D7B" w14:textId="77777777" w:rsidR="0089507A" w:rsidRPr="0089507A" w:rsidRDefault="0089507A" w:rsidP="0009429C">
      <w:pPr>
        <w:shd w:val="clear" w:color="auto" w:fill="FFFFFF"/>
        <w:spacing w:after="0" w:line="352" w:lineRule="atLeast"/>
        <w:ind w:left="1440"/>
        <w:rPr>
          <w:ins w:id="204" w:author="Unknown"/>
          <w:rFonts w:ascii="Verdana" w:eastAsia="Times New Roman" w:hAnsi="Verdana" w:cs="Times New Roman"/>
          <w:color w:val="000000"/>
        </w:rPr>
      </w:pPr>
      <w:ins w:id="205" w:author="Unknown">
        <w:r w:rsidRPr="0089507A">
          <w:rPr>
            <w:rFonts w:ascii="Verdana" w:eastAsia="Times New Roman" w:hAnsi="Verdana" w:cs="Times New Roman"/>
            <w:color w:val="000000"/>
            <w:bdr w:val="none" w:sz="0" w:space="0" w:color="auto" w:frame="1"/>
          </w:rPr>
          <w:t>        </w:t>
        </w:r>
        <w:proofErr w:type="gramStart"/>
        <w:r w:rsidRPr="0089507A">
          <w:rPr>
            <w:rFonts w:ascii="Verdana" w:eastAsia="Times New Roman" w:hAnsi="Verdana" w:cs="Times New Roman"/>
            <w:b/>
            <w:bCs/>
            <w:color w:val="006699"/>
          </w:rPr>
          <w:t>catch</w:t>
        </w:r>
        <w:r w:rsidRPr="0089507A">
          <w:rPr>
            <w:rFonts w:ascii="Verdana" w:eastAsia="Times New Roman" w:hAnsi="Verdana" w:cs="Times New Roman"/>
            <w:color w:val="000000"/>
            <w:bdr w:val="none" w:sz="0" w:space="0" w:color="auto" w:frame="1"/>
          </w:rPr>
          <w:t>(</w:t>
        </w:r>
        <w:proofErr w:type="spellStart"/>
        <w:proofErr w:type="gramEnd"/>
        <w:r w:rsidRPr="0089507A">
          <w:rPr>
            <w:rFonts w:ascii="Verdana" w:eastAsia="Times New Roman" w:hAnsi="Verdana" w:cs="Times New Roman"/>
            <w:color w:val="000000"/>
            <w:bdr w:val="none" w:sz="0" w:space="0" w:color="auto" w:frame="1"/>
          </w:rPr>
          <w:t>ArithmeticException</w:t>
        </w:r>
        <w:proofErr w:type="spellEnd"/>
        <w:r w:rsidRPr="0089507A">
          <w:rPr>
            <w:rFonts w:ascii="Verdana" w:eastAsia="Times New Roman" w:hAnsi="Verdana" w:cs="Times New Roman"/>
            <w:color w:val="000000"/>
            <w:bdr w:val="none" w:sz="0" w:space="0" w:color="auto" w:frame="1"/>
          </w:rPr>
          <w:t> e)  </w:t>
        </w:r>
      </w:ins>
    </w:p>
    <w:p w14:paraId="5E812ABB" w14:textId="77777777" w:rsidR="0089507A" w:rsidRPr="0089507A" w:rsidRDefault="0089507A" w:rsidP="0009429C">
      <w:pPr>
        <w:shd w:val="clear" w:color="auto" w:fill="FFFFFF"/>
        <w:spacing w:after="0" w:line="352" w:lineRule="atLeast"/>
        <w:ind w:left="1440"/>
        <w:rPr>
          <w:ins w:id="206" w:author="Unknown"/>
          <w:rFonts w:ascii="Verdana" w:eastAsia="Times New Roman" w:hAnsi="Verdana" w:cs="Times New Roman"/>
          <w:color w:val="000000"/>
        </w:rPr>
      </w:pPr>
      <w:ins w:id="207" w:author="Unknown">
        <w:r w:rsidRPr="0089507A">
          <w:rPr>
            <w:rFonts w:ascii="Verdana" w:eastAsia="Times New Roman" w:hAnsi="Verdana" w:cs="Times New Roman"/>
            <w:color w:val="000000"/>
            <w:bdr w:val="none" w:sz="0" w:space="0" w:color="auto" w:frame="1"/>
          </w:rPr>
          <w:lastRenderedPageBreak/>
          <w:t>        {  </w:t>
        </w:r>
      </w:ins>
    </w:p>
    <w:p w14:paraId="1C513C4D" w14:textId="77777777" w:rsidR="0089507A" w:rsidRPr="0089507A" w:rsidRDefault="0089507A" w:rsidP="0009429C">
      <w:pPr>
        <w:shd w:val="clear" w:color="auto" w:fill="FFFFFF"/>
        <w:spacing w:after="0" w:line="352" w:lineRule="atLeast"/>
        <w:ind w:left="1440"/>
        <w:rPr>
          <w:ins w:id="208" w:author="Unknown"/>
          <w:rFonts w:ascii="Verdana" w:eastAsia="Times New Roman" w:hAnsi="Verdana" w:cs="Times New Roman"/>
          <w:color w:val="000000"/>
        </w:rPr>
      </w:pPr>
      <w:ins w:id="209" w:author="Unknown">
        <w:r w:rsidRPr="0089507A">
          <w:rPr>
            <w:rFonts w:ascii="Verdana" w:eastAsia="Times New Roman" w:hAnsi="Verdana" w:cs="Times New Roman"/>
            <w:color w:val="000000"/>
            <w:bdr w:val="none" w:sz="0" w:space="0" w:color="auto" w:frame="1"/>
          </w:rPr>
          <w:t>            </w:t>
        </w:r>
        <w:proofErr w:type="spellStart"/>
        <w:r w:rsidRPr="0089507A">
          <w:rPr>
            <w:rFonts w:ascii="Verdana" w:eastAsia="Times New Roman" w:hAnsi="Verdana" w:cs="Times New Roman"/>
            <w:color w:val="000000"/>
            <w:bdr w:val="none" w:sz="0" w:space="0" w:color="auto" w:frame="1"/>
          </w:rPr>
          <w:t>System.out.println</w:t>
        </w:r>
        <w:proofErr w:type="spellEnd"/>
        <w:r w:rsidRPr="0089507A">
          <w:rPr>
            <w:rFonts w:ascii="Verdana" w:eastAsia="Times New Roman" w:hAnsi="Verdana" w:cs="Times New Roman"/>
            <w:color w:val="000000"/>
            <w:bdr w:val="none" w:sz="0" w:space="0" w:color="auto" w:frame="1"/>
          </w:rPr>
          <w:t>(e);  </w:t>
        </w:r>
      </w:ins>
    </w:p>
    <w:p w14:paraId="73830CD1" w14:textId="77777777" w:rsidR="0089507A" w:rsidRPr="0089507A" w:rsidRDefault="0089507A" w:rsidP="0009429C">
      <w:pPr>
        <w:shd w:val="clear" w:color="auto" w:fill="FFFFFF"/>
        <w:spacing w:after="0" w:line="352" w:lineRule="atLeast"/>
        <w:ind w:left="1440"/>
        <w:rPr>
          <w:ins w:id="210" w:author="Unknown"/>
          <w:rFonts w:ascii="Verdana" w:eastAsia="Times New Roman" w:hAnsi="Verdana" w:cs="Times New Roman"/>
          <w:color w:val="000000"/>
        </w:rPr>
      </w:pPr>
      <w:ins w:id="211" w:author="Unknown">
        <w:r w:rsidRPr="0089507A">
          <w:rPr>
            <w:rFonts w:ascii="Verdana" w:eastAsia="Times New Roman" w:hAnsi="Verdana" w:cs="Times New Roman"/>
            <w:color w:val="000000"/>
            <w:bdr w:val="none" w:sz="0" w:space="0" w:color="auto" w:frame="1"/>
          </w:rPr>
          <w:t>        }  </w:t>
        </w:r>
      </w:ins>
    </w:p>
    <w:p w14:paraId="058FACA2" w14:textId="77777777" w:rsidR="0089507A" w:rsidRPr="0089507A" w:rsidRDefault="0089507A" w:rsidP="0009429C">
      <w:pPr>
        <w:shd w:val="clear" w:color="auto" w:fill="FFFFFF"/>
        <w:spacing w:after="0" w:line="352" w:lineRule="atLeast"/>
        <w:ind w:left="1440"/>
        <w:rPr>
          <w:ins w:id="212" w:author="Unknown"/>
          <w:rFonts w:ascii="Verdana" w:eastAsia="Times New Roman" w:hAnsi="Verdana" w:cs="Times New Roman"/>
          <w:color w:val="000000"/>
        </w:rPr>
      </w:pPr>
      <w:ins w:id="213" w:author="Unknown">
        <w:r w:rsidRPr="0089507A">
          <w:rPr>
            <w:rFonts w:ascii="Verdana" w:eastAsia="Times New Roman" w:hAnsi="Verdana" w:cs="Times New Roman"/>
            <w:color w:val="000000"/>
            <w:bdr w:val="none" w:sz="0" w:space="0" w:color="auto" w:frame="1"/>
          </w:rPr>
          <w:t>          </w:t>
        </w:r>
      </w:ins>
    </w:p>
    <w:p w14:paraId="73DE7C52" w14:textId="77777777" w:rsidR="0089507A" w:rsidRPr="0089507A" w:rsidRDefault="0089507A" w:rsidP="0009429C">
      <w:pPr>
        <w:shd w:val="clear" w:color="auto" w:fill="FFFFFF"/>
        <w:spacing w:after="0" w:line="352" w:lineRule="atLeast"/>
        <w:ind w:left="1440"/>
        <w:rPr>
          <w:ins w:id="214" w:author="Unknown"/>
          <w:rFonts w:ascii="Verdana" w:eastAsia="Times New Roman" w:hAnsi="Verdana" w:cs="Times New Roman"/>
          <w:color w:val="000000"/>
        </w:rPr>
      </w:pPr>
      <w:ins w:id="215" w:author="Unknown">
        <w:r w:rsidRPr="0089507A">
          <w:rPr>
            <w:rFonts w:ascii="Verdana" w:eastAsia="Times New Roman" w:hAnsi="Verdana" w:cs="Times New Roman"/>
            <w:color w:val="000000"/>
            <w:bdr w:val="none" w:sz="0" w:space="0" w:color="auto" w:frame="1"/>
          </w:rPr>
          <w:t>    }  </w:t>
        </w:r>
      </w:ins>
    </w:p>
    <w:p w14:paraId="39543BD8" w14:textId="77777777" w:rsidR="0089507A" w:rsidRPr="0089507A" w:rsidRDefault="0089507A" w:rsidP="0009429C">
      <w:pPr>
        <w:shd w:val="clear" w:color="auto" w:fill="FFFFFF"/>
        <w:spacing w:after="0" w:line="352" w:lineRule="atLeast"/>
        <w:ind w:left="1440"/>
        <w:rPr>
          <w:ins w:id="216" w:author="Unknown"/>
          <w:rFonts w:ascii="Verdana" w:eastAsia="Times New Roman" w:hAnsi="Verdana" w:cs="Times New Roman"/>
          <w:color w:val="000000"/>
        </w:rPr>
      </w:pPr>
      <w:ins w:id="217" w:author="Unknown">
        <w:r w:rsidRPr="0089507A">
          <w:rPr>
            <w:rFonts w:ascii="Verdana" w:eastAsia="Times New Roman" w:hAnsi="Verdana" w:cs="Times New Roman"/>
            <w:color w:val="000000"/>
            <w:bdr w:val="none" w:sz="0" w:space="0" w:color="auto" w:frame="1"/>
          </w:rPr>
          <w:t>      </w:t>
        </w:r>
      </w:ins>
    </w:p>
    <w:p w14:paraId="6F88903A" w14:textId="77777777" w:rsidR="0089507A" w:rsidRPr="0089507A" w:rsidRDefault="0089507A" w:rsidP="0009429C">
      <w:pPr>
        <w:shd w:val="clear" w:color="auto" w:fill="FFFFFF"/>
        <w:spacing w:after="134" w:line="352" w:lineRule="atLeast"/>
        <w:ind w:left="1440"/>
        <w:rPr>
          <w:ins w:id="218" w:author="Unknown"/>
          <w:rFonts w:ascii="Verdana" w:eastAsia="Times New Roman" w:hAnsi="Verdana" w:cs="Times New Roman"/>
          <w:color w:val="000000"/>
        </w:rPr>
      </w:pPr>
      <w:ins w:id="219" w:author="Unknown">
        <w:r w:rsidRPr="0089507A">
          <w:rPr>
            <w:rFonts w:ascii="Verdana" w:eastAsia="Times New Roman" w:hAnsi="Verdana" w:cs="Times New Roman"/>
            <w:color w:val="000000"/>
            <w:bdr w:val="none" w:sz="0" w:space="0" w:color="auto" w:frame="1"/>
          </w:rPr>
          <w:t>}  </w:t>
        </w:r>
      </w:ins>
    </w:p>
    <w:p w14:paraId="6511FB34" w14:textId="77777777" w:rsidR="0089507A" w:rsidRPr="0089507A" w:rsidRDefault="009B4D82" w:rsidP="0089507A">
      <w:pPr>
        <w:spacing w:after="0" w:line="240" w:lineRule="auto"/>
        <w:rPr>
          <w:ins w:id="220" w:author="Unknown"/>
          <w:rFonts w:ascii="Times New Roman" w:eastAsia="Times New Roman" w:hAnsi="Times New Roman" w:cs="Times New Roman"/>
          <w:sz w:val="24"/>
          <w:szCs w:val="24"/>
        </w:rPr>
      </w:pPr>
      <w:ins w:id="221" w:author="Unknown">
        <w:r w:rsidRPr="0089507A">
          <w:rPr>
            <w:rFonts w:ascii="Verdana" w:eastAsia="Times New Roman" w:hAnsi="Verdana" w:cs="Times New Roman"/>
            <w:color w:val="000000"/>
          </w:rPr>
          <w:fldChar w:fldCharType="begin"/>
        </w:r>
        <w:r w:rsidR="0089507A" w:rsidRPr="0089507A">
          <w:rPr>
            <w:rFonts w:ascii="Verdana" w:eastAsia="Times New Roman" w:hAnsi="Verdana" w:cs="Times New Roman"/>
            <w:color w:val="000000"/>
          </w:rPr>
          <w:instrText xml:space="preserve"> HYPERLINK "http://www.javatpoint.com/opr/test.jsp?filename=TryCatchExample3" \t "_blank" </w:instrText>
        </w:r>
        <w:r w:rsidRPr="0089507A">
          <w:rPr>
            <w:rFonts w:ascii="Verdana" w:eastAsia="Times New Roman" w:hAnsi="Verdana" w:cs="Times New Roman"/>
            <w:color w:val="000000"/>
          </w:rPr>
          <w:fldChar w:fldCharType="separate"/>
        </w:r>
        <w:r w:rsidR="0089507A" w:rsidRPr="0089507A">
          <w:rPr>
            <w:rFonts w:ascii="Verdana" w:eastAsia="Times New Roman" w:hAnsi="Verdana" w:cs="Times New Roman"/>
            <w:b/>
            <w:bCs/>
            <w:color w:val="FFFFFF"/>
          </w:rPr>
          <w:t xml:space="preserve">Test it </w:t>
        </w:r>
        <w:proofErr w:type="gramStart"/>
        <w:r w:rsidR="0089507A" w:rsidRPr="0089507A">
          <w:rPr>
            <w:rFonts w:ascii="Verdana" w:eastAsia="Times New Roman" w:hAnsi="Verdana" w:cs="Times New Roman"/>
            <w:b/>
            <w:bCs/>
            <w:color w:val="FFFFFF"/>
          </w:rPr>
          <w:t>Now</w:t>
        </w:r>
        <w:proofErr w:type="gramEnd"/>
        <w:r w:rsidRPr="0089507A">
          <w:rPr>
            <w:rFonts w:ascii="Verdana" w:eastAsia="Times New Roman" w:hAnsi="Verdana" w:cs="Times New Roman"/>
            <w:color w:val="000000"/>
          </w:rPr>
          <w:fldChar w:fldCharType="end"/>
        </w:r>
      </w:ins>
    </w:p>
    <w:p w14:paraId="7DDED6B9" w14:textId="77777777" w:rsidR="0089507A" w:rsidRPr="0089507A" w:rsidRDefault="0089507A" w:rsidP="0089507A">
      <w:pPr>
        <w:shd w:val="clear" w:color="auto" w:fill="FFFFFF"/>
        <w:spacing w:before="100" w:beforeAutospacing="1" w:after="100" w:afterAutospacing="1" w:line="240" w:lineRule="auto"/>
        <w:rPr>
          <w:ins w:id="222" w:author="Unknown"/>
          <w:rFonts w:ascii="Verdana" w:eastAsia="Times New Roman" w:hAnsi="Verdana" w:cs="Times New Roman"/>
          <w:color w:val="000000"/>
        </w:rPr>
      </w:pPr>
      <w:ins w:id="223" w:author="Unknown">
        <w:r w:rsidRPr="0089507A">
          <w:rPr>
            <w:rFonts w:ascii="Verdana" w:eastAsia="Times New Roman" w:hAnsi="Verdana" w:cs="Times New Roman"/>
            <w:b/>
            <w:bCs/>
            <w:color w:val="000000"/>
          </w:rPr>
          <w:t>Output:</w:t>
        </w:r>
      </w:ins>
    </w:p>
    <w:p w14:paraId="68E0796E" w14:textId="77777777" w:rsidR="0089507A" w:rsidRPr="0089507A" w:rsidRDefault="0089507A" w:rsidP="0089507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4" w:author="Unknown"/>
          <w:rFonts w:ascii="Courier New" w:eastAsia="Times New Roman" w:hAnsi="Courier New" w:cs="Courier New"/>
          <w:color w:val="000000"/>
          <w:sz w:val="20"/>
          <w:szCs w:val="20"/>
        </w:rPr>
      </w:pPr>
      <w:proofErr w:type="spellStart"/>
      <w:ins w:id="225" w:author="Unknown">
        <w:r w:rsidRPr="0089507A">
          <w:rPr>
            <w:rFonts w:ascii="Courier New" w:eastAsia="Times New Roman" w:hAnsi="Courier New" w:cs="Courier New"/>
            <w:color w:val="000000"/>
            <w:sz w:val="20"/>
            <w:szCs w:val="20"/>
          </w:rPr>
          <w:t>java.lang.ArithmeticException</w:t>
        </w:r>
        <w:proofErr w:type="spellEnd"/>
        <w:r w:rsidRPr="0089507A">
          <w:rPr>
            <w:rFonts w:ascii="Courier New" w:eastAsia="Times New Roman" w:hAnsi="Courier New" w:cs="Courier New"/>
            <w:color w:val="000000"/>
            <w:sz w:val="20"/>
            <w:szCs w:val="20"/>
          </w:rPr>
          <w:t>: / by zero</w:t>
        </w:r>
      </w:ins>
    </w:p>
    <w:p w14:paraId="069F657A" w14:textId="77777777" w:rsidR="0089507A" w:rsidRPr="0089507A" w:rsidRDefault="0089507A" w:rsidP="0089507A">
      <w:pPr>
        <w:shd w:val="clear" w:color="auto" w:fill="FFFFFF"/>
        <w:spacing w:before="100" w:beforeAutospacing="1" w:after="100" w:afterAutospacing="1" w:line="240" w:lineRule="auto"/>
        <w:rPr>
          <w:ins w:id="226" w:author="Unknown"/>
          <w:rFonts w:ascii="Verdana" w:eastAsia="Times New Roman" w:hAnsi="Verdana" w:cs="Times New Roman"/>
          <w:color w:val="000000"/>
        </w:rPr>
      </w:pPr>
      <w:ins w:id="227" w:author="Unknown">
        <w:r w:rsidRPr="0089507A">
          <w:rPr>
            <w:rFonts w:ascii="Verdana" w:eastAsia="Times New Roman" w:hAnsi="Verdana" w:cs="Times New Roman"/>
            <w:color w:val="000000"/>
          </w:rPr>
          <w:t>Here, we can see that if an exception occurs in the try block, the rest of the block code will not execute.</w:t>
        </w:r>
      </w:ins>
    </w:p>
    <w:p w14:paraId="2C04BE1B" w14:textId="77777777" w:rsidR="0009429C" w:rsidRDefault="0009429C" w:rsidP="0089507A">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p>
    <w:p w14:paraId="4CFDE1E8" w14:textId="77777777" w:rsidR="0089507A" w:rsidRPr="0089507A" w:rsidRDefault="0089507A" w:rsidP="0089507A">
      <w:pPr>
        <w:shd w:val="clear" w:color="auto" w:fill="FFFFFF"/>
        <w:spacing w:before="100" w:beforeAutospacing="1" w:after="100" w:afterAutospacing="1" w:line="312" w:lineRule="atLeast"/>
        <w:outlineLvl w:val="2"/>
        <w:rPr>
          <w:ins w:id="228" w:author="Unknown"/>
          <w:rFonts w:ascii="Helvetica" w:eastAsia="Times New Roman" w:hAnsi="Helvetica" w:cs="Helvetica"/>
          <w:color w:val="610B4B"/>
          <w:sz w:val="35"/>
          <w:szCs w:val="35"/>
        </w:rPr>
      </w:pPr>
      <w:ins w:id="229" w:author="Unknown">
        <w:r w:rsidRPr="0089507A">
          <w:rPr>
            <w:rFonts w:ascii="Helvetica" w:eastAsia="Times New Roman" w:hAnsi="Helvetica" w:cs="Helvetica"/>
            <w:color w:val="610B4B"/>
            <w:sz w:val="35"/>
            <w:szCs w:val="35"/>
          </w:rPr>
          <w:t>Example 4</w:t>
        </w:r>
      </w:ins>
    </w:p>
    <w:p w14:paraId="42D061CA" w14:textId="77777777" w:rsidR="0089507A" w:rsidRPr="0009429C" w:rsidRDefault="0089507A" w:rsidP="0009429C">
      <w:pPr>
        <w:shd w:val="clear" w:color="auto" w:fill="FFFFFF"/>
        <w:spacing w:before="100" w:beforeAutospacing="1" w:after="100" w:afterAutospacing="1" w:line="240" w:lineRule="auto"/>
        <w:ind w:left="360"/>
        <w:rPr>
          <w:ins w:id="230" w:author="Unknown"/>
          <w:rFonts w:ascii="Verdana" w:eastAsia="Times New Roman" w:hAnsi="Verdana" w:cs="Times New Roman"/>
          <w:color w:val="000000"/>
        </w:rPr>
      </w:pPr>
      <w:ins w:id="231" w:author="Unknown">
        <w:r w:rsidRPr="0009429C">
          <w:rPr>
            <w:rFonts w:ascii="Verdana" w:eastAsia="Times New Roman" w:hAnsi="Verdana" w:cs="Times New Roman"/>
            <w:color w:val="000000"/>
          </w:rPr>
          <w:t>Here, we handle the exception using the parent class exception.</w:t>
        </w:r>
      </w:ins>
    </w:p>
    <w:p w14:paraId="4F445A6C" w14:textId="77777777" w:rsidR="0089507A" w:rsidRPr="0089507A" w:rsidRDefault="0089507A" w:rsidP="0009429C">
      <w:pPr>
        <w:shd w:val="clear" w:color="auto" w:fill="FFFFFF"/>
        <w:spacing w:after="0" w:line="352" w:lineRule="atLeast"/>
        <w:ind w:left="360"/>
        <w:rPr>
          <w:ins w:id="232" w:author="Unknown"/>
          <w:rFonts w:ascii="Verdana" w:eastAsia="Times New Roman" w:hAnsi="Verdana" w:cs="Times New Roman"/>
          <w:color w:val="000000"/>
        </w:rPr>
      </w:pPr>
      <w:ins w:id="233" w:author="Unknown">
        <w:r w:rsidRPr="0089507A">
          <w:rPr>
            <w:rFonts w:ascii="Verdana" w:eastAsia="Times New Roman" w:hAnsi="Verdana" w:cs="Times New Roman"/>
            <w:b/>
            <w:bCs/>
            <w:color w:val="006699"/>
          </w:rPr>
          <w:t>public</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class</w:t>
        </w:r>
        <w:r w:rsidRPr="0089507A">
          <w:rPr>
            <w:rFonts w:ascii="Verdana" w:eastAsia="Times New Roman" w:hAnsi="Verdana" w:cs="Times New Roman"/>
            <w:color w:val="000000"/>
            <w:bdr w:val="none" w:sz="0" w:space="0" w:color="auto" w:frame="1"/>
          </w:rPr>
          <w:t> TryCatchExample4 {  </w:t>
        </w:r>
      </w:ins>
    </w:p>
    <w:p w14:paraId="0C4DCB7C" w14:textId="77777777" w:rsidR="0089507A" w:rsidRPr="0089507A" w:rsidRDefault="0089507A" w:rsidP="0009429C">
      <w:pPr>
        <w:shd w:val="clear" w:color="auto" w:fill="FFFFFF"/>
        <w:spacing w:after="0" w:line="352" w:lineRule="atLeast"/>
        <w:ind w:left="360"/>
        <w:rPr>
          <w:ins w:id="234" w:author="Unknown"/>
          <w:rFonts w:ascii="Verdana" w:eastAsia="Times New Roman" w:hAnsi="Verdana" w:cs="Times New Roman"/>
          <w:color w:val="000000"/>
        </w:rPr>
      </w:pPr>
      <w:ins w:id="235" w:author="Unknown">
        <w:r w:rsidRPr="0089507A">
          <w:rPr>
            <w:rFonts w:ascii="Verdana" w:eastAsia="Times New Roman" w:hAnsi="Verdana" w:cs="Times New Roman"/>
            <w:color w:val="000000"/>
            <w:bdr w:val="none" w:sz="0" w:space="0" w:color="auto" w:frame="1"/>
          </w:rPr>
          <w:t>  </w:t>
        </w:r>
      </w:ins>
    </w:p>
    <w:p w14:paraId="1F841D41" w14:textId="77777777" w:rsidR="0089507A" w:rsidRPr="0089507A" w:rsidRDefault="0089507A" w:rsidP="0009429C">
      <w:pPr>
        <w:shd w:val="clear" w:color="auto" w:fill="FFFFFF"/>
        <w:spacing w:after="0" w:line="352" w:lineRule="atLeast"/>
        <w:ind w:left="360"/>
        <w:rPr>
          <w:ins w:id="236" w:author="Unknown"/>
          <w:rFonts w:ascii="Verdana" w:eastAsia="Times New Roman" w:hAnsi="Verdana" w:cs="Times New Roman"/>
          <w:color w:val="000000"/>
        </w:rPr>
      </w:pPr>
      <w:ins w:id="237" w:author="Unknown">
        <w:r w:rsidRPr="0089507A">
          <w:rPr>
            <w:rFonts w:ascii="Verdana" w:eastAsia="Times New Roman" w:hAnsi="Verdana" w:cs="Times New Roman"/>
            <w:color w:val="000000"/>
            <w:bdr w:val="none" w:sz="0" w:space="0" w:color="auto" w:frame="1"/>
          </w:rPr>
          <w:t>    </w:t>
        </w:r>
        <w:proofErr w:type="gramStart"/>
        <w:r w:rsidRPr="0089507A">
          <w:rPr>
            <w:rFonts w:ascii="Verdana" w:eastAsia="Times New Roman" w:hAnsi="Verdana" w:cs="Times New Roman"/>
            <w:b/>
            <w:bCs/>
            <w:color w:val="006699"/>
          </w:rPr>
          <w:t>public</w:t>
        </w:r>
        <w:proofErr w:type="gramEnd"/>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static</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void</w:t>
        </w:r>
        <w:r w:rsidRPr="0089507A">
          <w:rPr>
            <w:rFonts w:ascii="Verdana" w:eastAsia="Times New Roman" w:hAnsi="Verdana" w:cs="Times New Roman"/>
            <w:color w:val="000000"/>
            <w:bdr w:val="none" w:sz="0" w:space="0" w:color="auto" w:frame="1"/>
          </w:rPr>
          <w:t> main(String[] </w:t>
        </w:r>
        <w:proofErr w:type="spellStart"/>
        <w:r w:rsidRPr="0089507A">
          <w:rPr>
            <w:rFonts w:ascii="Verdana" w:eastAsia="Times New Roman" w:hAnsi="Verdana" w:cs="Times New Roman"/>
            <w:color w:val="000000"/>
            <w:bdr w:val="none" w:sz="0" w:space="0" w:color="auto" w:frame="1"/>
          </w:rPr>
          <w:t>args</w:t>
        </w:r>
        <w:proofErr w:type="spellEnd"/>
        <w:r w:rsidRPr="0089507A">
          <w:rPr>
            <w:rFonts w:ascii="Verdana" w:eastAsia="Times New Roman" w:hAnsi="Verdana" w:cs="Times New Roman"/>
            <w:color w:val="000000"/>
            <w:bdr w:val="none" w:sz="0" w:space="0" w:color="auto" w:frame="1"/>
          </w:rPr>
          <w:t>) {  </w:t>
        </w:r>
      </w:ins>
    </w:p>
    <w:p w14:paraId="2A630BD9" w14:textId="77777777" w:rsidR="0089507A" w:rsidRPr="0089507A" w:rsidRDefault="0089507A" w:rsidP="0009429C">
      <w:pPr>
        <w:shd w:val="clear" w:color="auto" w:fill="FFFFFF"/>
        <w:spacing w:after="0" w:line="352" w:lineRule="atLeast"/>
        <w:ind w:left="360"/>
        <w:rPr>
          <w:ins w:id="238" w:author="Unknown"/>
          <w:rFonts w:ascii="Verdana" w:eastAsia="Times New Roman" w:hAnsi="Verdana" w:cs="Times New Roman"/>
          <w:color w:val="000000"/>
        </w:rPr>
      </w:pPr>
      <w:ins w:id="239"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try</w:t>
        </w:r>
        <w:r w:rsidRPr="0089507A">
          <w:rPr>
            <w:rFonts w:ascii="Verdana" w:eastAsia="Times New Roman" w:hAnsi="Verdana" w:cs="Times New Roman"/>
            <w:color w:val="000000"/>
            <w:bdr w:val="none" w:sz="0" w:space="0" w:color="auto" w:frame="1"/>
          </w:rPr>
          <w:t>  </w:t>
        </w:r>
      </w:ins>
    </w:p>
    <w:p w14:paraId="34CA5761" w14:textId="77777777" w:rsidR="0089507A" w:rsidRPr="0089507A" w:rsidRDefault="0089507A" w:rsidP="0009429C">
      <w:pPr>
        <w:shd w:val="clear" w:color="auto" w:fill="FFFFFF"/>
        <w:spacing w:after="0" w:line="352" w:lineRule="atLeast"/>
        <w:ind w:left="360"/>
        <w:rPr>
          <w:ins w:id="240" w:author="Unknown"/>
          <w:rFonts w:ascii="Verdana" w:eastAsia="Times New Roman" w:hAnsi="Verdana" w:cs="Times New Roman"/>
          <w:color w:val="000000"/>
        </w:rPr>
      </w:pPr>
      <w:ins w:id="241" w:author="Unknown">
        <w:r w:rsidRPr="0089507A">
          <w:rPr>
            <w:rFonts w:ascii="Verdana" w:eastAsia="Times New Roman" w:hAnsi="Verdana" w:cs="Times New Roman"/>
            <w:color w:val="000000"/>
            <w:bdr w:val="none" w:sz="0" w:space="0" w:color="auto" w:frame="1"/>
          </w:rPr>
          <w:t>        {  </w:t>
        </w:r>
      </w:ins>
    </w:p>
    <w:p w14:paraId="5186EC05" w14:textId="77777777" w:rsidR="0089507A" w:rsidRPr="0089507A" w:rsidRDefault="0089507A" w:rsidP="0009429C">
      <w:pPr>
        <w:shd w:val="clear" w:color="auto" w:fill="FFFFFF"/>
        <w:spacing w:after="0" w:line="352" w:lineRule="atLeast"/>
        <w:ind w:left="360"/>
        <w:rPr>
          <w:ins w:id="242" w:author="Unknown"/>
          <w:rFonts w:ascii="Verdana" w:eastAsia="Times New Roman" w:hAnsi="Verdana" w:cs="Times New Roman"/>
          <w:color w:val="000000"/>
        </w:rPr>
      </w:pPr>
      <w:ins w:id="243"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int</w:t>
        </w:r>
        <w:r w:rsidRPr="0089507A">
          <w:rPr>
            <w:rFonts w:ascii="Verdana" w:eastAsia="Times New Roman" w:hAnsi="Verdana" w:cs="Times New Roman"/>
            <w:color w:val="000000"/>
            <w:bdr w:val="none" w:sz="0" w:space="0" w:color="auto" w:frame="1"/>
          </w:rPr>
          <w:t> data=</w:t>
        </w:r>
        <w:r w:rsidRPr="0089507A">
          <w:rPr>
            <w:rFonts w:ascii="Verdana" w:eastAsia="Times New Roman" w:hAnsi="Verdana" w:cs="Times New Roman"/>
            <w:color w:val="C00000"/>
          </w:rPr>
          <w:t>50</w:t>
        </w:r>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color w:val="C00000"/>
          </w:rPr>
          <w:t>0</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color w:val="008200"/>
          </w:rPr>
          <w:t>//may throw exception </w:t>
        </w:r>
        <w:r w:rsidRPr="0089507A">
          <w:rPr>
            <w:rFonts w:ascii="Verdana" w:eastAsia="Times New Roman" w:hAnsi="Verdana" w:cs="Times New Roman"/>
            <w:color w:val="000000"/>
            <w:bdr w:val="none" w:sz="0" w:space="0" w:color="auto" w:frame="1"/>
          </w:rPr>
          <w:t>  </w:t>
        </w:r>
      </w:ins>
    </w:p>
    <w:p w14:paraId="4019561B" w14:textId="77777777" w:rsidR="0089507A" w:rsidRPr="0089507A" w:rsidRDefault="0089507A" w:rsidP="0009429C">
      <w:pPr>
        <w:shd w:val="clear" w:color="auto" w:fill="FFFFFF"/>
        <w:spacing w:after="0" w:line="352" w:lineRule="atLeast"/>
        <w:ind w:left="360"/>
        <w:rPr>
          <w:ins w:id="244" w:author="Unknown"/>
          <w:rFonts w:ascii="Verdana" w:eastAsia="Times New Roman" w:hAnsi="Verdana" w:cs="Times New Roman"/>
          <w:color w:val="000000"/>
        </w:rPr>
      </w:pPr>
      <w:ins w:id="245" w:author="Unknown">
        <w:r w:rsidRPr="0089507A">
          <w:rPr>
            <w:rFonts w:ascii="Verdana" w:eastAsia="Times New Roman" w:hAnsi="Verdana" w:cs="Times New Roman"/>
            <w:color w:val="000000"/>
            <w:bdr w:val="none" w:sz="0" w:space="0" w:color="auto" w:frame="1"/>
          </w:rPr>
          <w:t>        }  </w:t>
        </w:r>
      </w:ins>
    </w:p>
    <w:p w14:paraId="27091EEE" w14:textId="77777777" w:rsidR="0089507A" w:rsidRPr="0089507A" w:rsidRDefault="0089507A" w:rsidP="0009429C">
      <w:pPr>
        <w:shd w:val="clear" w:color="auto" w:fill="FFFFFF"/>
        <w:spacing w:after="0" w:line="352" w:lineRule="atLeast"/>
        <w:ind w:left="360"/>
        <w:rPr>
          <w:ins w:id="246" w:author="Unknown"/>
          <w:rFonts w:ascii="Verdana" w:eastAsia="Times New Roman" w:hAnsi="Verdana" w:cs="Times New Roman"/>
          <w:color w:val="000000"/>
        </w:rPr>
      </w:pPr>
      <w:ins w:id="247"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color w:val="008200"/>
          </w:rPr>
          <w:t>// handling the exception by using Exception class    </w:t>
        </w:r>
        <w:r w:rsidRPr="0089507A">
          <w:rPr>
            <w:rFonts w:ascii="Verdana" w:eastAsia="Times New Roman" w:hAnsi="Verdana" w:cs="Times New Roman"/>
            <w:color w:val="000000"/>
            <w:bdr w:val="none" w:sz="0" w:space="0" w:color="auto" w:frame="1"/>
          </w:rPr>
          <w:t>  </w:t>
        </w:r>
      </w:ins>
    </w:p>
    <w:p w14:paraId="23F45120" w14:textId="77777777" w:rsidR="0089507A" w:rsidRPr="0089507A" w:rsidRDefault="0089507A" w:rsidP="0009429C">
      <w:pPr>
        <w:shd w:val="clear" w:color="auto" w:fill="FFFFFF"/>
        <w:spacing w:after="0" w:line="352" w:lineRule="atLeast"/>
        <w:ind w:left="360"/>
        <w:rPr>
          <w:ins w:id="248" w:author="Unknown"/>
          <w:rFonts w:ascii="Verdana" w:eastAsia="Times New Roman" w:hAnsi="Verdana" w:cs="Times New Roman"/>
          <w:color w:val="000000"/>
        </w:rPr>
      </w:pPr>
      <w:ins w:id="249" w:author="Unknown">
        <w:r w:rsidRPr="0089507A">
          <w:rPr>
            <w:rFonts w:ascii="Verdana" w:eastAsia="Times New Roman" w:hAnsi="Verdana" w:cs="Times New Roman"/>
            <w:color w:val="000000"/>
            <w:bdr w:val="none" w:sz="0" w:space="0" w:color="auto" w:frame="1"/>
          </w:rPr>
          <w:t>        </w:t>
        </w:r>
        <w:proofErr w:type="gramStart"/>
        <w:r w:rsidRPr="0089507A">
          <w:rPr>
            <w:rFonts w:ascii="Verdana" w:eastAsia="Times New Roman" w:hAnsi="Verdana" w:cs="Times New Roman"/>
            <w:b/>
            <w:bCs/>
            <w:color w:val="006699"/>
          </w:rPr>
          <w:t>catch</w:t>
        </w:r>
        <w:r w:rsidRPr="0089507A">
          <w:rPr>
            <w:rFonts w:ascii="Verdana" w:eastAsia="Times New Roman" w:hAnsi="Verdana" w:cs="Times New Roman"/>
            <w:color w:val="000000"/>
            <w:bdr w:val="none" w:sz="0" w:space="0" w:color="auto" w:frame="1"/>
          </w:rPr>
          <w:t>(</w:t>
        </w:r>
        <w:proofErr w:type="gramEnd"/>
        <w:r w:rsidRPr="0089507A">
          <w:rPr>
            <w:rFonts w:ascii="Verdana" w:eastAsia="Times New Roman" w:hAnsi="Verdana" w:cs="Times New Roman"/>
            <w:color w:val="000000"/>
            <w:bdr w:val="none" w:sz="0" w:space="0" w:color="auto" w:frame="1"/>
          </w:rPr>
          <w:t>Exception e)  </w:t>
        </w:r>
      </w:ins>
    </w:p>
    <w:p w14:paraId="6ED90918" w14:textId="77777777" w:rsidR="0089507A" w:rsidRPr="0089507A" w:rsidRDefault="0089507A" w:rsidP="0009429C">
      <w:pPr>
        <w:shd w:val="clear" w:color="auto" w:fill="FFFFFF"/>
        <w:spacing w:after="0" w:line="352" w:lineRule="atLeast"/>
        <w:ind w:left="360"/>
        <w:rPr>
          <w:ins w:id="250" w:author="Unknown"/>
          <w:rFonts w:ascii="Verdana" w:eastAsia="Times New Roman" w:hAnsi="Verdana" w:cs="Times New Roman"/>
          <w:color w:val="000000"/>
        </w:rPr>
      </w:pPr>
      <w:ins w:id="251" w:author="Unknown">
        <w:r w:rsidRPr="0089507A">
          <w:rPr>
            <w:rFonts w:ascii="Verdana" w:eastAsia="Times New Roman" w:hAnsi="Verdana" w:cs="Times New Roman"/>
            <w:color w:val="000000"/>
            <w:bdr w:val="none" w:sz="0" w:space="0" w:color="auto" w:frame="1"/>
          </w:rPr>
          <w:t>        {  </w:t>
        </w:r>
      </w:ins>
    </w:p>
    <w:p w14:paraId="173EE112" w14:textId="77777777" w:rsidR="0089507A" w:rsidRPr="0089507A" w:rsidRDefault="0089507A" w:rsidP="0009429C">
      <w:pPr>
        <w:shd w:val="clear" w:color="auto" w:fill="FFFFFF"/>
        <w:spacing w:after="0" w:line="352" w:lineRule="atLeast"/>
        <w:ind w:left="360"/>
        <w:rPr>
          <w:ins w:id="252" w:author="Unknown"/>
          <w:rFonts w:ascii="Verdana" w:eastAsia="Times New Roman" w:hAnsi="Verdana" w:cs="Times New Roman"/>
          <w:color w:val="000000"/>
        </w:rPr>
      </w:pPr>
      <w:ins w:id="253" w:author="Unknown">
        <w:r w:rsidRPr="0089507A">
          <w:rPr>
            <w:rFonts w:ascii="Verdana" w:eastAsia="Times New Roman" w:hAnsi="Verdana" w:cs="Times New Roman"/>
            <w:color w:val="000000"/>
            <w:bdr w:val="none" w:sz="0" w:space="0" w:color="auto" w:frame="1"/>
          </w:rPr>
          <w:t>            </w:t>
        </w:r>
        <w:proofErr w:type="spellStart"/>
        <w:r w:rsidRPr="0089507A">
          <w:rPr>
            <w:rFonts w:ascii="Verdana" w:eastAsia="Times New Roman" w:hAnsi="Verdana" w:cs="Times New Roman"/>
            <w:color w:val="000000"/>
            <w:bdr w:val="none" w:sz="0" w:space="0" w:color="auto" w:frame="1"/>
          </w:rPr>
          <w:t>System.out.println</w:t>
        </w:r>
        <w:proofErr w:type="spellEnd"/>
        <w:r w:rsidRPr="0089507A">
          <w:rPr>
            <w:rFonts w:ascii="Verdana" w:eastAsia="Times New Roman" w:hAnsi="Verdana" w:cs="Times New Roman"/>
            <w:color w:val="000000"/>
            <w:bdr w:val="none" w:sz="0" w:space="0" w:color="auto" w:frame="1"/>
          </w:rPr>
          <w:t>(e);  </w:t>
        </w:r>
      </w:ins>
    </w:p>
    <w:p w14:paraId="624D330C" w14:textId="77777777" w:rsidR="0089507A" w:rsidRPr="0089507A" w:rsidRDefault="0089507A" w:rsidP="0009429C">
      <w:pPr>
        <w:shd w:val="clear" w:color="auto" w:fill="FFFFFF"/>
        <w:spacing w:after="0" w:line="352" w:lineRule="atLeast"/>
        <w:ind w:left="360"/>
        <w:rPr>
          <w:ins w:id="254" w:author="Unknown"/>
          <w:rFonts w:ascii="Verdana" w:eastAsia="Times New Roman" w:hAnsi="Verdana" w:cs="Times New Roman"/>
          <w:color w:val="000000"/>
        </w:rPr>
      </w:pPr>
      <w:ins w:id="255" w:author="Unknown">
        <w:r w:rsidRPr="0089507A">
          <w:rPr>
            <w:rFonts w:ascii="Verdana" w:eastAsia="Times New Roman" w:hAnsi="Verdana" w:cs="Times New Roman"/>
            <w:color w:val="000000"/>
            <w:bdr w:val="none" w:sz="0" w:space="0" w:color="auto" w:frame="1"/>
          </w:rPr>
          <w:t>        }  </w:t>
        </w:r>
      </w:ins>
    </w:p>
    <w:p w14:paraId="46AC4673" w14:textId="77777777" w:rsidR="0089507A" w:rsidRPr="0089507A" w:rsidRDefault="0089507A" w:rsidP="0009429C">
      <w:pPr>
        <w:shd w:val="clear" w:color="auto" w:fill="FFFFFF"/>
        <w:spacing w:after="0" w:line="352" w:lineRule="atLeast"/>
        <w:ind w:left="360"/>
        <w:rPr>
          <w:ins w:id="256" w:author="Unknown"/>
          <w:rFonts w:ascii="Verdana" w:eastAsia="Times New Roman" w:hAnsi="Verdana" w:cs="Times New Roman"/>
          <w:color w:val="000000"/>
        </w:rPr>
      </w:pPr>
      <w:ins w:id="257" w:author="Unknown">
        <w:r w:rsidRPr="0089507A">
          <w:rPr>
            <w:rFonts w:ascii="Verdana" w:eastAsia="Times New Roman" w:hAnsi="Verdana" w:cs="Times New Roman"/>
            <w:color w:val="000000"/>
            <w:bdr w:val="none" w:sz="0" w:space="0" w:color="auto" w:frame="1"/>
          </w:rPr>
          <w:t>        </w:t>
        </w:r>
        <w:proofErr w:type="spellStart"/>
        <w:r w:rsidRPr="0089507A">
          <w:rPr>
            <w:rFonts w:ascii="Verdana" w:eastAsia="Times New Roman" w:hAnsi="Verdana" w:cs="Times New Roman"/>
            <w:color w:val="000000"/>
            <w:bdr w:val="none" w:sz="0" w:space="0" w:color="auto" w:frame="1"/>
          </w:rPr>
          <w:t>System.out.println</w:t>
        </w:r>
        <w:proofErr w:type="spellEnd"/>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color w:val="0000FF"/>
          </w:rPr>
          <w:t>"rest of the code"</w:t>
        </w:r>
        <w:r w:rsidRPr="0089507A">
          <w:rPr>
            <w:rFonts w:ascii="Verdana" w:eastAsia="Times New Roman" w:hAnsi="Verdana" w:cs="Times New Roman"/>
            <w:color w:val="000000"/>
            <w:bdr w:val="none" w:sz="0" w:space="0" w:color="auto" w:frame="1"/>
          </w:rPr>
          <w:t>);  </w:t>
        </w:r>
      </w:ins>
    </w:p>
    <w:p w14:paraId="5A17839D" w14:textId="77777777" w:rsidR="0089507A" w:rsidRPr="0089507A" w:rsidRDefault="0089507A" w:rsidP="0009429C">
      <w:pPr>
        <w:shd w:val="clear" w:color="auto" w:fill="FFFFFF"/>
        <w:spacing w:after="0" w:line="352" w:lineRule="atLeast"/>
        <w:ind w:left="360"/>
        <w:rPr>
          <w:ins w:id="258" w:author="Unknown"/>
          <w:rFonts w:ascii="Verdana" w:eastAsia="Times New Roman" w:hAnsi="Verdana" w:cs="Times New Roman"/>
          <w:color w:val="000000"/>
        </w:rPr>
      </w:pPr>
      <w:ins w:id="259" w:author="Unknown">
        <w:r w:rsidRPr="0089507A">
          <w:rPr>
            <w:rFonts w:ascii="Verdana" w:eastAsia="Times New Roman" w:hAnsi="Verdana" w:cs="Times New Roman"/>
            <w:color w:val="000000"/>
            <w:bdr w:val="none" w:sz="0" w:space="0" w:color="auto" w:frame="1"/>
          </w:rPr>
          <w:t>    }  </w:t>
        </w:r>
      </w:ins>
    </w:p>
    <w:p w14:paraId="53211612" w14:textId="77777777" w:rsidR="0089507A" w:rsidRPr="0089507A" w:rsidRDefault="0089507A" w:rsidP="0009429C">
      <w:pPr>
        <w:shd w:val="clear" w:color="auto" w:fill="FFFFFF"/>
        <w:spacing w:after="0" w:line="352" w:lineRule="atLeast"/>
        <w:ind w:left="360"/>
        <w:rPr>
          <w:ins w:id="260" w:author="Unknown"/>
          <w:rFonts w:ascii="Verdana" w:eastAsia="Times New Roman" w:hAnsi="Verdana" w:cs="Times New Roman"/>
          <w:color w:val="000000"/>
        </w:rPr>
      </w:pPr>
      <w:ins w:id="261" w:author="Unknown">
        <w:r w:rsidRPr="0089507A">
          <w:rPr>
            <w:rFonts w:ascii="Verdana" w:eastAsia="Times New Roman" w:hAnsi="Verdana" w:cs="Times New Roman"/>
            <w:color w:val="000000"/>
            <w:bdr w:val="none" w:sz="0" w:space="0" w:color="auto" w:frame="1"/>
          </w:rPr>
          <w:t>      </w:t>
        </w:r>
      </w:ins>
    </w:p>
    <w:p w14:paraId="375889EE" w14:textId="77777777" w:rsidR="0089507A" w:rsidRPr="0089507A" w:rsidRDefault="0089507A" w:rsidP="0009429C">
      <w:pPr>
        <w:shd w:val="clear" w:color="auto" w:fill="FFFFFF"/>
        <w:spacing w:after="134" w:line="352" w:lineRule="atLeast"/>
        <w:ind w:left="360"/>
        <w:rPr>
          <w:ins w:id="262" w:author="Unknown"/>
          <w:rFonts w:ascii="Verdana" w:eastAsia="Times New Roman" w:hAnsi="Verdana" w:cs="Times New Roman"/>
          <w:color w:val="000000"/>
        </w:rPr>
      </w:pPr>
      <w:ins w:id="263" w:author="Unknown">
        <w:r w:rsidRPr="0089507A">
          <w:rPr>
            <w:rFonts w:ascii="Verdana" w:eastAsia="Times New Roman" w:hAnsi="Verdana" w:cs="Times New Roman"/>
            <w:color w:val="000000"/>
            <w:bdr w:val="none" w:sz="0" w:space="0" w:color="auto" w:frame="1"/>
          </w:rPr>
          <w:t>}  </w:t>
        </w:r>
      </w:ins>
    </w:p>
    <w:p w14:paraId="5AB03DAF" w14:textId="77777777" w:rsidR="0089507A" w:rsidRPr="0089507A" w:rsidRDefault="009B4D82" w:rsidP="0089507A">
      <w:pPr>
        <w:spacing w:after="0" w:line="240" w:lineRule="auto"/>
        <w:rPr>
          <w:ins w:id="264" w:author="Unknown"/>
          <w:rFonts w:ascii="Times New Roman" w:eastAsia="Times New Roman" w:hAnsi="Times New Roman" w:cs="Times New Roman"/>
          <w:sz w:val="24"/>
          <w:szCs w:val="24"/>
        </w:rPr>
      </w:pPr>
      <w:ins w:id="265" w:author="Unknown">
        <w:r w:rsidRPr="0089507A">
          <w:rPr>
            <w:rFonts w:ascii="Verdana" w:eastAsia="Times New Roman" w:hAnsi="Verdana" w:cs="Times New Roman"/>
            <w:color w:val="000000"/>
          </w:rPr>
          <w:fldChar w:fldCharType="begin"/>
        </w:r>
        <w:r w:rsidR="0089507A" w:rsidRPr="0089507A">
          <w:rPr>
            <w:rFonts w:ascii="Verdana" w:eastAsia="Times New Roman" w:hAnsi="Verdana" w:cs="Times New Roman"/>
            <w:color w:val="000000"/>
          </w:rPr>
          <w:instrText xml:space="preserve"> HYPERLINK "http://www.javatpoint.com/opr/test.jsp?filename=TryCatchExample4" \t "_blank" </w:instrText>
        </w:r>
        <w:r w:rsidRPr="0089507A">
          <w:rPr>
            <w:rFonts w:ascii="Verdana" w:eastAsia="Times New Roman" w:hAnsi="Verdana" w:cs="Times New Roman"/>
            <w:color w:val="000000"/>
          </w:rPr>
          <w:fldChar w:fldCharType="separate"/>
        </w:r>
        <w:r w:rsidR="0089507A" w:rsidRPr="0089507A">
          <w:rPr>
            <w:rFonts w:ascii="Verdana" w:eastAsia="Times New Roman" w:hAnsi="Verdana" w:cs="Times New Roman"/>
            <w:b/>
            <w:bCs/>
            <w:color w:val="FFFFFF"/>
          </w:rPr>
          <w:t xml:space="preserve">Test it </w:t>
        </w:r>
        <w:proofErr w:type="gramStart"/>
        <w:r w:rsidR="0089507A" w:rsidRPr="0089507A">
          <w:rPr>
            <w:rFonts w:ascii="Verdana" w:eastAsia="Times New Roman" w:hAnsi="Verdana" w:cs="Times New Roman"/>
            <w:b/>
            <w:bCs/>
            <w:color w:val="FFFFFF"/>
          </w:rPr>
          <w:t>Now</w:t>
        </w:r>
        <w:proofErr w:type="gramEnd"/>
        <w:r w:rsidRPr="0089507A">
          <w:rPr>
            <w:rFonts w:ascii="Verdana" w:eastAsia="Times New Roman" w:hAnsi="Verdana" w:cs="Times New Roman"/>
            <w:color w:val="000000"/>
          </w:rPr>
          <w:fldChar w:fldCharType="end"/>
        </w:r>
      </w:ins>
    </w:p>
    <w:p w14:paraId="363B54B1" w14:textId="77777777" w:rsidR="0089507A" w:rsidRPr="0089507A" w:rsidRDefault="0089507A" w:rsidP="0089507A">
      <w:pPr>
        <w:shd w:val="clear" w:color="auto" w:fill="FFFFFF"/>
        <w:spacing w:before="100" w:beforeAutospacing="1" w:after="100" w:afterAutospacing="1" w:line="240" w:lineRule="auto"/>
        <w:rPr>
          <w:ins w:id="266" w:author="Unknown"/>
          <w:rFonts w:ascii="Verdana" w:eastAsia="Times New Roman" w:hAnsi="Verdana" w:cs="Times New Roman"/>
          <w:color w:val="000000"/>
        </w:rPr>
      </w:pPr>
      <w:ins w:id="267" w:author="Unknown">
        <w:r w:rsidRPr="0089507A">
          <w:rPr>
            <w:rFonts w:ascii="Verdana" w:eastAsia="Times New Roman" w:hAnsi="Verdana" w:cs="Times New Roman"/>
            <w:b/>
            <w:bCs/>
            <w:color w:val="000000"/>
          </w:rPr>
          <w:lastRenderedPageBreak/>
          <w:t>Output:</w:t>
        </w:r>
      </w:ins>
    </w:p>
    <w:p w14:paraId="1D2CD648" w14:textId="77777777" w:rsidR="0089507A" w:rsidRPr="0089507A" w:rsidRDefault="0089507A" w:rsidP="0089507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8" w:author="Unknown"/>
          <w:rFonts w:ascii="Courier New" w:eastAsia="Times New Roman" w:hAnsi="Courier New" w:cs="Courier New"/>
          <w:color w:val="000000"/>
          <w:sz w:val="20"/>
          <w:szCs w:val="20"/>
        </w:rPr>
      </w:pPr>
      <w:proofErr w:type="spellStart"/>
      <w:ins w:id="269" w:author="Unknown">
        <w:r w:rsidRPr="0089507A">
          <w:rPr>
            <w:rFonts w:ascii="Courier New" w:eastAsia="Times New Roman" w:hAnsi="Courier New" w:cs="Courier New"/>
            <w:color w:val="000000"/>
            <w:sz w:val="20"/>
            <w:szCs w:val="20"/>
          </w:rPr>
          <w:t>java.lang.ArithmeticException</w:t>
        </w:r>
        <w:proofErr w:type="spellEnd"/>
        <w:r w:rsidRPr="0089507A">
          <w:rPr>
            <w:rFonts w:ascii="Courier New" w:eastAsia="Times New Roman" w:hAnsi="Courier New" w:cs="Courier New"/>
            <w:color w:val="000000"/>
            <w:sz w:val="20"/>
            <w:szCs w:val="20"/>
          </w:rPr>
          <w:t>: / by zero</w:t>
        </w:r>
      </w:ins>
    </w:p>
    <w:p w14:paraId="5C2542AD" w14:textId="77777777" w:rsidR="0089507A" w:rsidRPr="0089507A" w:rsidRDefault="0089507A" w:rsidP="0089507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0" w:author="Unknown"/>
          <w:rFonts w:ascii="Courier New" w:eastAsia="Times New Roman" w:hAnsi="Courier New" w:cs="Courier New"/>
          <w:color w:val="000000"/>
          <w:sz w:val="20"/>
          <w:szCs w:val="20"/>
        </w:rPr>
      </w:pPr>
      <w:ins w:id="271" w:author="Unknown">
        <w:r w:rsidRPr="0089507A">
          <w:rPr>
            <w:rFonts w:ascii="Courier New" w:eastAsia="Times New Roman" w:hAnsi="Courier New" w:cs="Courier New"/>
            <w:color w:val="000000"/>
            <w:sz w:val="20"/>
            <w:szCs w:val="20"/>
          </w:rPr>
          <w:t>rest of the code</w:t>
        </w:r>
      </w:ins>
    </w:p>
    <w:p w14:paraId="1C7BBB5F" w14:textId="77777777" w:rsidR="0009429C" w:rsidRDefault="0009429C" w:rsidP="0089507A">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p>
    <w:p w14:paraId="51CFDACA" w14:textId="77777777" w:rsidR="0009429C" w:rsidRDefault="0009429C" w:rsidP="0089507A">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p>
    <w:p w14:paraId="2E0968D3" w14:textId="77777777" w:rsidR="0009429C" w:rsidRDefault="0009429C" w:rsidP="0089507A">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p>
    <w:p w14:paraId="3A0740A4" w14:textId="77777777" w:rsidR="0009429C" w:rsidRDefault="0009429C" w:rsidP="0089507A">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p>
    <w:p w14:paraId="4347B330" w14:textId="77777777" w:rsidR="0009429C" w:rsidRDefault="0009429C" w:rsidP="0089507A">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p>
    <w:p w14:paraId="30B20996" w14:textId="77777777" w:rsidR="0009429C" w:rsidRDefault="0009429C" w:rsidP="0089507A">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p>
    <w:p w14:paraId="39268E78" w14:textId="77777777" w:rsidR="0089507A" w:rsidRPr="0089507A" w:rsidRDefault="0089507A" w:rsidP="0089507A">
      <w:pPr>
        <w:shd w:val="clear" w:color="auto" w:fill="FFFFFF"/>
        <w:spacing w:before="100" w:beforeAutospacing="1" w:after="100" w:afterAutospacing="1" w:line="312" w:lineRule="atLeast"/>
        <w:outlineLvl w:val="2"/>
        <w:rPr>
          <w:ins w:id="272" w:author="Unknown"/>
          <w:rFonts w:ascii="Helvetica" w:eastAsia="Times New Roman" w:hAnsi="Helvetica" w:cs="Helvetica"/>
          <w:color w:val="610B4B"/>
          <w:sz w:val="35"/>
          <w:szCs w:val="35"/>
        </w:rPr>
      </w:pPr>
      <w:ins w:id="273" w:author="Unknown">
        <w:r w:rsidRPr="0089507A">
          <w:rPr>
            <w:rFonts w:ascii="Helvetica" w:eastAsia="Times New Roman" w:hAnsi="Helvetica" w:cs="Helvetica"/>
            <w:color w:val="610B4B"/>
            <w:sz w:val="35"/>
            <w:szCs w:val="35"/>
          </w:rPr>
          <w:t>Example 5</w:t>
        </w:r>
      </w:ins>
    </w:p>
    <w:p w14:paraId="1734564E" w14:textId="77777777" w:rsidR="0089507A" w:rsidRPr="0089507A" w:rsidRDefault="0089507A" w:rsidP="0089507A">
      <w:pPr>
        <w:shd w:val="clear" w:color="auto" w:fill="FFFFFF"/>
        <w:spacing w:before="100" w:beforeAutospacing="1" w:after="100" w:afterAutospacing="1" w:line="240" w:lineRule="auto"/>
        <w:rPr>
          <w:ins w:id="274" w:author="Unknown"/>
          <w:rFonts w:ascii="Verdana" w:eastAsia="Times New Roman" w:hAnsi="Verdana" w:cs="Times New Roman"/>
          <w:color w:val="000000"/>
        </w:rPr>
      </w:pPr>
      <w:ins w:id="275" w:author="Unknown">
        <w:r w:rsidRPr="0089507A">
          <w:rPr>
            <w:rFonts w:ascii="Verdana" w:eastAsia="Times New Roman" w:hAnsi="Verdana" w:cs="Times New Roman"/>
            <w:color w:val="000000"/>
          </w:rPr>
          <w:t>Let's see an example to print a custom message on exception.</w:t>
        </w:r>
      </w:ins>
    </w:p>
    <w:p w14:paraId="4DDFB777" w14:textId="77777777" w:rsidR="0089507A" w:rsidRPr="0089507A" w:rsidRDefault="0089507A" w:rsidP="0009429C">
      <w:pPr>
        <w:shd w:val="clear" w:color="auto" w:fill="FFFFFF"/>
        <w:spacing w:after="0" w:line="352" w:lineRule="atLeast"/>
        <w:ind w:left="720"/>
        <w:rPr>
          <w:ins w:id="276" w:author="Unknown"/>
          <w:rFonts w:ascii="Verdana" w:eastAsia="Times New Roman" w:hAnsi="Verdana" w:cs="Times New Roman"/>
          <w:color w:val="000000"/>
        </w:rPr>
      </w:pPr>
      <w:ins w:id="277" w:author="Unknown">
        <w:r w:rsidRPr="0089507A">
          <w:rPr>
            <w:rFonts w:ascii="Verdana" w:eastAsia="Times New Roman" w:hAnsi="Verdana" w:cs="Times New Roman"/>
            <w:b/>
            <w:bCs/>
            <w:color w:val="006699"/>
          </w:rPr>
          <w:t>public</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class</w:t>
        </w:r>
        <w:r w:rsidRPr="0089507A">
          <w:rPr>
            <w:rFonts w:ascii="Verdana" w:eastAsia="Times New Roman" w:hAnsi="Verdana" w:cs="Times New Roman"/>
            <w:color w:val="000000"/>
            <w:bdr w:val="none" w:sz="0" w:space="0" w:color="auto" w:frame="1"/>
          </w:rPr>
          <w:t> TryCatchExample5 {  </w:t>
        </w:r>
      </w:ins>
    </w:p>
    <w:p w14:paraId="1A8E34DD" w14:textId="77777777" w:rsidR="0089507A" w:rsidRPr="0089507A" w:rsidRDefault="0089507A" w:rsidP="0009429C">
      <w:pPr>
        <w:shd w:val="clear" w:color="auto" w:fill="FFFFFF"/>
        <w:spacing w:after="0" w:line="352" w:lineRule="atLeast"/>
        <w:ind w:left="720"/>
        <w:rPr>
          <w:ins w:id="278" w:author="Unknown"/>
          <w:rFonts w:ascii="Verdana" w:eastAsia="Times New Roman" w:hAnsi="Verdana" w:cs="Times New Roman"/>
          <w:color w:val="000000"/>
        </w:rPr>
      </w:pPr>
      <w:ins w:id="279" w:author="Unknown">
        <w:r w:rsidRPr="0089507A">
          <w:rPr>
            <w:rFonts w:ascii="Verdana" w:eastAsia="Times New Roman" w:hAnsi="Verdana" w:cs="Times New Roman"/>
            <w:color w:val="000000"/>
            <w:bdr w:val="none" w:sz="0" w:space="0" w:color="auto" w:frame="1"/>
          </w:rPr>
          <w:t>  </w:t>
        </w:r>
      </w:ins>
    </w:p>
    <w:p w14:paraId="5C8EB396" w14:textId="77777777" w:rsidR="0089507A" w:rsidRPr="0089507A" w:rsidRDefault="0089507A" w:rsidP="0009429C">
      <w:pPr>
        <w:shd w:val="clear" w:color="auto" w:fill="FFFFFF"/>
        <w:spacing w:after="0" w:line="352" w:lineRule="atLeast"/>
        <w:ind w:left="720"/>
        <w:rPr>
          <w:ins w:id="280" w:author="Unknown"/>
          <w:rFonts w:ascii="Verdana" w:eastAsia="Times New Roman" w:hAnsi="Verdana" w:cs="Times New Roman"/>
          <w:color w:val="000000"/>
        </w:rPr>
      </w:pPr>
      <w:ins w:id="281" w:author="Unknown">
        <w:r w:rsidRPr="0089507A">
          <w:rPr>
            <w:rFonts w:ascii="Verdana" w:eastAsia="Times New Roman" w:hAnsi="Verdana" w:cs="Times New Roman"/>
            <w:color w:val="000000"/>
            <w:bdr w:val="none" w:sz="0" w:space="0" w:color="auto" w:frame="1"/>
          </w:rPr>
          <w:t>    </w:t>
        </w:r>
        <w:proofErr w:type="gramStart"/>
        <w:r w:rsidRPr="0089507A">
          <w:rPr>
            <w:rFonts w:ascii="Verdana" w:eastAsia="Times New Roman" w:hAnsi="Verdana" w:cs="Times New Roman"/>
            <w:b/>
            <w:bCs/>
            <w:color w:val="006699"/>
          </w:rPr>
          <w:t>public</w:t>
        </w:r>
        <w:proofErr w:type="gramEnd"/>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static</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void</w:t>
        </w:r>
        <w:r w:rsidRPr="0089507A">
          <w:rPr>
            <w:rFonts w:ascii="Verdana" w:eastAsia="Times New Roman" w:hAnsi="Verdana" w:cs="Times New Roman"/>
            <w:color w:val="000000"/>
            <w:bdr w:val="none" w:sz="0" w:space="0" w:color="auto" w:frame="1"/>
          </w:rPr>
          <w:t> main(String[] </w:t>
        </w:r>
        <w:proofErr w:type="spellStart"/>
        <w:r w:rsidRPr="0089507A">
          <w:rPr>
            <w:rFonts w:ascii="Verdana" w:eastAsia="Times New Roman" w:hAnsi="Verdana" w:cs="Times New Roman"/>
            <w:color w:val="000000"/>
            <w:bdr w:val="none" w:sz="0" w:space="0" w:color="auto" w:frame="1"/>
          </w:rPr>
          <w:t>args</w:t>
        </w:r>
        <w:proofErr w:type="spellEnd"/>
        <w:r w:rsidRPr="0089507A">
          <w:rPr>
            <w:rFonts w:ascii="Verdana" w:eastAsia="Times New Roman" w:hAnsi="Verdana" w:cs="Times New Roman"/>
            <w:color w:val="000000"/>
            <w:bdr w:val="none" w:sz="0" w:space="0" w:color="auto" w:frame="1"/>
          </w:rPr>
          <w:t>) {  </w:t>
        </w:r>
      </w:ins>
    </w:p>
    <w:p w14:paraId="698C6F43" w14:textId="77777777" w:rsidR="0089507A" w:rsidRPr="0089507A" w:rsidRDefault="0089507A" w:rsidP="0009429C">
      <w:pPr>
        <w:shd w:val="clear" w:color="auto" w:fill="FFFFFF"/>
        <w:spacing w:after="0" w:line="352" w:lineRule="atLeast"/>
        <w:ind w:left="720"/>
        <w:rPr>
          <w:ins w:id="282" w:author="Unknown"/>
          <w:rFonts w:ascii="Verdana" w:eastAsia="Times New Roman" w:hAnsi="Verdana" w:cs="Times New Roman"/>
          <w:color w:val="000000"/>
        </w:rPr>
      </w:pPr>
      <w:ins w:id="283"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try</w:t>
        </w:r>
        <w:r w:rsidRPr="0089507A">
          <w:rPr>
            <w:rFonts w:ascii="Verdana" w:eastAsia="Times New Roman" w:hAnsi="Verdana" w:cs="Times New Roman"/>
            <w:color w:val="000000"/>
            <w:bdr w:val="none" w:sz="0" w:space="0" w:color="auto" w:frame="1"/>
          </w:rPr>
          <w:t>  </w:t>
        </w:r>
      </w:ins>
    </w:p>
    <w:p w14:paraId="4B953B26" w14:textId="77777777" w:rsidR="0089507A" w:rsidRPr="0089507A" w:rsidRDefault="0089507A" w:rsidP="0009429C">
      <w:pPr>
        <w:shd w:val="clear" w:color="auto" w:fill="FFFFFF"/>
        <w:spacing w:after="0" w:line="352" w:lineRule="atLeast"/>
        <w:ind w:left="720"/>
        <w:rPr>
          <w:ins w:id="284" w:author="Unknown"/>
          <w:rFonts w:ascii="Verdana" w:eastAsia="Times New Roman" w:hAnsi="Verdana" w:cs="Times New Roman"/>
          <w:color w:val="000000"/>
        </w:rPr>
      </w:pPr>
      <w:ins w:id="285" w:author="Unknown">
        <w:r w:rsidRPr="0089507A">
          <w:rPr>
            <w:rFonts w:ascii="Verdana" w:eastAsia="Times New Roman" w:hAnsi="Verdana" w:cs="Times New Roman"/>
            <w:color w:val="000000"/>
            <w:bdr w:val="none" w:sz="0" w:space="0" w:color="auto" w:frame="1"/>
          </w:rPr>
          <w:t>        {  </w:t>
        </w:r>
      </w:ins>
    </w:p>
    <w:p w14:paraId="370B0A88" w14:textId="77777777" w:rsidR="0089507A" w:rsidRPr="0089507A" w:rsidRDefault="0089507A" w:rsidP="0009429C">
      <w:pPr>
        <w:shd w:val="clear" w:color="auto" w:fill="FFFFFF"/>
        <w:spacing w:after="0" w:line="352" w:lineRule="atLeast"/>
        <w:ind w:left="720"/>
        <w:rPr>
          <w:ins w:id="286" w:author="Unknown"/>
          <w:rFonts w:ascii="Verdana" w:eastAsia="Times New Roman" w:hAnsi="Verdana" w:cs="Times New Roman"/>
          <w:color w:val="000000"/>
        </w:rPr>
      </w:pPr>
      <w:ins w:id="287"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int</w:t>
        </w:r>
        <w:r w:rsidRPr="0089507A">
          <w:rPr>
            <w:rFonts w:ascii="Verdana" w:eastAsia="Times New Roman" w:hAnsi="Verdana" w:cs="Times New Roman"/>
            <w:color w:val="000000"/>
            <w:bdr w:val="none" w:sz="0" w:space="0" w:color="auto" w:frame="1"/>
          </w:rPr>
          <w:t> data=</w:t>
        </w:r>
        <w:r w:rsidRPr="0089507A">
          <w:rPr>
            <w:rFonts w:ascii="Verdana" w:eastAsia="Times New Roman" w:hAnsi="Verdana" w:cs="Times New Roman"/>
            <w:color w:val="C00000"/>
          </w:rPr>
          <w:t>50</w:t>
        </w:r>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color w:val="C00000"/>
          </w:rPr>
          <w:t>0</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color w:val="008200"/>
          </w:rPr>
          <w:t>//may throw exception </w:t>
        </w:r>
        <w:r w:rsidRPr="0089507A">
          <w:rPr>
            <w:rFonts w:ascii="Verdana" w:eastAsia="Times New Roman" w:hAnsi="Verdana" w:cs="Times New Roman"/>
            <w:color w:val="000000"/>
            <w:bdr w:val="none" w:sz="0" w:space="0" w:color="auto" w:frame="1"/>
          </w:rPr>
          <w:t>  </w:t>
        </w:r>
      </w:ins>
    </w:p>
    <w:p w14:paraId="3D9FC232" w14:textId="77777777" w:rsidR="0089507A" w:rsidRPr="0089507A" w:rsidRDefault="0089507A" w:rsidP="0009429C">
      <w:pPr>
        <w:shd w:val="clear" w:color="auto" w:fill="FFFFFF"/>
        <w:spacing w:after="0" w:line="352" w:lineRule="atLeast"/>
        <w:ind w:left="720"/>
        <w:rPr>
          <w:ins w:id="288" w:author="Unknown"/>
          <w:rFonts w:ascii="Verdana" w:eastAsia="Times New Roman" w:hAnsi="Verdana" w:cs="Times New Roman"/>
          <w:color w:val="000000"/>
        </w:rPr>
      </w:pPr>
      <w:ins w:id="289" w:author="Unknown">
        <w:r w:rsidRPr="0089507A">
          <w:rPr>
            <w:rFonts w:ascii="Verdana" w:eastAsia="Times New Roman" w:hAnsi="Verdana" w:cs="Times New Roman"/>
            <w:color w:val="000000"/>
            <w:bdr w:val="none" w:sz="0" w:space="0" w:color="auto" w:frame="1"/>
          </w:rPr>
          <w:t>        }  </w:t>
        </w:r>
      </w:ins>
    </w:p>
    <w:p w14:paraId="34E9DA3F" w14:textId="77777777" w:rsidR="0089507A" w:rsidRPr="0089507A" w:rsidRDefault="0089507A" w:rsidP="0009429C">
      <w:pPr>
        <w:shd w:val="clear" w:color="auto" w:fill="FFFFFF"/>
        <w:spacing w:after="0" w:line="352" w:lineRule="atLeast"/>
        <w:ind w:left="720"/>
        <w:rPr>
          <w:ins w:id="290" w:author="Unknown"/>
          <w:rFonts w:ascii="Verdana" w:eastAsia="Times New Roman" w:hAnsi="Verdana" w:cs="Times New Roman"/>
          <w:color w:val="000000"/>
        </w:rPr>
      </w:pPr>
      <w:ins w:id="291"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color w:val="008200"/>
          </w:rPr>
          <w:t>// handling the exception</w:t>
        </w:r>
        <w:r w:rsidRPr="0089507A">
          <w:rPr>
            <w:rFonts w:ascii="Verdana" w:eastAsia="Times New Roman" w:hAnsi="Verdana" w:cs="Times New Roman"/>
            <w:color w:val="000000"/>
            <w:bdr w:val="none" w:sz="0" w:space="0" w:color="auto" w:frame="1"/>
          </w:rPr>
          <w:t>  </w:t>
        </w:r>
      </w:ins>
    </w:p>
    <w:p w14:paraId="0A6673D0" w14:textId="77777777" w:rsidR="0089507A" w:rsidRPr="0089507A" w:rsidRDefault="0089507A" w:rsidP="0009429C">
      <w:pPr>
        <w:shd w:val="clear" w:color="auto" w:fill="FFFFFF"/>
        <w:spacing w:after="0" w:line="352" w:lineRule="atLeast"/>
        <w:ind w:left="720"/>
        <w:rPr>
          <w:ins w:id="292" w:author="Unknown"/>
          <w:rFonts w:ascii="Verdana" w:eastAsia="Times New Roman" w:hAnsi="Verdana" w:cs="Times New Roman"/>
          <w:color w:val="000000"/>
        </w:rPr>
      </w:pPr>
      <w:ins w:id="293" w:author="Unknown">
        <w:r w:rsidRPr="0089507A">
          <w:rPr>
            <w:rFonts w:ascii="Verdana" w:eastAsia="Times New Roman" w:hAnsi="Verdana" w:cs="Times New Roman"/>
            <w:color w:val="000000"/>
            <w:bdr w:val="none" w:sz="0" w:space="0" w:color="auto" w:frame="1"/>
          </w:rPr>
          <w:t>        </w:t>
        </w:r>
        <w:proofErr w:type="gramStart"/>
        <w:r w:rsidRPr="0089507A">
          <w:rPr>
            <w:rFonts w:ascii="Verdana" w:eastAsia="Times New Roman" w:hAnsi="Verdana" w:cs="Times New Roman"/>
            <w:b/>
            <w:bCs/>
            <w:color w:val="006699"/>
          </w:rPr>
          <w:t>catch</w:t>
        </w:r>
        <w:r w:rsidRPr="0089507A">
          <w:rPr>
            <w:rFonts w:ascii="Verdana" w:eastAsia="Times New Roman" w:hAnsi="Verdana" w:cs="Times New Roman"/>
            <w:color w:val="000000"/>
            <w:bdr w:val="none" w:sz="0" w:space="0" w:color="auto" w:frame="1"/>
          </w:rPr>
          <w:t>(</w:t>
        </w:r>
        <w:proofErr w:type="gramEnd"/>
        <w:r w:rsidRPr="0089507A">
          <w:rPr>
            <w:rFonts w:ascii="Verdana" w:eastAsia="Times New Roman" w:hAnsi="Verdana" w:cs="Times New Roman"/>
            <w:color w:val="000000"/>
            <w:bdr w:val="none" w:sz="0" w:space="0" w:color="auto" w:frame="1"/>
          </w:rPr>
          <w:t>Exception e)  </w:t>
        </w:r>
      </w:ins>
    </w:p>
    <w:p w14:paraId="1775ACA2" w14:textId="77777777" w:rsidR="0089507A" w:rsidRPr="0089507A" w:rsidRDefault="0089507A" w:rsidP="0009429C">
      <w:pPr>
        <w:shd w:val="clear" w:color="auto" w:fill="FFFFFF"/>
        <w:spacing w:after="0" w:line="352" w:lineRule="atLeast"/>
        <w:ind w:left="720"/>
        <w:rPr>
          <w:ins w:id="294" w:author="Unknown"/>
          <w:rFonts w:ascii="Verdana" w:eastAsia="Times New Roman" w:hAnsi="Verdana" w:cs="Times New Roman"/>
          <w:color w:val="000000"/>
        </w:rPr>
      </w:pPr>
      <w:ins w:id="295" w:author="Unknown">
        <w:r w:rsidRPr="0089507A">
          <w:rPr>
            <w:rFonts w:ascii="Verdana" w:eastAsia="Times New Roman" w:hAnsi="Verdana" w:cs="Times New Roman"/>
            <w:color w:val="000000"/>
            <w:bdr w:val="none" w:sz="0" w:space="0" w:color="auto" w:frame="1"/>
          </w:rPr>
          <w:t>        {  </w:t>
        </w:r>
      </w:ins>
    </w:p>
    <w:p w14:paraId="186C93ED" w14:textId="77777777" w:rsidR="0089507A" w:rsidRPr="0089507A" w:rsidRDefault="0089507A" w:rsidP="0009429C">
      <w:pPr>
        <w:shd w:val="clear" w:color="auto" w:fill="FFFFFF"/>
        <w:spacing w:after="0" w:line="352" w:lineRule="atLeast"/>
        <w:ind w:left="720"/>
        <w:rPr>
          <w:ins w:id="296" w:author="Unknown"/>
          <w:rFonts w:ascii="Verdana" w:eastAsia="Times New Roman" w:hAnsi="Verdana" w:cs="Times New Roman"/>
          <w:color w:val="000000"/>
        </w:rPr>
      </w:pPr>
      <w:ins w:id="297"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color w:val="008200"/>
          </w:rPr>
          <w:t>// displaying the custom message</w:t>
        </w:r>
        <w:r w:rsidRPr="0089507A">
          <w:rPr>
            <w:rFonts w:ascii="Verdana" w:eastAsia="Times New Roman" w:hAnsi="Verdana" w:cs="Times New Roman"/>
            <w:color w:val="000000"/>
            <w:bdr w:val="none" w:sz="0" w:space="0" w:color="auto" w:frame="1"/>
          </w:rPr>
          <w:t>  </w:t>
        </w:r>
      </w:ins>
    </w:p>
    <w:p w14:paraId="1873B31B" w14:textId="77777777" w:rsidR="0089507A" w:rsidRPr="0089507A" w:rsidRDefault="0089507A" w:rsidP="0009429C">
      <w:pPr>
        <w:shd w:val="clear" w:color="auto" w:fill="FFFFFF"/>
        <w:spacing w:after="0" w:line="352" w:lineRule="atLeast"/>
        <w:ind w:left="720"/>
        <w:rPr>
          <w:ins w:id="298" w:author="Unknown"/>
          <w:rFonts w:ascii="Verdana" w:eastAsia="Times New Roman" w:hAnsi="Verdana" w:cs="Times New Roman"/>
          <w:color w:val="000000"/>
        </w:rPr>
      </w:pPr>
      <w:ins w:id="299" w:author="Unknown">
        <w:r w:rsidRPr="0089507A">
          <w:rPr>
            <w:rFonts w:ascii="Verdana" w:eastAsia="Times New Roman" w:hAnsi="Verdana" w:cs="Times New Roman"/>
            <w:color w:val="000000"/>
            <w:bdr w:val="none" w:sz="0" w:space="0" w:color="auto" w:frame="1"/>
          </w:rPr>
          <w:t>            </w:t>
        </w:r>
        <w:proofErr w:type="spellStart"/>
        <w:r w:rsidRPr="0089507A">
          <w:rPr>
            <w:rFonts w:ascii="Verdana" w:eastAsia="Times New Roman" w:hAnsi="Verdana" w:cs="Times New Roman"/>
            <w:color w:val="000000"/>
            <w:bdr w:val="none" w:sz="0" w:space="0" w:color="auto" w:frame="1"/>
          </w:rPr>
          <w:t>System.out.println</w:t>
        </w:r>
        <w:proofErr w:type="spellEnd"/>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color w:val="0000FF"/>
          </w:rPr>
          <w:t>"Can't divided by zero"</w:t>
        </w:r>
        <w:r w:rsidRPr="0089507A">
          <w:rPr>
            <w:rFonts w:ascii="Verdana" w:eastAsia="Times New Roman" w:hAnsi="Verdana" w:cs="Times New Roman"/>
            <w:color w:val="000000"/>
            <w:bdr w:val="none" w:sz="0" w:space="0" w:color="auto" w:frame="1"/>
          </w:rPr>
          <w:t>);  </w:t>
        </w:r>
      </w:ins>
    </w:p>
    <w:p w14:paraId="29AADBA4" w14:textId="77777777" w:rsidR="0089507A" w:rsidRPr="0089507A" w:rsidRDefault="0089507A" w:rsidP="0009429C">
      <w:pPr>
        <w:shd w:val="clear" w:color="auto" w:fill="FFFFFF"/>
        <w:spacing w:after="0" w:line="352" w:lineRule="atLeast"/>
        <w:ind w:left="720"/>
        <w:rPr>
          <w:ins w:id="300" w:author="Unknown"/>
          <w:rFonts w:ascii="Verdana" w:eastAsia="Times New Roman" w:hAnsi="Verdana" w:cs="Times New Roman"/>
          <w:color w:val="000000"/>
        </w:rPr>
      </w:pPr>
      <w:ins w:id="301" w:author="Unknown">
        <w:r w:rsidRPr="0089507A">
          <w:rPr>
            <w:rFonts w:ascii="Verdana" w:eastAsia="Times New Roman" w:hAnsi="Verdana" w:cs="Times New Roman"/>
            <w:color w:val="000000"/>
            <w:bdr w:val="none" w:sz="0" w:space="0" w:color="auto" w:frame="1"/>
          </w:rPr>
          <w:t>        }  </w:t>
        </w:r>
      </w:ins>
    </w:p>
    <w:p w14:paraId="1AB8EB56" w14:textId="77777777" w:rsidR="0089507A" w:rsidRPr="0089507A" w:rsidRDefault="0089507A" w:rsidP="0009429C">
      <w:pPr>
        <w:shd w:val="clear" w:color="auto" w:fill="FFFFFF"/>
        <w:spacing w:after="0" w:line="352" w:lineRule="atLeast"/>
        <w:ind w:left="720"/>
        <w:rPr>
          <w:ins w:id="302" w:author="Unknown"/>
          <w:rFonts w:ascii="Verdana" w:eastAsia="Times New Roman" w:hAnsi="Verdana" w:cs="Times New Roman"/>
          <w:color w:val="000000"/>
        </w:rPr>
      </w:pPr>
      <w:ins w:id="303" w:author="Unknown">
        <w:r w:rsidRPr="0089507A">
          <w:rPr>
            <w:rFonts w:ascii="Verdana" w:eastAsia="Times New Roman" w:hAnsi="Verdana" w:cs="Times New Roman"/>
            <w:color w:val="000000"/>
            <w:bdr w:val="none" w:sz="0" w:space="0" w:color="auto" w:frame="1"/>
          </w:rPr>
          <w:t>    }  </w:t>
        </w:r>
      </w:ins>
    </w:p>
    <w:p w14:paraId="43290408" w14:textId="77777777" w:rsidR="0089507A" w:rsidRPr="0089507A" w:rsidRDefault="0089507A" w:rsidP="0009429C">
      <w:pPr>
        <w:shd w:val="clear" w:color="auto" w:fill="FFFFFF"/>
        <w:spacing w:after="0" w:line="352" w:lineRule="atLeast"/>
        <w:ind w:left="720"/>
        <w:rPr>
          <w:ins w:id="304" w:author="Unknown"/>
          <w:rFonts w:ascii="Verdana" w:eastAsia="Times New Roman" w:hAnsi="Verdana" w:cs="Times New Roman"/>
          <w:color w:val="000000"/>
        </w:rPr>
      </w:pPr>
      <w:ins w:id="305" w:author="Unknown">
        <w:r w:rsidRPr="0089507A">
          <w:rPr>
            <w:rFonts w:ascii="Verdana" w:eastAsia="Times New Roman" w:hAnsi="Verdana" w:cs="Times New Roman"/>
            <w:color w:val="000000"/>
            <w:bdr w:val="none" w:sz="0" w:space="0" w:color="auto" w:frame="1"/>
          </w:rPr>
          <w:t>      </w:t>
        </w:r>
      </w:ins>
    </w:p>
    <w:p w14:paraId="178C6CD1" w14:textId="77777777" w:rsidR="0089507A" w:rsidRPr="0089507A" w:rsidRDefault="0089507A" w:rsidP="0009429C">
      <w:pPr>
        <w:shd w:val="clear" w:color="auto" w:fill="FFFFFF"/>
        <w:spacing w:after="134" w:line="352" w:lineRule="atLeast"/>
        <w:ind w:left="720"/>
        <w:rPr>
          <w:ins w:id="306" w:author="Unknown"/>
          <w:rFonts w:ascii="Verdana" w:eastAsia="Times New Roman" w:hAnsi="Verdana" w:cs="Times New Roman"/>
          <w:color w:val="000000"/>
        </w:rPr>
      </w:pPr>
      <w:ins w:id="307" w:author="Unknown">
        <w:r w:rsidRPr="0089507A">
          <w:rPr>
            <w:rFonts w:ascii="Verdana" w:eastAsia="Times New Roman" w:hAnsi="Verdana" w:cs="Times New Roman"/>
            <w:color w:val="000000"/>
            <w:bdr w:val="none" w:sz="0" w:space="0" w:color="auto" w:frame="1"/>
          </w:rPr>
          <w:t>}  </w:t>
        </w:r>
      </w:ins>
    </w:p>
    <w:p w14:paraId="01375377" w14:textId="77777777" w:rsidR="0089507A" w:rsidRPr="0089507A" w:rsidRDefault="009B4D82" w:rsidP="0089507A">
      <w:pPr>
        <w:spacing w:after="0" w:line="240" w:lineRule="auto"/>
        <w:rPr>
          <w:ins w:id="308" w:author="Unknown"/>
          <w:rFonts w:ascii="Times New Roman" w:eastAsia="Times New Roman" w:hAnsi="Times New Roman" w:cs="Times New Roman"/>
          <w:sz w:val="24"/>
          <w:szCs w:val="24"/>
        </w:rPr>
      </w:pPr>
      <w:ins w:id="309" w:author="Unknown">
        <w:r w:rsidRPr="0089507A">
          <w:rPr>
            <w:rFonts w:ascii="Verdana" w:eastAsia="Times New Roman" w:hAnsi="Verdana" w:cs="Times New Roman"/>
            <w:color w:val="000000"/>
          </w:rPr>
          <w:fldChar w:fldCharType="begin"/>
        </w:r>
        <w:r w:rsidR="0089507A" w:rsidRPr="0089507A">
          <w:rPr>
            <w:rFonts w:ascii="Verdana" w:eastAsia="Times New Roman" w:hAnsi="Verdana" w:cs="Times New Roman"/>
            <w:color w:val="000000"/>
          </w:rPr>
          <w:instrText xml:space="preserve"> HYPERLINK "http://www.javatpoint.com/opr/test.jsp?filename=TryCatchExample5" \t "_blank" </w:instrText>
        </w:r>
        <w:r w:rsidRPr="0089507A">
          <w:rPr>
            <w:rFonts w:ascii="Verdana" w:eastAsia="Times New Roman" w:hAnsi="Verdana" w:cs="Times New Roman"/>
            <w:color w:val="000000"/>
          </w:rPr>
          <w:fldChar w:fldCharType="separate"/>
        </w:r>
        <w:r w:rsidR="0089507A" w:rsidRPr="0089507A">
          <w:rPr>
            <w:rFonts w:ascii="Verdana" w:eastAsia="Times New Roman" w:hAnsi="Verdana" w:cs="Times New Roman"/>
            <w:b/>
            <w:bCs/>
            <w:color w:val="FFFFFF"/>
          </w:rPr>
          <w:t xml:space="preserve">Test it </w:t>
        </w:r>
        <w:proofErr w:type="gramStart"/>
        <w:r w:rsidR="0089507A" w:rsidRPr="0089507A">
          <w:rPr>
            <w:rFonts w:ascii="Verdana" w:eastAsia="Times New Roman" w:hAnsi="Verdana" w:cs="Times New Roman"/>
            <w:b/>
            <w:bCs/>
            <w:color w:val="FFFFFF"/>
          </w:rPr>
          <w:t>Now</w:t>
        </w:r>
        <w:proofErr w:type="gramEnd"/>
        <w:r w:rsidRPr="0089507A">
          <w:rPr>
            <w:rFonts w:ascii="Verdana" w:eastAsia="Times New Roman" w:hAnsi="Verdana" w:cs="Times New Roman"/>
            <w:color w:val="000000"/>
          </w:rPr>
          <w:fldChar w:fldCharType="end"/>
        </w:r>
      </w:ins>
    </w:p>
    <w:p w14:paraId="42899EEC" w14:textId="77777777" w:rsidR="0089507A" w:rsidRPr="0089507A" w:rsidRDefault="0089507A" w:rsidP="0089507A">
      <w:pPr>
        <w:shd w:val="clear" w:color="auto" w:fill="FFFFFF"/>
        <w:spacing w:before="100" w:beforeAutospacing="1" w:after="100" w:afterAutospacing="1" w:line="240" w:lineRule="auto"/>
        <w:rPr>
          <w:ins w:id="310" w:author="Unknown"/>
          <w:rFonts w:ascii="Verdana" w:eastAsia="Times New Roman" w:hAnsi="Verdana" w:cs="Times New Roman"/>
          <w:color w:val="000000"/>
        </w:rPr>
      </w:pPr>
      <w:ins w:id="311" w:author="Unknown">
        <w:r w:rsidRPr="0089507A">
          <w:rPr>
            <w:rFonts w:ascii="Verdana" w:eastAsia="Times New Roman" w:hAnsi="Verdana" w:cs="Times New Roman"/>
            <w:b/>
            <w:bCs/>
            <w:color w:val="000000"/>
          </w:rPr>
          <w:lastRenderedPageBreak/>
          <w:t>Output:</w:t>
        </w:r>
      </w:ins>
    </w:p>
    <w:p w14:paraId="34A2A166" w14:textId="77777777" w:rsidR="0089507A" w:rsidRPr="0089507A" w:rsidRDefault="0089507A" w:rsidP="0089507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2" w:author="Unknown"/>
          <w:rFonts w:ascii="Courier New" w:eastAsia="Times New Roman" w:hAnsi="Courier New" w:cs="Courier New"/>
          <w:color w:val="000000"/>
          <w:sz w:val="20"/>
          <w:szCs w:val="20"/>
        </w:rPr>
      </w:pPr>
      <w:ins w:id="313" w:author="Unknown">
        <w:r w:rsidRPr="0089507A">
          <w:rPr>
            <w:rFonts w:ascii="Courier New" w:eastAsia="Times New Roman" w:hAnsi="Courier New" w:cs="Courier New"/>
            <w:color w:val="000000"/>
            <w:sz w:val="20"/>
            <w:szCs w:val="20"/>
          </w:rPr>
          <w:t>Can't divided by zero</w:t>
        </w:r>
      </w:ins>
    </w:p>
    <w:p w14:paraId="5E1686F1" w14:textId="77777777" w:rsidR="0089507A" w:rsidRPr="0089507A" w:rsidRDefault="0089507A" w:rsidP="0089507A">
      <w:pPr>
        <w:shd w:val="clear" w:color="auto" w:fill="FFFFFF"/>
        <w:spacing w:before="100" w:beforeAutospacing="1" w:after="100" w:afterAutospacing="1" w:line="312" w:lineRule="atLeast"/>
        <w:outlineLvl w:val="2"/>
        <w:rPr>
          <w:ins w:id="314" w:author="Unknown"/>
          <w:rFonts w:ascii="Helvetica" w:eastAsia="Times New Roman" w:hAnsi="Helvetica" w:cs="Helvetica"/>
          <w:color w:val="610B4B"/>
          <w:sz w:val="35"/>
          <w:szCs w:val="35"/>
        </w:rPr>
      </w:pPr>
      <w:ins w:id="315" w:author="Unknown">
        <w:r w:rsidRPr="0089507A">
          <w:rPr>
            <w:rFonts w:ascii="Helvetica" w:eastAsia="Times New Roman" w:hAnsi="Helvetica" w:cs="Helvetica"/>
            <w:color w:val="610B4B"/>
            <w:sz w:val="35"/>
            <w:szCs w:val="35"/>
          </w:rPr>
          <w:t>Example 6</w:t>
        </w:r>
      </w:ins>
    </w:p>
    <w:p w14:paraId="2143B0EE" w14:textId="77777777" w:rsidR="0089507A" w:rsidRPr="0089507A" w:rsidRDefault="0089507A" w:rsidP="0089507A">
      <w:pPr>
        <w:shd w:val="clear" w:color="auto" w:fill="FFFFFF"/>
        <w:spacing w:before="100" w:beforeAutospacing="1" w:after="100" w:afterAutospacing="1" w:line="240" w:lineRule="auto"/>
        <w:rPr>
          <w:ins w:id="316" w:author="Unknown"/>
          <w:rFonts w:ascii="Verdana" w:eastAsia="Times New Roman" w:hAnsi="Verdana" w:cs="Times New Roman"/>
          <w:color w:val="000000"/>
        </w:rPr>
      </w:pPr>
      <w:ins w:id="317" w:author="Unknown">
        <w:r w:rsidRPr="0089507A">
          <w:rPr>
            <w:rFonts w:ascii="Verdana" w:eastAsia="Times New Roman" w:hAnsi="Verdana" w:cs="Times New Roman"/>
            <w:color w:val="000000"/>
          </w:rPr>
          <w:t>Let's see an example to resolve the exception in a catch block.</w:t>
        </w:r>
      </w:ins>
    </w:p>
    <w:p w14:paraId="3CE76B16" w14:textId="77777777" w:rsidR="0089507A" w:rsidRPr="0089507A" w:rsidRDefault="0089507A" w:rsidP="002D78D5">
      <w:pPr>
        <w:shd w:val="clear" w:color="auto" w:fill="FFFFFF"/>
        <w:spacing w:after="0" w:line="352" w:lineRule="atLeast"/>
        <w:ind w:left="1440"/>
        <w:rPr>
          <w:ins w:id="318" w:author="Unknown"/>
          <w:rFonts w:ascii="Verdana" w:eastAsia="Times New Roman" w:hAnsi="Verdana" w:cs="Times New Roman"/>
          <w:color w:val="000000"/>
        </w:rPr>
      </w:pPr>
      <w:ins w:id="319" w:author="Unknown">
        <w:r w:rsidRPr="0089507A">
          <w:rPr>
            <w:rFonts w:ascii="Verdana" w:eastAsia="Times New Roman" w:hAnsi="Verdana" w:cs="Times New Roman"/>
            <w:b/>
            <w:bCs/>
            <w:color w:val="006699"/>
          </w:rPr>
          <w:t>public</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class</w:t>
        </w:r>
        <w:r w:rsidRPr="0089507A">
          <w:rPr>
            <w:rFonts w:ascii="Verdana" w:eastAsia="Times New Roman" w:hAnsi="Verdana" w:cs="Times New Roman"/>
            <w:color w:val="000000"/>
            <w:bdr w:val="none" w:sz="0" w:space="0" w:color="auto" w:frame="1"/>
          </w:rPr>
          <w:t> TryCatchExample6 {  </w:t>
        </w:r>
      </w:ins>
    </w:p>
    <w:p w14:paraId="1503EF8E" w14:textId="77777777" w:rsidR="0089507A" w:rsidRPr="0089507A" w:rsidRDefault="0089507A" w:rsidP="002D78D5">
      <w:pPr>
        <w:shd w:val="clear" w:color="auto" w:fill="FFFFFF"/>
        <w:spacing w:after="0" w:line="352" w:lineRule="atLeast"/>
        <w:ind w:left="1440"/>
        <w:rPr>
          <w:ins w:id="320" w:author="Unknown"/>
          <w:rFonts w:ascii="Verdana" w:eastAsia="Times New Roman" w:hAnsi="Verdana" w:cs="Times New Roman"/>
          <w:color w:val="000000"/>
        </w:rPr>
      </w:pPr>
      <w:ins w:id="321" w:author="Unknown">
        <w:r w:rsidRPr="0089507A">
          <w:rPr>
            <w:rFonts w:ascii="Verdana" w:eastAsia="Times New Roman" w:hAnsi="Verdana" w:cs="Times New Roman"/>
            <w:color w:val="000000"/>
            <w:bdr w:val="none" w:sz="0" w:space="0" w:color="auto" w:frame="1"/>
          </w:rPr>
          <w:t>  </w:t>
        </w:r>
      </w:ins>
    </w:p>
    <w:p w14:paraId="5309D5C7" w14:textId="77777777" w:rsidR="0089507A" w:rsidRPr="0089507A" w:rsidRDefault="0089507A" w:rsidP="002D78D5">
      <w:pPr>
        <w:shd w:val="clear" w:color="auto" w:fill="FFFFFF"/>
        <w:spacing w:after="0" w:line="352" w:lineRule="atLeast"/>
        <w:ind w:left="1440"/>
        <w:rPr>
          <w:ins w:id="322" w:author="Unknown"/>
          <w:rFonts w:ascii="Verdana" w:eastAsia="Times New Roman" w:hAnsi="Verdana" w:cs="Times New Roman"/>
          <w:color w:val="000000"/>
        </w:rPr>
      </w:pPr>
      <w:ins w:id="323" w:author="Unknown">
        <w:r w:rsidRPr="0089507A">
          <w:rPr>
            <w:rFonts w:ascii="Verdana" w:eastAsia="Times New Roman" w:hAnsi="Verdana" w:cs="Times New Roman"/>
            <w:color w:val="000000"/>
            <w:bdr w:val="none" w:sz="0" w:space="0" w:color="auto" w:frame="1"/>
          </w:rPr>
          <w:t>    </w:t>
        </w:r>
        <w:proofErr w:type="gramStart"/>
        <w:r w:rsidRPr="0089507A">
          <w:rPr>
            <w:rFonts w:ascii="Verdana" w:eastAsia="Times New Roman" w:hAnsi="Verdana" w:cs="Times New Roman"/>
            <w:b/>
            <w:bCs/>
            <w:color w:val="006699"/>
          </w:rPr>
          <w:t>public</w:t>
        </w:r>
        <w:proofErr w:type="gramEnd"/>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static</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void</w:t>
        </w:r>
        <w:r w:rsidRPr="0089507A">
          <w:rPr>
            <w:rFonts w:ascii="Verdana" w:eastAsia="Times New Roman" w:hAnsi="Verdana" w:cs="Times New Roman"/>
            <w:color w:val="000000"/>
            <w:bdr w:val="none" w:sz="0" w:space="0" w:color="auto" w:frame="1"/>
          </w:rPr>
          <w:t> main(String[] </w:t>
        </w:r>
        <w:proofErr w:type="spellStart"/>
        <w:r w:rsidRPr="0089507A">
          <w:rPr>
            <w:rFonts w:ascii="Verdana" w:eastAsia="Times New Roman" w:hAnsi="Verdana" w:cs="Times New Roman"/>
            <w:color w:val="000000"/>
            <w:bdr w:val="none" w:sz="0" w:space="0" w:color="auto" w:frame="1"/>
          </w:rPr>
          <w:t>args</w:t>
        </w:r>
        <w:proofErr w:type="spellEnd"/>
        <w:r w:rsidRPr="0089507A">
          <w:rPr>
            <w:rFonts w:ascii="Verdana" w:eastAsia="Times New Roman" w:hAnsi="Verdana" w:cs="Times New Roman"/>
            <w:color w:val="000000"/>
            <w:bdr w:val="none" w:sz="0" w:space="0" w:color="auto" w:frame="1"/>
          </w:rPr>
          <w:t>) {  </w:t>
        </w:r>
      </w:ins>
    </w:p>
    <w:p w14:paraId="3B5B202A" w14:textId="77777777" w:rsidR="0089507A" w:rsidRPr="0089507A" w:rsidRDefault="0089507A" w:rsidP="002D78D5">
      <w:pPr>
        <w:shd w:val="clear" w:color="auto" w:fill="FFFFFF"/>
        <w:spacing w:after="0" w:line="352" w:lineRule="atLeast"/>
        <w:ind w:left="1440"/>
        <w:rPr>
          <w:ins w:id="324" w:author="Unknown"/>
          <w:rFonts w:ascii="Verdana" w:eastAsia="Times New Roman" w:hAnsi="Verdana" w:cs="Times New Roman"/>
          <w:color w:val="000000"/>
        </w:rPr>
      </w:pPr>
      <w:ins w:id="325" w:author="Unknown">
        <w:r w:rsidRPr="0089507A">
          <w:rPr>
            <w:rFonts w:ascii="Verdana" w:eastAsia="Times New Roman" w:hAnsi="Verdana" w:cs="Times New Roman"/>
            <w:color w:val="000000"/>
            <w:bdr w:val="none" w:sz="0" w:space="0" w:color="auto" w:frame="1"/>
          </w:rPr>
          <w:t>        </w:t>
        </w:r>
        <w:proofErr w:type="spellStart"/>
        <w:r w:rsidRPr="0089507A">
          <w:rPr>
            <w:rFonts w:ascii="Verdana" w:eastAsia="Times New Roman" w:hAnsi="Verdana" w:cs="Times New Roman"/>
            <w:b/>
            <w:bCs/>
            <w:color w:val="006699"/>
          </w:rPr>
          <w:t>int</w:t>
        </w:r>
        <w:proofErr w:type="spellEnd"/>
        <w:r w:rsidRPr="0089507A">
          <w:rPr>
            <w:rFonts w:ascii="Verdana" w:eastAsia="Times New Roman" w:hAnsi="Verdana" w:cs="Times New Roman"/>
            <w:color w:val="000000"/>
            <w:bdr w:val="none" w:sz="0" w:space="0" w:color="auto" w:frame="1"/>
          </w:rPr>
          <w:t> i=</w:t>
        </w:r>
        <w:r w:rsidRPr="0089507A">
          <w:rPr>
            <w:rFonts w:ascii="Verdana" w:eastAsia="Times New Roman" w:hAnsi="Verdana" w:cs="Times New Roman"/>
            <w:color w:val="C00000"/>
          </w:rPr>
          <w:t>50</w:t>
        </w:r>
        <w:r w:rsidRPr="0089507A">
          <w:rPr>
            <w:rFonts w:ascii="Verdana" w:eastAsia="Times New Roman" w:hAnsi="Verdana" w:cs="Times New Roman"/>
            <w:color w:val="000000"/>
            <w:bdr w:val="none" w:sz="0" w:space="0" w:color="auto" w:frame="1"/>
          </w:rPr>
          <w:t>;  </w:t>
        </w:r>
      </w:ins>
    </w:p>
    <w:p w14:paraId="31EDC22D" w14:textId="77777777" w:rsidR="0089507A" w:rsidRPr="0089507A" w:rsidRDefault="0089507A" w:rsidP="002D78D5">
      <w:pPr>
        <w:shd w:val="clear" w:color="auto" w:fill="FFFFFF"/>
        <w:spacing w:after="0" w:line="352" w:lineRule="atLeast"/>
        <w:ind w:left="1440"/>
        <w:rPr>
          <w:ins w:id="326" w:author="Unknown"/>
          <w:rFonts w:ascii="Verdana" w:eastAsia="Times New Roman" w:hAnsi="Verdana" w:cs="Times New Roman"/>
          <w:color w:val="000000"/>
        </w:rPr>
      </w:pPr>
      <w:ins w:id="327"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int</w:t>
        </w:r>
        <w:r w:rsidRPr="0089507A">
          <w:rPr>
            <w:rFonts w:ascii="Verdana" w:eastAsia="Times New Roman" w:hAnsi="Verdana" w:cs="Times New Roman"/>
            <w:color w:val="000000"/>
            <w:bdr w:val="none" w:sz="0" w:space="0" w:color="auto" w:frame="1"/>
          </w:rPr>
          <w:t> j=</w:t>
        </w:r>
        <w:r w:rsidRPr="0089507A">
          <w:rPr>
            <w:rFonts w:ascii="Verdana" w:eastAsia="Times New Roman" w:hAnsi="Verdana" w:cs="Times New Roman"/>
            <w:color w:val="C00000"/>
          </w:rPr>
          <w:t>0</w:t>
        </w:r>
        <w:r w:rsidRPr="0089507A">
          <w:rPr>
            <w:rFonts w:ascii="Verdana" w:eastAsia="Times New Roman" w:hAnsi="Verdana" w:cs="Times New Roman"/>
            <w:color w:val="000000"/>
            <w:bdr w:val="none" w:sz="0" w:space="0" w:color="auto" w:frame="1"/>
          </w:rPr>
          <w:t>;  </w:t>
        </w:r>
      </w:ins>
    </w:p>
    <w:p w14:paraId="093F06CD" w14:textId="77777777" w:rsidR="0089507A" w:rsidRPr="0089507A" w:rsidRDefault="0089507A" w:rsidP="002D78D5">
      <w:pPr>
        <w:shd w:val="clear" w:color="auto" w:fill="FFFFFF"/>
        <w:spacing w:after="0" w:line="352" w:lineRule="atLeast"/>
        <w:ind w:left="1440"/>
        <w:rPr>
          <w:ins w:id="328" w:author="Unknown"/>
          <w:rFonts w:ascii="Verdana" w:eastAsia="Times New Roman" w:hAnsi="Verdana" w:cs="Times New Roman"/>
          <w:color w:val="000000"/>
        </w:rPr>
      </w:pPr>
      <w:ins w:id="329"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int</w:t>
        </w:r>
        <w:r w:rsidRPr="0089507A">
          <w:rPr>
            <w:rFonts w:ascii="Verdana" w:eastAsia="Times New Roman" w:hAnsi="Verdana" w:cs="Times New Roman"/>
            <w:color w:val="000000"/>
            <w:bdr w:val="none" w:sz="0" w:space="0" w:color="auto" w:frame="1"/>
          </w:rPr>
          <w:t> data;  </w:t>
        </w:r>
      </w:ins>
    </w:p>
    <w:p w14:paraId="51F4A0C4" w14:textId="77777777" w:rsidR="0089507A" w:rsidRPr="0089507A" w:rsidRDefault="0089507A" w:rsidP="002D78D5">
      <w:pPr>
        <w:shd w:val="clear" w:color="auto" w:fill="FFFFFF"/>
        <w:spacing w:after="0" w:line="352" w:lineRule="atLeast"/>
        <w:ind w:left="1440"/>
        <w:rPr>
          <w:ins w:id="330" w:author="Unknown"/>
          <w:rFonts w:ascii="Verdana" w:eastAsia="Times New Roman" w:hAnsi="Verdana" w:cs="Times New Roman"/>
          <w:color w:val="000000"/>
        </w:rPr>
      </w:pPr>
      <w:ins w:id="331"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try</w:t>
        </w:r>
        <w:r w:rsidRPr="0089507A">
          <w:rPr>
            <w:rFonts w:ascii="Verdana" w:eastAsia="Times New Roman" w:hAnsi="Verdana" w:cs="Times New Roman"/>
            <w:color w:val="000000"/>
            <w:bdr w:val="none" w:sz="0" w:space="0" w:color="auto" w:frame="1"/>
          </w:rPr>
          <w:t>  </w:t>
        </w:r>
      </w:ins>
    </w:p>
    <w:p w14:paraId="30C8652F" w14:textId="77777777" w:rsidR="0089507A" w:rsidRPr="0089507A" w:rsidRDefault="0089507A" w:rsidP="002D78D5">
      <w:pPr>
        <w:shd w:val="clear" w:color="auto" w:fill="FFFFFF"/>
        <w:spacing w:after="0" w:line="352" w:lineRule="atLeast"/>
        <w:ind w:left="1440"/>
        <w:rPr>
          <w:ins w:id="332" w:author="Unknown"/>
          <w:rFonts w:ascii="Verdana" w:eastAsia="Times New Roman" w:hAnsi="Verdana" w:cs="Times New Roman"/>
          <w:color w:val="000000"/>
        </w:rPr>
      </w:pPr>
      <w:ins w:id="333" w:author="Unknown">
        <w:r w:rsidRPr="0089507A">
          <w:rPr>
            <w:rFonts w:ascii="Verdana" w:eastAsia="Times New Roman" w:hAnsi="Verdana" w:cs="Times New Roman"/>
            <w:color w:val="000000"/>
            <w:bdr w:val="none" w:sz="0" w:space="0" w:color="auto" w:frame="1"/>
          </w:rPr>
          <w:t>        {  </w:t>
        </w:r>
      </w:ins>
    </w:p>
    <w:p w14:paraId="12DE77B8" w14:textId="77777777" w:rsidR="0089507A" w:rsidRPr="0089507A" w:rsidRDefault="0089507A" w:rsidP="002D78D5">
      <w:pPr>
        <w:shd w:val="clear" w:color="auto" w:fill="FFFFFF"/>
        <w:spacing w:after="0" w:line="352" w:lineRule="atLeast"/>
        <w:ind w:left="1440"/>
        <w:rPr>
          <w:ins w:id="334" w:author="Unknown"/>
          <w:rFonts w:ascii="Verdana" w:eastAsia="Times New Roman" w:hAnsi="Verdana" w:cs="Times New Roman"/>
          <w:color w:val="000000"/>
        </w:rPr>
      </w:pPr>
      <w:ins w:id="335" w:author="Unknown">
        <w:r w:rsidRPr="0089507A">
          <w:rPr>
            <w:rFonts w:ascii="Verdana" w:eastAsia="Times New Roman" w:hAnsi="Verdana" w:cs="Times New Roman"/>
            <w:color w:val="000000"/>
            <w:bdr w:val="none" w:sz="0" w:space="0" w:color="auto" w:frame="1"/>
          </w:rPr>
          <w:t>        data=i/j; </w:t>
        </w:r>
        <w:r w:rsidRPr="0089507A">
          <w:rPr>
            <w:rFonts w:ascii="Verdana" w:eastAsia="Times New Roman" w:hAnsi="Verdana" w:cs="Times New Roman"/>
            <w:color w:val="008200"/>
          </w:rPr>
          <w:t>//may throw exception </w:t>
        </w:r>
        <w:r w:rsidRPr="0089507A">
          <w:rPr>
            <w:rFonts w:ascii="Verdana" w:eastAsia="Times New Roman" w:hAnsi="Verdana" w:cs="Times New Roman"/>
            <w:color w:val="000000"/>
            <w:bdr w:val="none" w:sz="0" w:space="0" w:color="auto" w:frame="1"/>
          </w:rPr>
          <w:t>  </w:t>
        </w:r>
      </w:ins>
    </w:p>
    <w:p w14:paraId="7BA397CB" w14:textId="77777777" w:rsidR="0089507A" w:rsidRPr="0089507A" w:rsidRDefault="0089507A" w:rsidP="002D78D5">
      <w:pPr>
        <w:shd w:val="clear" w:color="auto" w:fill="FFFFFF"/>
        <w:spacing w:after="0" w:line="352" w:lineRule="atLeast"/>
        <w:ind w:left="1440"/>
        <w:rPr>
          <w:ins w:id="336" w:author="Unknown"/>
          <w:rFonts w:ascii="Verdana" w:eastAsia="Times New Roman" w:hAnsi="Verdana" w:cs="Times New Roman"/>
          <w:color w:val="000000"/>
        </w:rPr>
      </w:pPr>
      <w:ins w:id="337" w:author="Unknown">
        <w:r w:rsidRPr="0089507A">
          <w:rPr>
            <w:rFonts w:ascii="Verdana" w:eastAsia="Times New Roman" w:hAnsi="Verdana" w:cs="Times New Roman"/>
            <w:color w:val="000000"/>
            <w:bdr w:val="none" w:sz="0" w:space="0" w:color="auto" w:frame="1"/>
          </w:rPr>
          <w:t>        }  </w:t>
        </w:r>
      </w:ins>
    </w:p>
    <w:p w14:paraId="4E0351AA" w14:textId="77777777" w:rsidR="0089507A" w:rsidRPr="0089507A" w:rsidRDefault="0089507A" w:rsidP="002D78D5">
      <w:pPr>
        <w:shd w:val="clear" w:color="auto" w:fill="FFFFFF"/>
        <w:spacing w:after="0" w:line="352" w:lineRule="atLeast"/>
        <w:ind w:left="1440"/>
        <w:rPr>
          <w:ins w:id="338" w:author="Unknown"/>
          <w:rFonts w:ascii="Verdana" w:eastAsia="Times New Roman" w:hAnsi="Verdana" w:cs="Times New Roman"/>
          <w:color w:val="000000"/>
        </w:rPr>
      </w:pPr>
      <w:ins w:id="339"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color w:val="008200"/>
          </w:rPr>
          <w:t>// handling the exception</w:t>
        </w:r>
        <w:r w:rsidRPr="0089507A">
          <w:rPr>
            <w:rFonts w:ascii="Verdana" w:eastAsia="Times New Roman" w:hAnsi="Verdana" w:cs="Times New Roman"/>
            <w:color w:val="000000"/>
            <w:bdr w:val="none" w:sz="0" w:space="0" w:color="auto" w:frame="1"/>
          </w:rPr>
          <w:t>  </w:t>
        </w:r>
      </w:ins>
    </w:p>
    <w:p w14:paraId="7060B79A" w14:textId="77777777" w:rsidR="0089507A" w:rsidRPr="0089507A" w:rsidRDefault="0089507A" w:rsidP="002D78D5">
      <w:pPr>
        <w:shd w:val="clear" w:color="auto" w:fill="FFFFFF"/>
        <w:spacing w:after="0" w:line="352" w:lineRule="atLeast"/>
        <w:ind w:left="1440"/>
        <w:rPr>
          <w:ins w:id="340" w:author="Unknown"/>
          <w:rFonts w:ascii="Verdana" w:eastAsia="Times New Roman" w:hAnsi="Verdana" w:cs="Times New Roman"/>
          <w:color w:val="000000"/>
        </w:rPr>
      </w:pPr>
      <w:ins w:id="341" w:author="Unknown">
        <w:r w:rsidRPr="0089507A">
          <w:rPr>
            <w:rFonts w:ascii="Verdana" w:eastAsia="Times New Roman" w:hAnsi="Verdana" w:cs="Times New Roman"/>
            <w:color w:val="000000"/>
            <w:bdr w:val="none" w:sz="0" w:space="0" w:color="auto" w:frame="1"/>
          </w:rPr>
          <w:t>        </w:t>
        </w:r>
        <w:proofErr w:type="gramStart"/>
        <w:r w:rsidRPr="0089507A">
          <w:rPr>
            <w:rFonts w:ascii="Verdana" w:eastAsia="Times New Roman" w:hAnsi="Verdana" w:cs="Times New Roman"/>
            <w:b/>
            <w:bCs/>
            <w:color w:val="006699"/>
          </w:rPr>
          <w:t>catch</w:t>
        </w:r>
        <w:r w:rsidRPr="0089507A">
          <w:rPr>
            <w:rFonts w:ascii="Verdana" w:eastAsia="Times New Roman" w:hAnsi="Verdana" w:cs="Times New Roman"/>
            <w:color w:val="000000"/>
            <w:bdr w:val="none" w:sz="0" w:space="0" w:color="auto" w:frame="1"/>
          </w:rPr>
          <w:t>(</w:t>
        </w:r>
        <w:proofErr w:type="gramEnd"/>
        <w:r w:rsidRPr="0089507A">
          <w:rPr>
            <w:rFonts w:ascii="Verdana" w:eastAsia="Times New Roman" w:hAnsi="Verdana" w:cs="Times New Roman"/>
            <w:color w:val="000000"/>
            <w:bdr w:val="none" w:sz="0" w:space="0" w:color="auto" w:frame="1"/>
          </w:rPr>
          <w:t>Exception e)  </w:t>
        </w:r>
      </w:ins>
    </w:p>
    <w:p w14:paraId="49708EC6" w14:textId="77777777" w:rsidR="0089507A" w:rsidRPr="0089507A" w:rsidRDefault="0089507A" w:rsidP="002D78D5">
      <w:pPr>
        <w:shd w:val="clear" w:color="auto" w:fill="FFFFFF"/>
        <w:spacing w:after="0" w:line="352" w:lineRule="atLeast"/>
        <w:ind w:left="1440"/>
        <w:rPr>
          <w:ins w:id="342" w:author="Unknown"/>
          <w:rFonts w:ascii="Verdana" w:eastAsia="Times New Roman" w:hAnsi="Verdana" w:cs="Times New Roman"/>
          <w:color w:val="000000"/>
        </w:rPr>
      </w:pPr>
      <w:ins w:id="343" w:author="Unknown">
        <w:r w:rsidRPr="0089507A">
          <w:rPr>
            <w:rFonts w:ascii="Verdana" w:eastAsia="Times New Roman" w:hAnsi="Verdana" w:cs="Times New Roman"/>
            <w:color w:val="000000"/>
            <w:bdr w:val="none" w:sz="0" w:space="0" w:color="auto" w:frame="1"/>
          </w:rPr>
          <w:t>        {  </w:t>
        </w:r>
      </w:ins>
    </w:p>
    <w:p w14:paraId="7E221745" w14:textId="77777777" w:rsidR="0089507A" w:rsidRPr="0089507A" w:rsidRDefault="0089507A" w:rsidP="002D78D5">
      <w:pPr>
        <w:shd w:val="clear" w:color="auto" w:fill="FFFFFF"/>
        <w:spacing w:after="0" w:line="352" w:lineRule="atLeast"/>
        <w:ind w:left="1440"/>
        <w:rPr>
          <w:ins w:id="344" w:author="Unknown"/>
          <w:rFonts w:ascii="Verdana" w:eastAsia="Times New Roman" w:hAnsi="Verdana" w:cs="Times New Roman"/>
          <w:color w:val="000000"/>
        </w:rPr>
      </w:pPr>
      <w:ins w:id="345"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color w:val="008200"/>
          </w:rPr>
          <w:t>// resolving the exception in catch block</w:t>
        </w:r>
        <w:r w:rsidRPr="0089507A">
          <w:rPr>
            <w:rFonts w:ascii="Verdana" w:eastAsia="Times New Roman" w:hAnsi="Verdana" w:cs="Times New Roman"/>
            <w:color w:val="000000"/>
            <w:bdr w:val="none" w:sz="0" w:space="0" w:color="auto" w:frame="1"/>
          </w:rPr>
          <w:t>  </w:t>
        </w:r>
      </w:ins>
    </w:p>
    <w:p w14:paraId="7CE3ADFF" w14:textId="77777777" w:rsidR="0089507A" w:rsidRPr="0089507A" w:rsidRDefault="0089507A" w:rsidP="002D78D5">
      <w:pPr>
        <w:shd w:val="clear" w:color="auto" w:fill="FFFFFF"/>
        <w:spacing w:after="0" w:line="352" w:lineRule="atLeast"/>
        <w:ind w:left="1440"/>
        <w:rPr>
          <w:ins w:id="346" w:author="Unknown"/>
          <w:rFonts w:ascii="Verdana" w:eastAsia="Times New Roman" w:hAnsi="Verdana" w:cs="Times New Roman"/>
          <w:color w:val="000000"/>
        </w:rPr>
      </w:pPr>
      <w:ins w:id="347" w:author="Unknown">
        <w:r w:rsidRPr="0089507A">
          <w:rPr>
            <w:rFonts w:ascii="Verdana" w:eastAsia="Times New Roman" w:hAnsi="Verdana" w:cs="Times New Roman"/>
            <w:color w:val="000000"/>
            <w:bdr w:val="none" w:sz="0" w:space="0" w:color="auto" w:frame="1"/>
          </w:rPr>
          <w:t>            </w:t>
        </w:r>
        <w:proofErr w:type="spellStart"/>
        <w:r w:rsidRPr="0089507A">
          <w:rPr>
            <w:rFonts w:ascii="Verdana" w:eastAsia="Times New Roman" w:hAnsi="Verdana" w:cs="Times New Roman"/>
            <w:color w:val="000000"/>
            <w:bdr w:val="none" w:sz="0" w:space="0" w:color="auto" w:frame="1"/>
          </w:rPr>
          <w:t>System.out.println</w:t>
        </w:r>
        <w:proofErr w:type="spellEnd"/>
        <w:r w:rsidRPr="0089507A">
          <w:rPr>
            <w:rFonts w:ascii="Verdana" w:eastAsia="Times New Roman" w:hAnsi="Verdana" w:cs="Times New Roman"/>
            <w:color w:val="000000"/>
            <w:bdr w:val="none" w:sz="0" w:space="0" w:color="auto" w:frame="1"/>
          </w:rPr>
          <w:t>(i/(j+</w:t>
        </w:r>
        <w:r w:rsidRPr="0089507A">
          <w:rPr>
            <w:rFonts w:ascii="Verdana" w:eastAsia="Times New Roman" w:hAnsi="Verdana" w:cs="Times New Roman"/>
            <w:color w:val="C00000"/>
          </w:rPr>
          <w:t>2</w:t>
        </w:r>
        <w:r w:rsidRPr="0089507A">
          <w:rPr>
            <w:rFonts w:ascii="Verdana" w:eastAsia="Times New Roman" w:hAnsi="Verdana" w:cs="Times New Roman"/>
            <w:color w:val="000000"/>
            <w:bdr w:val="none" w:sz="0" w:space="0" w:color="auto" w:frame="1"/>
          </w:rPr>
          <w:t>));  </w:t>
        </w:r>
      </w:ins>
    </w:p>
    <w:p w14:paraId="4596FA42" w14:textId="77777777" w:rsidR="0089507A" w:rsidRPr="0089507A" w:rsidRDefault="0089507A" w:rsidP="002D78D5">
      <w:pPr>
        <w:shd w:val="clear" w:color="auto" w:fill="FFFFFF"/>
        <w:spacing w:after="0" w:line="352" w:lineRule="atLeast"/>
        <w:ind w:left="1440"/>
        <w:rPr>
          <w:ins w:id="348" w:author="Unknown"/>
          <w:rFonts w:ascii="Verdana" w:eastAsia="Times New Roman" w:hAnsi="Verdana" w:cs="Times New Roman"/>
          <w:color w:val="000000"/>
        </w:rPr>
      </w:pPr>
      <w:ins w:id="349" w:author="Unknown">
        <w:r w:rsidRPr="0089507A">
          <w:rPr>
            <w:rFonts w:ascii="Verdana" w:eastAsia="Times New Roman" w:hAnsi="Verdana" w:cs="Times New Roman"/>
            <w:color w:val="000000"/>
            <w:bdr w:val="none" w:sz="0" w:space="0" w:color="auto" w:frame="1"/>
          </w:rPr>
          <w:t>        }  </w:t>
        </w:r>
      </w:ins>
    </w:p>
    <w:p w14:paraId="4C0BA219" w14:textId="77777777" w:rsidR="0089507A" w:rsidRPr="0089507A" w:rsidRDefault="0089507A" w:rsidP="002D78D5">
      <w:pPr>
        <w:shd w:val="clear" w:color="auto" w:fill="FFFFFF"/>
        <w:spacing w:after="0" w:line="352" w:lineRule="atLeast"/>
        <w:ind w:left="1440"/>
        <w:rPr>
          <w:ins w:id="350" w:author="Unknown"/>
          <w:rFonts w:ascii="Verdana" w:eastAsia="Times New Roman" w:hAnsi="Verdana" w:cs="Times New Roman"/>
          <w:color w:val="000000"/>
        </w:rPr>
      </w:pPr>
      <w:ins w:id="351" w:author="Unknown">
        <w:r w:rsidRPr="0089507A">
          <w:rPr>
            <w:rFonts w:ascii="Verdana" w:eastAsia="Times New Roman" w:hAnsi="Verdana" w:cs="Times New Roman"/>
            <w:color w:val="000000"/>
            <w:bdr w:val="none" w:sz="0" w:space="0" w:color="auto" w:frame="1"/>
          </w:rPr>
          <w:t>    }  </w:t>
        </w:r>
      </w:ins>
    </w:p>
    <w:p w14:paraId="7556770A" w14:textId="77777777" w:rsidR="0089507A" w:rsidRPr="0089507A" w:rsidRDefault="0089507A" w:rsidP="002D78D5">
      <w:pPr>
        <w:shd w:val="clear" w:color="auto" w:fill="FFFFFF"/>
        <w:spacing w:after="134" w:line="352" w:lineRule="atLeast"/>
        <w:ind w:left="1440"/>
        <w:rPr>
          <w:ins w:id="352" w:author="Unknown"/>
          <w:rFonts w:ascii="Verdana" w:eastAsia="Times New Roman" w:hAnsi="Verdana" w:cs="Times New Roman"/>
          <w:color w:val="000000"/>
        </w:rPr>
      </w:pPr>
      <w:ins w:id="353" w:author="Unknown">
        <w:r w:rsidRPr="0089507A">
          <w:rPr>
            <w:rFonts w:ascii="Verdana" w:eastAsia="Times New Roman" w:hAnsi="Verdana" w:cs="Times New Roman"/>
            <w:color w:val="000000"/>
            <w:bdr w:val="none" w:sz="0" w:space="0" w:color="auto" w:frame="1"/>
          </w:rPr>
          <w:t>}  </w:t>
        </w:r>
      </w:ins>
    </w:p>
    <w:p w14:paraId="1121B24C" w14:textId="77777777" w:rsidR="0089507A" w:rsidRPr="0089507A" w:rsidRDefault="009B4D82" w:rsidP="0089507A">
      <w:pPr>
        <w:spacing w:after="0" w:line="240" w:lineRule="auto"/>
        <w:rPr>
          <w:ins w:id="354" w:author="Unknown"/>
          <w:rFonts w:ascii="Times New Roman" w:eastAsia="Times New Roman" w:hAnsi="Times New Roman" w:cs="Times New Roman"/>
          <w:sz w:val="24"/>
          <w:szCs w:val="24"/>
        </w:rPr>
      </w:pPr>
      <w:ins w:id="355" w:author="Unknown">
        <w:r w:rsidRPr="0089507A">
          <w:rPr>
            <w:rFonts w:ascii="Verdana" w:eastAsia="Times New Roman" w:hAnsi="Verdana" w:cs="Times New Roman"/>
            <w:color w:val="000000"/>
          </w:rPr>
          <w:fldChar w:fldCharType="begin"/>
        </w:r>
        <w:r w:rsidR="0089507A" w:rsidRPr="0089507A">
          <w:rPr>
            <w:rFonts w:ascii="Verdana" w:eastAsia="Times New Roman" w:hAnsi="Verdana" w:cs="Times New Roman"/>
            <w:color w:val="000000"/>
          </w:rPr>
          <w:instrText xml:space="preserve"> HYPERLINK "http://www.javatpoint.com/opr/test.jsp?filename=TryCatchExample6" \t "_blank" </w:instrText>
        </w:r>
        <w:r w:rsidRPr="0089507A">
          <w:rPr>
            <w:rFonts w:ascii="Verdana" w:eastAsia="Times New Roman" w:hAnsi="Verdana" w:cs="Times New Roman"/>
            <w:color w:val="000000"/>
          </w:rPr>
          <w:fldChar w:fldCharType="separate"/>
        </w:r>
        <w:r w:rsidR="0089507A" w:rsidRPr="0089507A">
          <w:rPr>
            <w:rFonts w:ascii="Verdana" w:eastAsia="Times New Roman" w:hAnsi="Verdana" w:cs="Times New Roman"/>
            <w:b/>
            <w:bCs/>
            <w:color w:val="FFFFFF"/>
          </w:rPr>
          <w:t xml:space="preserve">Test it </w:t>
        </w:r>
        <w:proofErr w:type="gramStart"/>
        <w:r w:rsidR="0089507A" w:rsidRPr="0089507A">
          <w:rPr>
            <w:rFonts w:ascii="Verdana" w:eastAsia="Times New Roman" w:hAnsi="Verdana" w:cs="Times New Roman"/>
            <w:b/>
            <w:bCs/>
            <w:color w:val="FFFFFF"/>
          </w:rPr>
          <w:t>Now</w:t>
        </w:r>
        <w:proofErr w:type="gramEnd"/>
        <w:r w:rsidRPr="0089507A">
          <w:rPr>
            <w:rFonts w:ascii="Verdana" w:eastAsia="Times New Roman" w:hAnsi="Verdana" w:cs="Times New Roman"/>
            <w:color w:val="000000"/>
          </w:rPr>
          <w:fldChar w:fldCharType="end"/>
        </w:r>
      </w:ins>
    </w:p>
    <w:p w14:paraId="54C1C43B" w14:textId="77777777" w:rsidR="0089507A" w:rsidRPr="0089507A" w:rsidRDefault="0089507A" w:rsidP="0089507A">
      <w:pPr>
        <w:shd w:val="clear" w:color="auto" w:fill="FFFFFF"/>
        <w:spacing w:before="100" w:beforeAutospacing="1" w:after="100" w:afterAutospacing="1" w:line="240" w:lineRule="auto"/>
        <w:rPr>
          <w:ins w:id="356" w:author="Unknown"/>
          <w:rFonts w:ascii="Verdana" w:eastAsia="Times New Roman" w:hAnsi="Verdana" w:cs="Times New Roman"/>
          <w:color w:val="000000"/>
        </w:rPr>
      </w:pPr>
      <w:ins w:id="357" w:author="Unknown">
        <w:r w:rsidRPr="0089507A">
          <w:rPr>
            <w:rFonts w:ascii="Verdana" w:eastAsia="Times New Roman" w:hAnsi="Verdana" w:cs="Times New Roman"/>
            <w:b/>
            <w:bCs/>
            <w:color w:val="000000"/>
          </w:rPr>
          <w:t>Output:</w:t>
        </w:r>
      </w:ins>
    </w:p>
    <w:p w14:paraId="2891F53C" w14:textId="77777777" w:rsidR="0089507A" w:rsidRPr="0089507A" w:rsidRDefault="0089507A" w:rsidP="0089507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8" w:author="Unknown"/>
          <w:rFonts w:ascii="Courier New" w:eastAsia="Times New Roman" w:hAnsi="Courier New" w:cs="Courier New"/>
          <w:color w:val="000000"/>
          <w:sz w:val="20"/>
          <w:szCs w:val="20"/>
        </w:rPr>
      </w:pPr>
      <w:ins w:id="359" w:author="Unknown">
        <w:r w:rsidRPr="0089507A">
          <w:rPr>
            <w:rFonts w:ascii="Courier New" w:eastAsia="Times New Roman" w:hAnsi="Courier New" w:cs="Courier New"/>
            <w:color w:val="000000"/>
            <w:sz w:val="20"/>
            <w:szCs w:val="20"/>
          </w:rPr>
          <w:t>25</w:t>
        </w:r>
      </w:ins>
    </w:p>
    <w:p w14:paraId="0279C48F" w14:textId="77777777" w:rsidR="0089507A" w:rsidRPr="0089507A" w:rsidRDefault="0089507A" w:rsidP="0089507A">
      <w:pPr>
        <w:shd w:val="clear" w:color="auto" w:fill="FFFFFF"/>
        <w:spacing w:before="100" w:beforeAutospacing="1" w:after="100" w:afterAutospacing="1" w:line="312" w:lineRule="atLeast"/>
        <w:outlineLvl w:val="2"/>
        <w:rPr>
          <w:ins w:id="360" w:author="Unknown"/>
          <w:rFonts w:ascii="Helvetica" w:eastAsia="Times New Roman" w:hAnsi="Helvetica" w:cs="Helvetica"/>
          <w:color w:val="610B4B"/>
          <w:sz w:val="35"/>
          <w:szCs w:val="35"/>
        </w:rPr>
      </w:pPr>
      <w:ins w:id="361" w:author="Unknown">
        <w:r w:rsidRPr="0089507A">
          <w:rPr>
            <w:rFonts w:ascii="Helvetica" w:eastAsia="Times New Roman" w:hAnsi="Helvetica" w:cs="Helvetica"/>
            <w:color w:val="610B4B"/>
            <w:sz w:val="35"/>
            <w:szCs w:val="35"/>
          </w:rPr>
          <w:t>Example 7</w:t>
        </w:r>
      </w:ins>
    </w:p>
    <w:p w14:paraId="1476598D" w14:textId="77777777" w:rsidR="0089507A" w:rsidRPr="0089507A" w:rsidRDefault="0089507A" w:rsidP="0089507A">
      <w:pPr>
        <w:shd w:val="clear" w:color="auto" w:fill="FFFFFF"/>
        <w:spacing w:before="100" w:beforeAutospacing="1" w:after="100" w:afterAutospacing="1" w:line="240" w:lineRule="auto"/>
        <w:rPr>
          <w:ins w:id="362" w:author="Unknown"/>
          <w:rFonts w:ascii="Verdana" w:eastAsia="Times New Roman" w:hAnsi="Verdana" w:cs="Times New Roman"/>
          <w:color w:val="000000"/>
        </w:rPr>
      </w:pPr>
      <w:ins w:id="363" w:author="Unknown">
        <w:r w:rsidRPr="0089507A">
          <w:rPr>
            <w:rFonts w:ascii="Verdana" w:eastAsia="Times New Roman" w:hAnsi="Verdana" w:cs="Times New Roman"/>
            <w:color w:val="000000"/>
          </w:rPr>
          <w:t>In this example, along with try block, we also enclose exception code in a catch block.</w:t>
        </w:r>
      </w:ins>
    </w:p>
    <w:p w14:paraId="1B562129" w14:textId="77777777" w:rsidR="0089507A" w:rsidRPr="0089507A" w:rsidRDefault="0089507A" w:rsidP="002D78D5">
      <w:pPr>
        <w:shd w:val="clear" w:color="auto" w:fill="FFFFFF"/>
        <w:spacing w:after="0" w:line="352" w:lineRule="atLeast"/>
        <w:ind w:left="720"/>
        <w:rPr>
          <w:ins w:id="364" w:author="Unknown"/>
          <w:rFonts w:ascii="Verdana" w:eastAsia="Times New Roman" w:hAnsi="Verdana" w:cs="Times New Roman"/>
          <w:color w:val="000000"/>
        </w:rPr>
      </w:pPr>
      <w:ins w:id="365" w:author="Unknown">
        <w:r w:rsidRPr="0089507A">
          <w:rPr>
            <w:rFonts w:ascii="Verdana" w:eastAsia="Times New Roman" w:hAnsi="Verdana" w:cs="Times New Roman"/>
            <w:b/>
            <w:bCs/>
            <w:color w:val="006699"/>
          </w:rPr>
          <w:t>public</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class</w:t>
        </w:r>
        <w:r w:rsidRPr="0089507A">
          <w:rPr>
            <w:rFonts w:ascii="Verdana" w:eastAsia="Times New Roman" w:hAnsi="Verdana" w:cs="Times New Roman"/>
            <w:color w:val="000000"/>
            <w:bdr w:val="none" w:sz="0" w:space="0" w:color="auto" w:frame="1"/>
          </w:rPr>
          <w:t> TryCatchExample7 {  </w:t>
        </w:r>
      </w:ins>
    </w:p>
    <w:p w14:paraId="5242EF72" w14:textId="77777777" w:rsidR="0089507A" w:rsidRPr="0089507A" w:rsidRDefault="0089507A" w:rsidP="002D78D5">
      <w:pPr>
        <w:shd w:val="clear" w:color="auto" w:fill="FFFFFF"/>
        <w:spacing w:after="0" w:line="352" w:lineRule="atLeast"/>
        <w:ind w:left="720"/>
        <w:rPr>
          <w:ins w:id="366" w:author="Unknown"/>
          <w:rFonts w:ascii="Verdana" w:eastAsia="Times New Roman" w:hAnsi="Verdana" w:cs="Times New Roman"/>
          <w:color w:val="000000"/>
        </w:rPr>
      </w:pPr>
      <w:ins w:id="367" w:author="Unknown">
        <w:r w:rsidRPr="0089507A">
          <w:rPr>
            <w:rFonts w:ascii="Verdana" w:eastAsia="Times New Roman" w:hAnsi="Verdana" w:cs="Times New Roman"/>
            <w:color w:val="000000"/>
            <w:bdr w:val="none" w:sz="0" w:space="0" w:color="auto" w:frame="1"/>
          </w:rPr>
          <w:t>  </w:t>
        </w:r>
      </w:ins>
    </w:p>
    <w:p w14:paraId="6CE8C22D" w14:textId="77777777" w:rsidR="0089507A" w:rsidRPr="0089507A" w:rsidRDefault="0089507A" w:rsidP="002D78D5">
      <w:pPr>
        <w:shd w:val="clear" w:color="auto" w:fill="FFFFFF"/>
        <w:spacing w:after="0" w:line="352" w:lineRule="atLeast"/>
        <w:ind w:left="720"/>
        <w:rPr>
          <w:ins w:id="368" w:author="Unknown"/>
          <w:rFonts w:ascii="Verdana" w:eastAsia="Times New Roman" w:hAnsi="Verdana" w:cs="Times New Roman"/>
          <w:color w:val="000000"/>
        </w:rPr>
      </w:pPr>
      <w:ins w:id="369" w:author="Unknown">
        <w:r w:rsidRPr="0089507A">
          <w:rPr>
            <w:rFonts w:ascii="Verdana" w:eastAsia="Times New Roman" w:hAnsi="Verdana" w:cs="Times New Roman"/>
            <w:color w:val="000000"/>
            <w:bdr w:val="none" w:sz="0" w:space="0" w:color="auto" w:frame="1"/>
          </w:rPr>
          <w:t>    </w:t>
        </w:r>
        <w:proofErr w:type="gramStart"/>
        <w:r w:rsidRPr="0089507A">
          <w:rPr>
            <w:rFonts w:ascii="Verdana" w:eastAsia="Times New Roman" w:hAnsi="Verdana" w:cs="Times New Roman"/>
            <w:b/>
            <w:bCs/>
            <w:color w:val="006699"/>
          </w:rPr>
          <w:t>public</w:t>
        </w:r>
        <w:proofErr w:type="gramEnd"/>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static</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void</w:t>
        </w:r>
        <w:r w:rsidRPr="0089507A">
          <w:rPr>
            <w:rFonts w:ascii="Verdana" w:eastAsia="Times New Roman" w:hAnsi="Verdana" w:cs="Times New Roman"/>
            <w:color w:val="000000"/>
            <w:bdr w:val="none" w:sz="0" w:space="0" w:color="auto" w:frame="1"/>
          </w:rPr>
          <w:t> main(String[] </w:t>
        </w:r>
        <w:proofErr w:type="spellStart"/>
        <w:r w:rsidRPr="0089507A">
          <w:rPr>
            <w:rFonts w:ascii="Verdana" w:eastAsia="Times New Roman" w:hAnsi="Verdana" w:cs="Times New Roman"/>
            <w:color w:val="000000"/>
            <w:bdr w:val="none" w:sz="0" w:space="0" w:color="auto" w:frame="1"/>
          </w:rPr>
          <w:t>args</w:t>
        </w:r>
        <w:proofErr w:type="spellEnd"/>
        <w:r w:rsidRPr="0089507A">
          <w:rPr>
            <w:rFonts w:ascii="Verdana" w:eastAsia="Times New Roman" w:hAnsi="Verdana" w:cs="Times New Roman"/>
            <w:color w:val="000000"/>
            <w:bdr w:val="none" w:sz="0" w:space="0" w:color="auto" w:frame="1"/>
          </w:rPr>
          <w:t>) {  </w:t>
        </w:r>
      </w:ins>
    </w:p>
    <w:p w14:paraId="386E296A" w14:textId="77777777" w:rsidR="0089507A" w:rsidRPr="0089507A" w:rsidRDefault="0089507A" w:rsidP="002D78D5">
      <w:pPr>
        <w:shd w:val="clear" w:color="auto" w:fill="FFFFFF"/>
        <w:spacing w:after="0" w:line="352" w:lineRule="atLeast"/>
        <w:ind w:left="720"/>
        <w:rPr>
          <w:ins w:id="370" w:author="Unknown"/>
          <w:rFonts w:ascii="Verdana" w:eastAsia="Times New Roman" w:hAnsi="Verdana" w:cs="Times New Roman"/>
          <w:color w:val="000000"/>
        </w:rPr>
      </w:pPr>
      <w:ins w:id="371" w:author="Unknown">
        <w:r w:rsidRPr="0089507A">
          <w:rPr>
            <w:rFonts w:ascii="Verdana" w:eastAsia="Times New Roman" w:hAnsi="Verdana" w:cs="Times New Roman"/>
            <w:color w:val="000000"/>
            <w:bdr w:val="none" w:sz="0" w:space="0" w:color="auto" w:frame="1"/>
          </w:rPr>
          <w:lastRenderedPageBreak/>
          <w:t>          </w:t>
        </w:r>
      </w:ins>
    </w:p>
    <w:p w14:paraId="7537A517" w14:textId="77777777" w:rsidR="0089507A" w:rsidRPr="0089507A" w:rsidRDefault="0089507A" w:rsidP="002D78D5">
      <w:pPr>
        <w:shd w:val="clear" w:color="auto" w:fill="FFFFFF"/>
        <w:spacing w:after="0" w:line="352" w:lineRule="atLeast"/>
        <w:ind w:left="720"/>
        <w:rPr>
          <w:ins w:id="372" w:author="Unknown"/>
          <w:rFonts w:ascii="Verdana" w:eastAsia="Times New Roman" w:hAnsi="Verdana" w:cs="Times New Roman"/>
          <w:color w:val="000000"/>
        </w:rPr>
      </w:pPr>
      <w:ins w:id="373"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try</w:t>
        </w:r>
        <w:r w:rsidRPr="0089507A">
          <w:rPr>
            <w:rFonts w:ascii="Verdana" w:eastAsia="Times New Roman" w:hAnsi="Verdana" w:cs="Times New Roman"/>
            <w:color w:val="000000"/>
            <w:bdr w:val="none" w:sz="0" w:space="0" w:color="auto" w:frame="1"/>
          </w:rPr>
          <w:t>  </w:t>
        </w:r>
      </w:ins>
    </w:p>
    <w:p w14:paraId="72C55E89" w14:textId="77777777" w:rsidR="0089507A" w:rsidRPr="0089507A" w:rsidRDefault="0089507A" w:rsidP="002D78D5">
      <w:pPr>
        <w:shd w:val="clear" w:color="auto" w:fill="FFFFFF"/>
        <w:spacing w:after="0" w:line="352" w:lineRule="atLeast"/>
        <w:ind w:left="720"/>
        <w:rPr>
          <w:ins w:id="374" w:author="Unknown"/>
          <w:rFonts w:ascii="Verdana" w:eastAsia="Times New Roman" w:hAnsi="Verdana" w:cs="Times New Roman"/>
          <w:color w:val="000000"/>
        </w:rPr>
      </w:pPr>
      <w:ins w:id="375" w:author="Unknown">
        <w:r w:rsidRPr="0089507A">
          <w:rPr>
            <w:rFonts w:ascii="Verdana" w:eastAsia="Times New Roman" w:hAnsi="Verdana" w:cs="Times New Roman"/>
            <w:color w:val="000000"/>
            <w:bdr w:val="none" w:sz="0" w:space="0" w:color="auto" w:frame="1"/>
          </w:rPr>
          <w:t>        {  </w:t>
        </w:r>
      </w:ins>
    </w:p>
    <w:p w14:paraId="18C89F4A" w14:textId="77777777" w:rsidR="0089507A" w:rsidRPr="0089507A" w:rsidRDefault="0089507A" w:rsidP="002D78D5">
      <w:pPr>
        <w:shd w:val="clear" w:color="auto" w:fill="FFFFFF"/>
        <w:spacing w:after="0" w:line="352" w:lineRule="atLeast"/>
        <w:ind w:left="720"/>
        <w:rPr>
          <w:ins w:id="376" w:author="Unknown"/>
          <w:rFonts w:ascii="Verdana" w:eastAsia="Times New Roman" w:hAnsi="Verdana" w:cs="Times New Roman"/>
          <w:color w:val="000000"/>
        </w:rPr>
      </w:pPr>
      <w:ins w:id="377"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int</w:t>
        </w:r>
        <w:r w:rsidRPr="0089507A">
          <w:rPr>
            <w:rFonts w:ascii="Verdana" w:eastAsia="Times New Roman" w:hAnsi="Verdana" w:cs="Times New Roman"/>
            <w:color w:val="000000"/>
            <w:bdr w:val="none" w:sz="0" w:space="0" w:color="auto" w:frame="1"/>
          </w:rPr>
          <w:t> data1=</w:t>
        </w:r>
        <w:r w:rsidRPr="0089507A">
          <w:rPr>
            <w:rFonts w:ascii="Verdana" w:eastAsia="Times New Roman" w:hAnsi="Verdana" w:cs="Times New Roman"/>
            <w:color w:val="C00000"/>
          </w:rPr>
          <w:t>50</w:t>
        </w:r>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color w:val="C00000"/>
          </w:rPr>
          <w:t>0</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color w:val="008200"/>
          </w:rPr>
          <w:t>//may throw exception </w:t>
        </w:r>
        <w:r w:rsidRPr="0089507A">
          <w:rPr>
            <w:rFonts w:ascii="Verdana" w:eastAsia="Times New Roman" w:hAnsi="Verdana" w:cs="Times New Roman"/>
            <w:color w:val="000000"/>
            <w:bdr w:val="none" w:sz="0" w:space="0" w:color="auto" w:frame="1"/>
          </w:rPr>
          <w:t>  </w:t>
        </w:r>
      </w:ins>
    </w:p>
    <w:p w14:paraId="6393948D" w14:textId="77777777" w:rsidR="0089507A" w:rsidRPr="0089507A" w:rsidRDefault="0089507A" w:rsidP="002D78D5">
      <w:pPr>
        <w:shd w:val="clear" w:color="auto" w:fill="FFFFFF"/>
        <w:spacing w:after="0" w:line="352" w:lineRule="atLeast"/>
        <w:ind w:left="720"/>
        <w:rPr>
          <w:ins w:id="378" w:author="Unknown"/>
          <w:rFonts w:ascii="Verdana" w:eastAsia="Times New Roman" w:hAnsi="Verdana" w:cs="Times New Roman"/>
          <w:color w:val="000000"/>
        </w:rPr>
      </w:pPr>
      <w:ins w:id="379" w:author="Unknown">
        <w:r w:rsidRPr="0089507A">
          <w:rPr>
            <w:rFonts w:ascii="Verdana" w:eastAsia="Times New Roman" w:hAnsi="Verdana" w:cs="Times New Roman"/>
            <w:color w:val="000000"/>
            <w:bdr w:val="none" w:sz="0" w:space="0" w:color="auto" w:frame="1"/>
          </w:rPr>
          <w:t>  </w:t>
        </w:r>
      </w:ins>
    </w:p>
    <w:p w14:paraId="2FB6C7AE" w14:textId="77777777" w:rsidR="0089507A" w:rsidRPr="0089507A" w:rsidRDefault="0089507A" w:rsidP="002D78D5">
      <w:pPr>
        <w:shd w:val="clear" w:color="auto" w:fill="FFFFFF"/>
        <w:spacing w:after="0" w:line="352" w:lineRule="atLeast"/>
        <w:ind w:left="720"/>
        <w:rPr>
          <w:ins w:id="380" w:author="Unknown"/>
          <w:rFonts w:ascii="Verdana" w:eastAsia="Times New Roman" w:hAnsi="Verdana" w:cs="Times New Roman"/>
          <w:color w:val="000000"/>
        </w:rPr>
      </w:pPr>
      <w:ins w:id="381" w:author="Unknown">
        <w:r w:rsidRPr="0089507A">
          <w:rPr>
            <w:rFonts w:ascii="Verdana" w:eastAsia="Times New Roman" w:hAnsi="Verdana" w:cs="Times New Roman"/>
            <w:color w:val="000000"/>
            <w:bdr w:val="none" w:sz="0" w:space="0" w:color="auto" w:frame="1"/>
          </w:rPr>
          <w:t>        }  </w:t>
        </w:r>
      </w:ins>
    </w:p>
    <w:p w14:paraId="12172B9D" w14:textId="77777777" w:rsidR="0089507A" w:rsidRPr="0089507A" w:rsidRDefault="0089507A" w:rsidP="002D78D5">
      <w:pPr>
        <w:shd w:val="clear" w:color="auto" w:fill="FFFFFF"/>
        <w:spacing w:after="0" w:line="352" w:lineRule="atLeast"/>
        <w:ind w:left="720"/>
        <w:rPr>
          <w:ins w:id="382" w:author="Unknown"/>
          <w:rFonts w:ascii="Verdana" w:eastAsia="Times New Roman" w:hAnsi="Verdana" w:cs="Times New Roman"/>
          <w:color w:val="000000"/>
        </w:rPr>
      </w:pPr>
      <w:ins w:id="383"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color w:val="008200"/>
          </w:rPr>
          <w:t>// handling the exception</w:t>
        </w:r>
        <w:r w:rsidRPr="0089507A">
          <w:rPr>
            <w:rFonts w:ascii="Verdana" w:eastAsia="Times New Roman" w:hAnsi="Verdana" w:cs="Times New Roman"/>
            <w:color w:val="000000"/>
            <w:bdr w:val="none" w:sz="0" w:space="0" w:color="auto" w:frame="1"/>
          </w:rPr>
          <w:t>  </w:t>
        </w:r>
      </w:ins>
    </w:p>
    <w:p w14:paraId="1DF0F1DD" w14:textId="77777777" w:rsidR="0089507A" w:rsidRPr="0089507A" w:rsidRDefault="0089507A" w:rsidP="002D78D5">
      <w:pPr>
        <w:shd w:val="clear" w:color="auto" w:fill="FFFFFF"/>
        <w:spacing w:after="0" w:line="352" w:lineRule="atLeast"/>
        <w:ind w:left="720"/>
        <w:rPr>
          <w:ins w:id="384" w:author="Unknown"/>
          <w:rFonts w:ascii="Verdana" w:eastAsia="Times New Roman" w:hAnsi="Verdana" w:cs="Times New Roman"/>
          <w:color w:val="000000"/>
        </w:rPr>
      </w:pPr>
      <w:ins w:id="385" w:author="Unknown">
        <w:r w:rsidRPr="0089507A">
          <w:rPr>
            <w:rFonts w:ascii="Verdana" w:eastAsia="Times New Roman" w:hAnsi="Verdana" w:cs="Times New Roman"/>
            <w:color w:val="000000"/>
            <w:bdr w:val="none" w:sz="0" w:space="0" w:color="auto" w:frame="1"/>
          </w:rPr>
          <w:t>        </w:t>
        </w:r>
        <w:proofErr w:type="gramStart"/>
        <w:r w:rsidRPr="0089507A">
          <w:rPr>
            <w:rFonts w:ascii="Verdana" w:eastAsia="Times New Roman" w:hAnsi="Verdana" w:cs="Times New Roman"/>
            <w:b/>
            <w:bCs/>
            <w:color w:val="006699"/>
          </w:rPr>
          <w:t>catch</w:t>
        </w:r>
        <w:r w:rsidRPr="0089507A">
          <w:rPr>
            <w:rFonts w:ascii="Verdana" w:eastAsia="Times New Roman" w:hAnsi="Verdana" w:cs="Times New Roman"/>
            <w:color w:val="000000"/>
            <w:bdr w:val="none" w:sz="0" w:space="0" w:color="auto" w:frame="1"/>
          </w:rPr>
          <w:t>(</w:t>
        </w:r>
        <w:proofErr w:type="gramEnd"/>
        <w:r w:rsidRPr="0089507A">
          <w:rPr>
            <w:rFonts w:ascii="Verdana" w:eastAsia="Times New Roman" w:hAnsi="Verdana" w:cs="Times New Roman"/>
            <w:color w:val="000000"/>
            <w:bdr w:val="none" w:sz="0" w:space="0" w:color="auto" w:frame="1"/>
          </w:rPr>
          <w:t>Exception e)  </w:t>
        </w:r>
      </w:ins>
    </w:p>
    <w:p w14:paraId="3F7B7E3B" w14:textId="77777777" w:rsidR="0089507A" w:rsidRPr="0089507A" w:rsidRDefault="0089507A" w:rsidP="002D78D5">
      <w:pPr>
        <w:shd w:val="clear" w:color="auto" w:fill="FFFFFF"/>
        <w:spacing w:after="0" w:line="352" w:lineRule="atLeast"/>
        <w:ind w:left="720"/>
        <w:rPr>
          <w:ins w:id="386" w:author="Unknown"/>
          <w:rFonts w:ascii="Verdana" w:eastAsia="Times New Roman" w:hAnsi="Verdana" w:cs="Times New Roman"/>
          <w:color w:val="000000"/>
        </w:rPr>
      </w:pPr>
      <w:ins w:id="387" w:author="Unknown">
        <w:r w:rsidRPr="0089507A">
          <w:rPr>
            <w:rFonts w:ascii="Verdana" w:eastAsia="Times New Roman" w:hAnsi="Verdana" w:cs="Times New Roman"/>
            <w:color w:val="000000"/>
            <w:bdr w:val="none" w:sz="0" w:space="0" w:color="auto" w:frame="1"/>
          </w:rPr>
          <w:t>        {  </w:t>
        </w:r>
      </w:ins>
    </w:p>
    <w:p w14:paraId="7FA67A31" w14:textId="77777777" w:rsidR="0089507A" w:rsidRPr="0089507A" w:rsidRDefault="0089507A" w:rsidP="002D78D5">
      <w:pPr>
        <w:shd w:val="clear" w:color="auto" w:fill="FFFFFF"/>
        <w:spacing w:after="0" w:line="352" w:lineRule="atLeast"/>
        <w:ind w:left="720"/>
        <w:rPr>
          <w:ins w:id="388" w:author="Unknown"/>
          <w:rFonts w:ascii="Verdana" w:eastAsia="Times New Roman" w:hAnsi="Verdana" w:cs="Times New Roman"/>
          <w:color w:val="000000"/>
        </w:rPr>
      </w:pPr>
      <w:ins w:id="389"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color w:val="008200"/>
          </w:rPr>
          <w:t>// generating the exception in catch block</w:t>
        </w:r>
        <w:r w:rsidRPr="0089507A">
          <w:rPr>
            <w:rFonts w:ascii="Verdana" w:eastAsia="Times New Roman" w:hAnsi="Verdana" w:cs="Times New Roman"/>
            <w:color w:val="000000"/>
            <w:bdr w:val="none" w:sz="0" w:space="0" w:color="auto" w:frame="1"/>
          </w:rPr>
          <w:t>  </w:t>
        </w:r>
      </w:ins>
    </w:p>
    <w:p w14:paraId="30AAA50F" w14:textId="77777777" w:rsidR="0089507A" w:rsidRPr="0089507A" w:rsidRDefault="0089507A" w:rsidP="002D78D5">
      <w:pPr>
        <w:shd w:val="clear" w:color="auto" w:fill="FFFFFF"/>
        <w:spacing w:after="0" w:line="352" w:lineRule="atLeast"/>
        <w:ind w:left="720"/>
        <w:rPr>
          <w:ins w:id="390" w:author="Unknown"/>
          <w:rFonts w:ascii="Verdana" w:eastAsia="Times New Roman" w:hAnsi="Verdana" w:cs="Times New Roman"/>
          <w:color w:val="000000"/>
        </w:rPr>
      </w:pPr>
      <w:ins w:id="391"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int</w:t>
        </w:r>
        <w:r w:rsidRPr="0089507A">
          <w:rPr>
            <w:rFonts w:ascii="Verdana" w:eastAsia="Times New Roman" w:hAnsi="Verdana" w:cs="Times New Roman"/>
            <w:color w:val="000000"/>
            <w:bdr w:val="none" w:sz="0" w:space="0" w:color="auto" w:frame="1"/>
          </w:rPr>
          <w:t> data2=</w:t>
        </w:r>
        <w:r w:rsidRPr="0089507A">
          <w:rPr>
            <w:rFonts w:ascii="Verdana" w:eastAsia="Times New Roman" w:hAnsi="Verdana" w:cs="Times New Roman"/>
            <w:color w:val="C00000"/>
          </w:rPr>
          <w:t>50</w:t>
        </w:r>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color w:val="C00000"/>
          </w:rPr>
          <w:t>0</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color w:val="008200"/>
          </w:rPr>
          <w:t>//may throw exception </w:t>
        </w:r>
        <w:r w:rsidRPr="0089507A">
          <w:rPr>
            <w:rFonts w:ascii="Verdana" w:eastAsia="Times New Roman" w:hAnsi="Verdana" w:cs="Times New Roman"/>
            <w:color w:val="000000"/>
            <w:bdr w:val="none" w:sz="0" w:space="0" w:color="auto" w:frame="1"/>
          </w:rPr>
          <w:t>  </w:t>
        </w:r>
      </w:ins>
    </w:p>
    <w:p w14:paraId="1D8B02A6" w14:textId="77777777" w:rsidR="0089507A" w:rsidRPr="0089507A" w:rsidRDefault="0089507A" w:rsidP="002D78D5">
      <w:pPr>
        <w:shd w:val="clear" w:color="auto" w:fill="FFFFFF"/>
        <w:spacing w:after="0" w:line="352" w:lineRule="atLeast"/>
        <w:ind w:left="720"/>
        <w:rPr>
          <w:ins w:id="392" w:author="Unknown"/>
          <w:rFonts w:ascii="Verdana" w:eastAsia="Times New Roman" w:hAnsi="Verdana" w:cs="Times New Roman"/>
          <w:color w:val="000000"/>
        </w:rPr>
      </w:pPr>
      <w:ins w:id="393" w:author="Unknown">
        <w:r w:rsidRPr="0089507A">
          <w:rPr>
            <w:rFonts w:ascii="Verdana" w:eastAsia="Times New Roman" w:hAnsi="Verdana" w:cs="Times New Roman"/>
            <w:color w:val="000000"/>
            <w:bdr w:val="none" w:sz="0" w:space="0" w:color="auto" w:frame="1"/>
          </w:rPr>
          <w:t>  </w:t>
        </w:r>
      </w:ins>
    </w:p>
    <w:p w14:paraId="78F157BE" w14:textId="77777777" w:rsidR="0089507A" w:rsidRPr="0089507A" w:rsidRDefault="0089507A" w:rsidP="002D78D5">
      <w:pPr>
        <w:shd w:val="clear" w:color="auto" w:fill="FFFFFF"/>
        <w:spacing w:after="0" w:line="352" w:lineRule="atLeast"/>
        <w:ind w:left="720"/>
        <w:rPr>
          <w:ins w:id="394" w:author="Unknown"/>
          <w:rFonts w:ascii="Verdana" w:eastAsia="Times New Roman" w:hAnsi="Verdana" w:cs="Times New Roman"/>
          <w:color w:val="000000"/>
        </w:rPr>
      </w:pPr>
      <w:ins w:id="395" w:author="Unknown">
        <w:r w:rsidRPr="0089507A">
          <w:rPr>
            <w:rFonts w:ascii="Verdana" w:eastAsia="Times New Roman" w:hAnsi="Verdana" w:cs="Times New Roman"/>
            <w:color w:val="000000"/>
            <w:bdr w:val="none" w:sz="0" w:space="0" w:color="auto" w:frame="1"/>
          </w:rPr>
          <w:t>        }  </w:t>
        </w:r>
      </w:ins>
    </w:p>
    <w:p w14:paraId="5DC01220" w14:textId="77777777" w:rsidR="0089507A" w:rsidRPr="0089507A" w:rsidRDefault="0089507A" w:rsidP="002D78D5">
      <w:pPr>
        <w:shd w:val="clear" w:color="auto" w:fill="FFFFFF"/>
        <w:spacing w:after="0" w:line="352" w:lineRule="atLeast"/>
        <w:ind w:left="720"/>
        <w:rPr>
          <w:ins w:id="396" w:author="Unknown"/>
          <w:rFonts w:ascii="Verdana" w:eastAsia="Times New Roman" w:hAnsi="Verdana" w:cs="Times New Roman"/>
          <w:color w:val="000000"/>
        </w:rPr>
      </w:pPr>
      <w:ins w:id="397" w:author="Unknown">
        <w:r w:rsidRPr="0089507A">
          <w:rPr>
            <w:rFonts w:ascii="Verdana" w:eastAsia="Times New Roman" w:hAnsi="Verdana" w:cs="Times New Roman"/>
            <w:color w:val="000000"/>
            <w:bdr w:val="none" w:sz="0" w:space="0" w:color="auto" w:frame="1"/>
          </w:rPr>
          <w:t>    </w:t>
        </w:r>
        <w:proofErr w:type="spellStart"/>
        <w:r w:rsidRPr="0089507A">
          <w:rPr>
            <w:rFonts w:ascii="Verdana" w:eastAsia="Times New Roman" w:hAnsi="Verdana" w:cs="Times New Roman"/>
            <w:color w:val="000000"/>
            <w:bdr w:val="none" w:sz="0" w:space="0" w:color="auto" w:frame="1"/>
          </w:rPr>
          <w:t>System.out.println</w:t>
        </w:r>
        <w:proofErr w:type="spellEnd"/>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color w:val="0000FF"/>
          </w:rPr>
          <w:t>"rest of the code"</w:t>
        </w:r>
        <w:r w:rsidRPr="0089507A">
          <w:rPr>
            <w:rFonts w:ascii="Verdana" w:eastAsia="Times New Roman" w:hAnsi="Verdana" w:cs="Times New Roman"/>
            <w:color w:val="000000"/>
            <w:bdr w:val="none" w:sz="0" w:space="0" w:color="auto" w:frame="1"/>
          </w:rPr>
          <w:t>);  </w:t>
        </w:r>
      </w:ins>
    </w:p>
    <w:p w14:paraId="2C844A71" w14:textId="77777777" w:rsidR="0089507A" w:rsidRPr="0089507A" w:rsidRDefault="0089507A" w:rsidP="002D78D5">
      <w:pPr>
        <w:shd w:val="clear" w:color="auto" w:fill="FFFFFF"/>
        <w:spacing w:after="0" w:line="352" w:lineRule="atLeast"/>
        <w:ind w:left="720"/>
        <w:rPr>
          <w:ins w:id="398" w:author="Unknown"/>
          <w:rFonts w:ascii="Verdana" w:eastAsia="Times New Roman" w:hAnsi="Verdana" w:cs="Times New Roman"/>
          <w:color w:val="000000"/>
        </w:rPr>
      </w:pPr>
      <w:ins w:id="399" w:author="Unknown">
        <w:r w:rsidRPr="0089507A">
          <w:rPr>
            <w:rFonts w:ascii="Verdana" w:eastAsia="Times New Roman" w:hAnsi="Verdana" w:cs="Times New Roman"/>
            <w:color w:val="000000"/>
            <w:bdr w:val="none" w:sz="0" w:space="0" w:color="auto" w:frame="1"/>
          </w:rPr>
          <w:t>    }  </w:t>
        </w:r>
      </w:ins>
    </w:p>
    <w:p w14:paraId="6A288B58" w14:textId="77777777" w:rsidR="0089507A" w:rsidRPr="0089507A" w:rsidRDefault="0089507A" w:rsidP="002D78D5">
      <w:pPr>
        <w:shd w:val="clear" w:color="auto" w:fill="FFFFFF"/>
        <w:spacing w:after="134" w:line="352" w:lineRule="atLeast"/>
        <w:ind w:left="720"/>
        <w:rPr>
          <w:ins w:id="400" w:author="Unknown"/>
          <w:rFonts w:ascii="Verdana" w:eastAsia="Times New Roman" w:hAnsi="Verdana" w:cs="Times New Roman"/>
          <w:color w:val="000000"/>
        </w:rPr>
      </w:pPr>
      <w:ins w:id="401" w:author="Unknown">
        <w:r w:rsidRPr="0089507A">
          <w:rPr>
            <w:rFonts w:ascii="Verdana" w:eastAsia="Times New Roman" w:hAnsi="Verdana" w:cs="Times New Roman"/>
            <w:color w:val="000000"/>
            <w:bdr w:val="none" w:sz="0" w:space="0" w:color="auto" w:frame="1"/>
          </w:rPr>
          <w:t>}  </w:t>
        </w:r>
      </w:ins>
    </w:p>
    <w:p w14:paraId="307694F3" w14:textId="77777777" w:rsidR="0089507A" w:rsidRPr="0089507A" w:rsidRDefault="009B4D82" w:rsidP="0089507A">
      <w:pPr>
        <w:spacing w:after="0" w:line="240" w:lineRule="auto"/>
        <w:rPr>
          <w:ins w:id="402" w:author="Unknown"/>
          <w:rFonts w:ascii="Times New Roman" w:eastAsia="Times New Roman" w:hAnsi="Times New Roman" w:cs="Times New Roman"/>
          <w:sz w:val="24"/>
          <w:szCs w:val="24"/>
        </w:rPr>
      </w:pPr>
      <w:ins w:id="403" w:author="Unknown">
        <w:r w:rsidRPr="0089507A">
          <w:rPr>
            <w:rFonts w:ascii="Verdana" w:eastAsia="Times New Roman" w:hAnsi="Verdana" w:cs="Times New Roman"/>
            <w:color w:val="000000"/>
          </w:rPr>
          <w:fldChar w:fldCharType="begin"/>
        </w:r>
        <w:r w:rsidR="0089507A" w:rsidRPr="0089507A">
          <w:rPr>
            <w:rFonts w:ascii="Verdana" w:eastAsia="Times New Roman" w:hAnsi="Verdana" w:cs="Times New Roman"/>
            <w:color w:val="000000"/>
          </w:rPr>
          <w:instrText xml:space="preserve"> HYPERLINK "http://www.javatpoint.com/opr/test.jsp?filename=TryCatchExample7" \t "_blank" </w:instrText>
        </w:r>
        <w:r w:rsidRPr="0089507A">
          <w:rPr>
            <w:rFonts w:ascii="Verdana" w:eastAsia="Times New Roman" w:hAnsi="Verdana" w:cs="Times New Roman"/>
            <w:color w:val="000000"/>
          </w:rPr>
          <w:fldChar w:fldCharType="separate"/>
        </w:r>
        <w:r w:rsidR="0089507A" w:rsidRPr="0089507A">
          <w:rPr>
            <w:rFonts w:ascii="Verdana" w:eastAsia="Times New Roman" w:hAnsi="Verdana" w:cs="Times New Roman"/>
            <w:b/>
            <w:bCs/>
            <w:color w:val="FFFFFF"/>
          </w:rPr>
          <w:t xml:space="preserve">Test it </w:t>
        </w:r>
        <w:proofErr w:type="gramStart"/>
        <w:r w:rsidR="0089507A" w:rsidRPr="0089507A">
          <w:rPr>
            <w:rFonts w:ascii="Verdana" w:eastAsia="Times New Roman" w:hAnsi="Verdana" w:cs="Times New Roman"/>
            <w:b/>
            <w:bCs/>
            <w:color w:val="FFFFFF"/>
          </w:rPr>
          <w:t>Now</w:t>
        </w:r>
        <w:proofErr w:type="gramEnd"/>
        <w:r w:rsidRPr="0089507A">
          <w:rPr>
            <w:rFonts w:ascii="Verdana" w:eastAsia="Times New Roman" w:hAnsi="Verdana" w:cs="Times New Roman"/>
            <w:color w:val="000000"/>
          </w:rPr>
          <w:fldChar w:fldCharType="end"/>
        </w:r>
      </w:ins>
    </w:p>
    <w:p w14:paraId="503CE9EB" w14:textId="77777777" w:rsidR="0089507A" w:rsidRPr="0089507A" w:rsidRDefault="0089507A" w:rsidP="0089507A">
      <w:pPr>
        <w:shd w:val="clear" w:color="auto" w:fill="FFFFFF"/>
        <w:spacing w:before="100" w:beforeAutospacing="1" w:after="100" w:afterAutospacing="1" w:line="240" w:lineRule="auto"/>
        <w:rPr>
          <w:ins w:id="404" w:author="Unknown"/>
          <w:rFonts w:ascii="Verdana" w:eastAsia="Times New Roman" w:hAnsi="Verdana" w:cs="Times New Roman"/>
          <w:color w:val="000000"/>
        </w:rPr>
      </w:pPr>
      <w:ins w:id="405" w:author="Unknown">
        <w:r w:rsidRPr="0089507A">
          <w:rPr>
            <w:rFonts w:ascii="Verdana" w:eastAsia="Times New Roman" w:hAnsi="Verdana" w:cs="Times New Roman"/>
            <w:b/>
            <w:bCs/>
            <w:color w:val="000000"/>
          </w:rPr>
          <w:t>Output:</w:t>
        </w:r>
      </w:ins>
    </w:p>
    <w:p w14:paraId="4BE6CCB0" w14:textId="77777777" w:rsidR="0089507A" w:rsidRPr="0089507A" w:rsidRDefault="0089507A" w:rsidP="0089507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6" w:author="Unknown"/>
          <w:rFonts w:ascii="Courier New" w:eastAsia="Times New Roman" w:hAnsi="Courier New" w:cs="Courier New"/>
          <w:color w:val="000000"/>
          <w:sz w:val="20"/>
          <w:szCs w:val="20"/>
        </w:rPr>
      </w:pPr>
      <w:ins w:id="407" w:author="Unknown">
        <w:r w:rsidRPr="0089507A">
          <w:rPr>
            <w:rFonts w:ascii="Courier New" w:eastAsia="Times New Roman" w:hAnsi="Courier New" w:cs="Courier New"/>
            <w:color w:val="000000"/>
            <w:sz w:val="20"/>
            <w:szCs w:val="20"/>
          </w:rPr>
          <w:t xml:space="preserve">Exception in thread "main" </w:t>
        </w:r>
        <w:proofErr w:type="spellStart"/>
        <w:r w:rsidRPr="0089507A">
          <w:rPr>
            <w:rFonts w:ascii="Courier New" w:eastAsia="Times New Roman" w:hAnsi="Courier New" w:cs="Courier New"/>
            <w:color w:val="000000"/>
            <w:sz w:val="20"/>
            <w:szCs w:val="20"/>
          </w:rPr>
          <w:t>java.lang.ArithmeticException</w:t>
        </w:r>
        <w:proofErr w:type="spellEnd"/>
        <w:r w:rsidRPr="0089507A">
          <w:rPr>
            <w:rFonts w:ascii="Courier New" w:eastAsia="Times New Roman" w:hAnsi="Courier New" w:cs="Courier New"/>
            <w:color w:val="000000"/>
            <w:sz w:val="20"/>
            <w:szCs w:val="20"/>
          </w:rPr>
          <w:t>: / by zero</w:t>
        </w:r>
      </w:ins>
    </w:p>
    <w:p w14:paraId="7047607D" w14:textId="77777777" w:rsidR="0089507A" w:rsidRPr="002D78D5" w:rsidRDefault="0089507A" w:rsidP="0089507A">
      <w:pPr>
        <w:shd w:val="clear" w:color="auto" w:fill="FFFFFF"/>
        <w:spacing w:before="100" w:beforeAutospacing="1" w:after="100" w:afterAutospacing="1" w:line="240" w:lineRule="auto"/>
        <w:rPr>
          <w:ins w:id="408" w:author="Unknown"/>
          <w:rFonts w:ascii="Verdana" w:eastAsia="Times New Roman" w:hAnsi="Verdana" w:cs="Times New Roman"/>
          <w:b/>
          <w:color w:val="000000"/>
        </w:rPr>
      </w:pPr>
      <w:ins w:id="409" w:author="Unknown">
        <w:r w:rsidRPr="002D78D5">
          <w:rPr>
            <w:rFonts w:ascii="Verdana" w:eastAsia="Times New Roman" w:hAnsi="Verdana" w:cs="Times New Roman"/>
            <w:b/>
            <w:color w:val="000000"/>
          </w:rPr>
          <w:t>Here, we can see that the catch block didn't contain the exception code. So, enclose exception code within a try block and use catch block only to handle the exceptions.</w:t>
        </w:r>
      </w:ins>
    </w:p>
    <w:p w14:paraId="7D4D9278" w14:textId="77777777" w:rsidR="0089507A" w:rsidRPr="0089507A" w:rsidRDefault="0089507A" w:rsidP="0089507A">
      <w:pPr>
        <w:shd w:val="clear" w:color="auto" w:fill="FFFFFF"/>
        <w:spacing w:before="100" w:beforeAutospacing="1" w:after="100" w:afterAutospacing="1" w:line="312" w:lineRule="atLeast"/>
        <w:outlineLvl w:val="2"/>
        <w:rPr>
          <w:ins w:id="410" w:author="Unknown"/>
          <w:rFonts w:ascii="Helvetica" w:eastAsia="Times New Roman" w:hAnsi="Helvetica" w:cs="Helvetica"/>
          <w:color w:val="610B4B"/>
          <w:sz w:val="35"/>
          <w:szCs w:val="35"/>
        </w:rPr>
      </w:pPr>
      <w:ins w:id="411" w:author="Unknown">
        <w:r w:rsidRPr="0089507A">
          <w:rPr>
            <w:rFonts w:ascii="Helvetica" w:eastAsia="Times New Roman" w:hAnsi="Helvetica" w:cs="Helvetica"/>
            <w:color w:val="610B4B"/>
            <w:sz w:val="35"/>
            <w:szCs w:val="35"/>
          </w:rPr>
          <w:t>Example 8</w:t>
        </w:r>
      </w:ins>
    </w:p>
    <w:p w14:paraId="23F8F790" w14:textId="77777777" w:rsidR="0089507A" w:rsidRPr="0089507A" w:rsidRDefault="0089507A" w:rsidP="0089507A">
      <w:pPr>
        <w:shd w:val="clear" w:color="auto" w:fill="FFFFFF"/>
        <w:spacing w:before="100" w:beforeAutospacing="1" w:after="100" w:afterAutospacing="1" w:line="240" w:lineRule="auto"/>
        <w:rPr>
          <w:ins w:id="412" w:author="Unknown"/>
          <w:rFonts w:ascii="Verdana" w:eastAsia="Times New Roman" w:hAnsi="Verdana" w:cs="Times New Roman"/>
          <w:color w:val="000000"/>
        </w:rPr>
      </w:pPr>
      <w:ins w:id="413" w:author="Unknown">
        <w:r w:rsidRPr="0089507A">
          <w:rPr>
            <w:rFonts w:ascii="Verdana" w:eastAsia="Times New Roman" w:hAnsi="Verdana" w:cs="Times New Roman"/>
            <w:color w:val="000000"/>
          </w:rPr>
          <w:t>In this example, we handle the generated exception (Arithmetic Exception) with a different type of exception class (</w:t>
        </w:r>
        <w:proofErr w:type="spellStart"/>
        <w:r w:rsidRPr="0089507A">
          <w:rPr>
            <w:rFonts w:ascii="Verdana" w:eastAsia="Times New Roman" w:hAnsi="Verdana" w:cs="Times New Roman"/>
            <w:color w:val="000000"/>
          </w:rPr>
          <w:t>ArrayIndexOutOfBoundsException</w:t>
        </w:r>
        <w:proofErr w:type="spellEnd"/>
        <w:r w:rsidRPr="0089507A">
          <w:rPr>
            <w:rFonts w:ascii="Verdana" w:eastAsia="Times New Roman" w:hAnsi="Verdana" w:cs="Times New Roman"/>
            <w:color w:val="000000"/>
          </w:rPr>
          <w:t>).</w:t>
        </w:r>
      </w:ins>
    </w:p>
    <w:p w14:paraId="213E0D6E" w14:textId="77777777" w:rsidR="0089507A" w:rsidRPr="0089507A" w:rsidRDefault="0089507A" w:rsidP="002D78D5">
      <w:pPr>
        <w:shd w:val="clear" w:color="auto" w:fill="FFFFFF"/>
        <w:spacing w:after="0" w:line="352" w:lineRule="atLeast"/>
        <w:ind w:left="720"/>
        <w:rPr>
          <w:ins w:id="414" w:author="Unknown"/>
          <w:rFonts w:ascii="Verdana" w:eastAsia="Times New Roman" w:hAnsi="Verdana" w:cs="Times New Roman"/>
          <w:color w:val="000000"/>
        </w:rPr>
      </w:pPr>
      <w:ins w:id="415" w:author="Unknown">
        <w:r w:rsidRPr="0089507A">
          <w:rPr>
            <w:rFonts w:ascii="Verdana" w:eastAsia="Times New Roman" w:hAnsi="Verdana" w:cs="Times New Roman"/>
            <w:b/>
            <w:bCs/>
            <w:color w:val="006699"/>
          </w:rPr>
          <w:t>public</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class</w:t>
        </w:r>
        <w:r w:rsidRPr="0089507A">
          <w:rPr>
            <w:rFonts w:ascii="Verdana" w:eastAsia="Times New Roman" w:hAnsi="Verdana" w:cs="Times New Roman"/>
            <w:color w:val="000000"/>
            <w:bdr w:val="none" w:sz="0" w:space="0" w:color="auto" w:frame="1"/>
          </w:rPr>
          <w:t> TryCatchExample8 {  </w:t>
        </w:r>
      </w:ins>
    </w:p>
    <w:p w14:paraId="6495FEB0" w14:textId="77777777" w:rsidR="0089507A" w:rsidRPr="0089507A" w:rsidRDefault="0089507A" w:rsidP="002D78D5">
      <w:pPr>
        <w:shd w:val="clear" w:color="auto" w:fill="FFFFFF"/>
        <w:spacing w:after="0" w:line="352" w:lineRule="atLeast"/>
        <w:ind w:left="720"/>
        <w:rPr>
          <w:ins w:id="416" w:author="Unknown"/>
          <w:rFonts w:ascii="Verdana" w:eastAsia="Times New Roman" w:hAnsi="Verdana" w:cs="Times New Roman"/>
          <w:color w:val="000000"/>
        </w:rPr>
      </w:pPr>
      <w:ins w:id="417" w:author="Unknown">
        <w:r w:rsidRPr="0089507A">
          <w:rPr>
            <w:rFonts w:ascii="Verdana" w:eastAsia="Times New Roman" w:hAnsi="Verdana" w:cs="Times New Roman"/>
            <w:color w:val="000000"/>
            <w:bdr w:val="none" w:sz="0" w:space="0" w:color="auto" w:frame="1"/>
          </w:rPr>
          <w:t>  </w:t>
        </w:r>
      </w:ins>
    </w:p>
    <w:p w14:paraId="69589BF3" w14:textId="77777777" w:rsidR="0089507A" w:rsidRPr="0089507A" w:rsidRDefault="0089507A" w:rsidP="002D78D5">
      <w:pPr>
        <w:shd w:val="clear" w:color="auto" w:fill="FFFFFF"/>
        <w:spacing w:after="0" w:line="352" w:lineRule="atLeast"/>
        <w:ind w:left="720"/>
        <w:rPr>
          <w:ins w:id="418" w:author="Unknown"/>
          <w:rFonts w:ascii="Verdana" w:eastAsia="Times New Roman" w:hAnsi="Verdana" w:cs="Times New Roman"/>
          <w:color w:val="000000"/>
        </w:rPr>
      </w:pPr>
      <w:ins w:id="419" w:author="Unknown">
        <w:r w:rsidRPr="0089507A">
          <w:rPr>
            <w:rFonts w:ascii="Verdana" w:eastAsia="Times New Roman" w:hAnsi="Verdana" w:cs="Times New Roman"/>
            <w:color w:val="000000"/>
            <w:bdr w:val="none" w:sz="0" w:space="0" w:color="auto" w:frame="1"/>
          </w:rPr>
          <w:t>    </w:t>
        </w:r>
        <w:proofErr w:type="gramStart"/>
        <w:r w:rsidRPr="0089507A">
          <w:rPr>
            <w:rFonts w:ascii="Verdana" w:eastAsia="Times New Roman" w:hAnsi="Verdana" w:cs="Times New Roman"/>
            <w:b/>
            <w:bCs/>
            <w:color w:val="006699"/>
          </w:rPr>
          <w:t>public</w:t>
        </w:r>
        <w:proofErr w:type="gramEnd"/>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static</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void</w:t>
        </w:r>
        <w:r w:rsidRPr="0089507A">
          <w:rPr>
            <w:rFonts w:ascii="Verdana" w:eastAsia="Times New Roman" w:hAnsi="Verdana" w:cs="Times New Roman"/>
            <w:color w:val="000000"/>
            <w:bdr w:val="none" w:sz="0" w:space="0" w:color="auto" w:frame="1"/>
          </w:rPr>
          <w:t> main(String[] </w:t>
        </w:r>
        <w:proofErr w:type="spellStart"/>
        <w:r w:rsidRPr="0089507A">
          <w:rPr>
            <w:rFonts w:ascii="Verdana" w:eastAsia="Times New Roman" w:hAnsi="Verdana" w:cs="Times New Roman"/>
            <w:color w:val="000000"/>
            <w:bdr w:val="none" w:sz="0" w:space="0" w:color="auto" w:frame="1"/>
          </w:rPr>
          <w:t>args</w:t>
        </w:r>
        <w:proofErr w:type="spellEnd"/>
        <w:r w:rsidRPr="0089507A">
          <w:rPr>
            <w:rFonts w:ascii="Verdana" w:eastAsia="Times New Roman" w:hAnsi="Verdana" w:cs="Times New Roman"/>
            <w:color w:val="000000"/>
            <w:bdr w:val="none" w:sz="0" w:space="0" w:color="auto" w:frame="1"/>
          </w:rPr>
          <w:t>) {  </w:t>
        </w:r>
      </w:ins>
    </w:p>
    <w:p w14:paraId="07639658" w14:textId="77777777" w:rsidR="0089507A" w:rsidRPr="0089507A" w:rsidRDefault="0089507A" w:rsidP="002D78D5">
      <w:pPr>
        <w:shd w:val="clear" w:color="auto" w:fill="FFFFFF"/>
        <w:spacing w:after="0" w:line="352" w:lineRule="atLeast"/>
        <w:ind w:left="720"/>
        <w:rPr>
          <w:ins w:id="420" w:author="Unknown"/>
          <w:rFonts w:ascii="Verdana" w:eastAsia="Times New Roman" w:hAnsi="Verdana" w:cs="Times New Roman"/>
          <w:color w:val="000000"/>
        </w:rPr>
      </w:pPr>
      <w:ins w:id="421"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try</w:t>
        </w:r>
        <w:r w:rsidRPr="0089507A">
          <w:rPr>
            <w:rFonts w:ascii="Verdana" w:eastAsia="Times New Roman" w:hAnsi="Verdana" w:cs="Times New Roman"/>
            <w:color w:val="000000"/>
            <w:bdr w:val="none" w:sz="0" w:space="0" w:color="auto" w:frame="1"/>
          </w:rPr>
          <w:t>  </w:t>
        </w:r>
      </w:ins>
    </w:p>
    <w:p w14:paraId="128B5203" w14:textId="77777777" w:rsidR="0089507A" w:rsidRPr="0089507A" w:rsidRDefault="0089507A" w:rsidP="002D78D5">
      <w:pPr>
        <w:shd w:val="clear" w:color="auto" w:fill="FFFFFF"/>
        <w:spacing w:after="0" w:line="352" w:lineRule="atLeast"/>
        <w:ind w:left="720"/>
        <w:rPr>
          <w:ins w:id="422" w:author="Unknown"/>
          <w:rFonts w:ascii="Verdana" w:eastAsia="Times New Roman" w:hAnsi="Verdana" w:cs="Times New Roman"/>
          <w:color w:val="000000"/>
        </w:rPr>
      </w:pPr>
      <w:ins w:id="423" w:author="Unknown">
        <w:r w:rsidRPr="0089507A">
          <w:rPr>
            <w:rFonts w:ascii="Verdana" w:eastAsia="Times New Roman" w:hAnsi="Verdana" w:cs="Times New Roman"/>
            <w:color w:val="000000"/>
            <w:bdr w:val="none" w:sz="0" w:space="0" w:color="auto" w:frame="1"/>
          </w:rPr>
          <w:t>        {  </w:t>
        </w:r>
      </w:ins>
    </w:p>
    <w:p w14:paraId="05D5FEBB" w14:textId="77777777" w:rsidR="0089507A" w:rsidRPr="0089507A" w:rsidRDefault="0089507A" w:rsidP="002D78D5">
      <w:pPr>
        <w:shd w:val="clear" w:color="auto" w:fill="FFFFFF"/>
        <w:spacing w:after="0" w:line="352" w:lineRule="atLeast"/>
        <w:ind w:left="720"/>
        <w:rPr>
          <w:ins w:id="424" w:author="Unknown"/>
          <w:rFonts w:ascii="Verdana" w:eastAsia="Times New Roman" w:hAnsi="Verdana" w:cs="Times New Roman"/>
          <w:color w:val="000000"/>
        </w:rPr>
      </w:pPr>
      <w:ins w:id="425"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int</w:t>
        </w:r>
        <w:r w:rsidRPr="0089507A">
          <w:rPr>
            <w:rFonts w:ascii="Verdana" w:eastAsia="Times New Roman" w:hAnsi="Verdana" w:cs="Times New Roman"/>
            <w:color w:val="000000"/>
            <w:bdr w:val="none" w:sz="0" w:space="0" w:color="auto" w:frame="1"/>
          </w:rPr>
          <w:t> data=</w:t>
        </w:r>
        <w:r w:rsidRPr="0089507A">
          <w:rPr>
            <w:rFonts w:ascii="Verdana" w:eastAsia="Times New Roman" w:hAnsi="Verdana" w:cs="Times New Roman"/>
            <w:color w:val="C00000"/>
          </w:rPr>
          <w:t>50</w:t>
        </w:r>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color w:val="C00000"/>
          </w:rPr>
          <w:t>0</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color w:val="008200"/>
          </w:rPr>
          <w:t>//may throw exception </w:t>
        </w:r>
        <w:r w:rsidRPr="0089507A">
          <w:rPr>
            <w:rFonts w:ascii="Verdana" w:eastAsia="Times New Roman" w:hAnsi="Verdana" w:cs="Times New Roman"/>
            <w:color w:val="000000"/>
            <w:bdr w:val="none" w:sz="0" w:space="0" w:color="auto" w:frame="1"/>
          </w:rPr>
          <w:t>  </w:t>
        </w:r>
      </w:ins>
    </w:p>
    <w:p w14:paraId="7D9A03E7" w14:textId="77777777" w:rsidR="0089507A" w:rsidRPr="0089507A" w:rsidRDefault="0089507A" w:rsidP="002D78D5">
      <w:pPr>
        <w:shd w:val="clear" w:color="auto" w:fill="FFFFFF"/>
        <w:spacing w:after="0" w:line="352" w:lineRule="atLeast"/>
        <w:ind w:left="720"/>
        <w:rPr>
          <w:ins w:id="426" w:author="Unknown"/>
          <w:rFonts w:ascii="Verdana" w:eastAsia="Times New Roman" w:hAnsi="Verdana" w:cs="Times New Roman"/>
          <w:color w:val="000000"/>
        </w:rPr>
      </w:pPr>
      <w:ins w:id="427" w:author="Unknown">
        <w:r w:rsidRPr="0089507A">
          <w:rPr>
            <w:rFonts w:ascii="Verdana" w:eastAsia="Times New Roman" w:hAnsi="Verdana" w:cs="Times New Roman"/>
            <w:color w:val="000000"/>
            <w:bdr w:val="none" w:sz="0" w:space="0" w:color="auto" w:frame="1"/>
          </w:rPr>
          <w:t>  </w:t>
        </w:r>
      </w:ins>
    </w:p>
    <w:p w14:paraId="1894A90F" w14:textId="77777777" w:rsidR="0089507A" w:rsidRPr="0089507A" w:rsidRDefault="0089507A" w:rsidP="002D78D5">
      <w:pPr>
        <w:shd w:val="clear" w:color="auto" w:fill="FFFFFF"/>
        <w:spacing w:after="0" w:line="352" w:lineRule="atLeast"/>
        <w:ind w:left="720"/>
        <w:rPr>
          <w:ins w:id="428" w:author="Unknown"/>
          <w:rFonts w:ascii="Verdana" w:eastAsia="Times New Roman" w:hAnsi="Verdana" w:cs="Times New Roman"/>
          <w:color w:val="000000"/>
        </w:rPr>
      </w:pPr>
      <w:ins w:id="429" w:author="Unknown">
        <w:r w:rsidRPr="0089507A">
          <w:rPr>
            <w:rFonts w:ascii="Verdana" w:eastAsia="Times New Roman" w:hAnsi="Verdana" w:cs="Times New Roman"/>
            <w:color w:val="000000"/>
            <w:bdr w:val="none" w:sz="0" w:space="0" w:color="auto" w:frame="1"/>
          </w:rPr>
          <w:t>        }  </w:t>
        </w:r>
      </w:ins>
    </w:p>
    <w:p w14:paraId="1A266CE8" w14:textId="77777777" w:rsidR="0089507A" w:rsidRPr="0089507A" w:rsidRDefault="0089507A" w:rsidP="002D78D5">
      <w:pPr>
        <w:shd w:val="clear" w:color="auto" w:fill="FFFFFF"/>
        <w:spacing w:after="0" w:line="352" w:lineRule="atLeast"/>
        <w:ind w:left="720"/>
        <w:rPr>
          <w:ins w:id="430" w:author="Unknown"/>
          <w:rFonts w:ascii="Verdana" w:eastAsia="Times New Roman" w:hAnsi="Verdana" w:cs="Times New Roman"/>
          <w:color w:val="000000"/>
        </w:rPr>
      </w:pPr>
      <w:ins w:id="431" w:author="Unknown">
        <w:r w:rsidRPr="0089507A">
          <w:rPr>
            <w:rFonts w:ascii="Verdana" w:eastAsia="Times New Roman" w:hAnsi="Verdana" w:cs="Times New Roman"/>
            <w:color w:val="000000"/>
            <w:bdr w:val="none" w:sz="0" w:space="0" w:color="auto" w:frame="1"/>
          </w:rPr>
          <w:lastRenderedPageBreak/>
          <w:t>            </w:t>
        </w:r>
        <w:r w:rsidRPr="0089507A">
          <w:rPr>
            <w:rFonts w:ascii="Verdana" w:eastAsia="Times New Roman" w:hAnsi="Verdana" w:cs="Times New Roman"/>
            <w:color w:val="008200"/>
          </w:rPr>
          <w:t>// try to handle the ArithmeticException using ArrayIndexOutOfBoundsException</w:t>
        </w:r>
        <w:r w:rsidRPr="0089507A">
          <w:rPr>
            <w:rFonts w:ascii="Verdana" w:eastAsia="Times New Roman" w:hAnsi="Verdana" w:cs="Times New Roman"/>
            <w:color w:val="000000"/>
            <w:bdr w:val="none" w:sz="0" w:space="0" w:color="auto" w:frame="1"/>
          </w:rPr>
          <w:t>  </w:t>
        </w:r>
      </w:ins>
    </w:p>
    <w:p w14:paraId="4F2CCC8F" w14:textId="77777777" w:rsidR="0089507A" w:rsidRPr="0089507A" w:rsidRDefault="0089507A" w:rsidP="002D78D5">
      <w:pPr>
        <w:shd w:val="clear" w:color="auto" w:fill="FFFFFF"/>
        <w:spacing w:after="0" w:line="352" w:lineRule="atLeast"/>
        <w:ind w:left="720"/>
        <w:rPr>
          <w:ins w:id="432" w:author="Unknown"/>
          <w:rFonts w:ascii="Verdana" w:eastAsia="Times New Roman" w:hAnsi="Verdana" w:cs="Times New Roman"/>
          <w:color w:val="000000"/>
        </w:rPr>
      </w:pPr>
      <w:ins w:id="433" w:author="Unknown">
        <w:r w:rsidRPr="0089507A">
          <w:rPr>
            <w:rFonts w:ascii="Verdana" w:eastAsia="Times New Roman" w:hAnsi="Verdana" w:cs="Times New Roman"/>
            <w:color w:val="000000"/>
            <w:bdr w:val="none" w:sz="0" w:space="0" w:color="auto" w:frame="1"/>
          </w:rPr>
          <w:t>        </w:t>
        </w:r>
        <w:proofErr w:type="gramStart"/>
        <w:r w:rsidRPr="0089507A">
          <w:rPr>
            <w:rFonts w:ascii="Verdana" w:eastAsia="Times New Roman" w:hAnsi="Verdana" w:cs="Times New Roman"/>
            <w:b/>
            <w:bCs/>
            <w:color w:val="006699"/>
          </w:rPr>
          <w:t>catch</w:t>
        </w:r>
        <w:r w:rsidRPr="0089507A">
          <w:rPr>
            <w:rFonts w:ascii="Verdana" w:eastAsia="Times New Roman" w:hAnsi="Verdana" w:cs="Times New Roman"/>
            <w:color w:val="000000"/>
            <w:bdr w:val="none" w:sz="0" w:space="0" w:color="auto" w:frame="1"/>
          </w:rPr>
          <w:t>(</w:t>
        </w:r>
        <w:proofErr w:type="spellStart"/>
        <w:proofErr w:type="gramEnd"/>
        <w:r w:rsidRPr="0089507A">
          <w:rPr>
            <w:rFonts w:ascii="Verdana" w:eastAsia="Times New Roman" w:hAnsi="Verdana" w:cs="Times New Roman"/>
            <w:color w:val="000000"/>
            <w:bdr w:val="none" w:sz="0" w:space="0" w:color="auto" w:frame="1"/>
          </w:rPr>
          <w:t>ArrayIndexOutOfBoundsException</w:t>
        </w:r>
        <w:proofErr w:type="spellEnd"/>
        <w:r w:rsidRPr="0089507A">
          <w:rPr>
            <w:rFonts w:ascii="Verdana" w:eastAsia="Times New Roman" w:hAnsi="Verdana" w:cs="Times New Roman"/>
            <w:color w:val="000000"/>
            <w:bdr w:val="none" w:sz="0" w:space="0" w:color="auto" w:frame="1"/>
          </w:rPr>
          <w:t> e)  </w:t>
        </w:r>
      </w:ins>
    </w:p>
    <w:p w14:paraId="04B06058" w14:textId="77777777" w:rsidR="0089507A" w:rsidRPr="0089507A" w:rsidRDefault="0089507A" w:rsidP="002D78D5">
      <w:pPr>
        <w:shd w:val="clear" w:color="auto" w:fill="FFFFFF"/>
        <w:spacing w:after="0" w:line="352" w:lineRule="atLeast"/>
        <w:ind w:left="720"/>
        <w:rPr>
          <w:ins w:id="434" w:author="Unknown"/>
          <w:rFonts w:ascii="Verdana" w:eastAsia="Times New Roman" w:hAnsi="Verdana" w:cs="Times New Roman"/>
          <w:color w:val="000000"/>
        </w:rPr>
      </w:pPr>
      <w:ins w:id="435" w:author="Unknown">
        <w:r w:rsidRPr="0089507A">
          <w:rPr>
            <w:rFonts w:ascii="Verdana" w:eastAsia="Times New Roman" w:hAnsi="Verdana" w:cs="Times New Roman"/>
            <w:color w:val="000000"/>
            <w:bdr w:val="none" w:sz="0" w:space="0" w:color="auto" w:frame="1"/>
          </w:rPr>
          <w:t>        {  </w:t>
        </w:r>
      </w:ins>
    </w:p>
    <w:p w14:paraId="7D6CD400" w14:textId="77777777" w:rsidR="0089507A" w:rsidRPr="0089507A" w:rsidRDefault="0089507A" w:rsidP="002D78D5">
      <w:pPr>
        <w:shd w:val="clear" w:color="auto" w:fill="FFFFFF"/>
        <w:spacing w:after="0" w:line="352" w:lineRule="atLeast"/>
        <w:ind w:left="720"/>
        <w:rPr>
          <w:ins w:id="436" w:author="Unknown"/>
          <w:rFonts w:ascii="Verdana" w:eastAsia="Times New Roman" w:hAnsi="Verdana" w:cs="Times New Roman"/>
          <w:color w:val="000000"/>
        </w:rPr>
      </w:pPr>
      <w:ins w:id="437" w:author="Unknown">
        <w:r w:rsidRPr="0089507A">
          <w:rPr>
            <w:rFonts w:ascii="Verdana" w:eastAsia="Times New Roman" w:hAnsi="Verdana" w:cs="Times New Roman"/>
            <w:color w:val="000000"/>
            <w:bdr w:val="none" w:sz="0" w:space="0" w:color="auto" w:frame="1"/>
          </w:rPr>
          <w:t>            </w:t>
        </w:r>
        <w:proofErr w:type="spellStart"/>
        <w:r w:rsidRPr="0089507A">
          <w:rPr>
            <w:rFonts w:ascii="Verdana" w:eastAsia="Times New Roman" w:hAnsi="Verdana" w:cs="Times New Roman"/>
            <w:color w:val="000000"/>
            <w:bdr w:val="none" w:sz="0" w:space="0" w:color="auto" w:frame="1"/>
          </w:rPr>
          <w:t>System.out.println</w:t>
        </w:r>
        <w:proofErr w:type="spellEnd"/>
        <w:r w:rsidRPr="0089507A">
          <w:rPr>
            <w:rFonts w:ascii="Verdana" w:eastAsia="Times New Roman" w:hAnsi="Verdana" w:cs="Times New Roman"/>
            <w:color w:val="000000"/>
            <w:bdr w:val="none" w:sz="0" w:space="0" w:color="auto" w:frame="1"/>
          </w:rPr>
          <w:t>(e);  </w:t>
        </w:r>
      </w:ins>
    </w:p>
    <w:p w14:paraId="530E0181" w14:textId="77777777" w:rsidR="0089507A" w:rsidRPr="0089507A" w:rsidRDefault="0089507A" w:rsidP="002D78D5">
      <w:pPr>
        <w:shd w:val="clear" w:color="auto" w:fill="FFFFFF"/>
        <w:spacing w:after="0" w:line="352" w:lineRule="atLeast"/>
        <w:ind w:left="720"/>
        <w:rPr>
          <w:ins w:id="438" w:author="Unknown"/>
          <w:rFonts w:ascii="Verdana" w:eastAsia="Times New Roman" w:hAnsi="Verdana" w:cs="Times New Roman"/>
          <w:color w:val="000000"/>
        </w:rPr>
      </w:pPr>
      <w:ins w:id="439" w:author="Unknown">
        <w:r w:rsidRPr="0089507A">
          <w:rPr>
            <w:rFonts w:ascii="Verdana" w:eastAsia="Times New Roman" w:hAnsi="Verdana" w:cs="Times New Roman"/>
            <w:color w:val="000000"/>
            <w:bdr w:val="none" w:sz="0" w:space="0" w:color="auto" w:frame="1"/>
          </w:rPr>
          <w:t>        }  </w:t>
        </w:r>
      </w:ins>
    </w:p>
    <w:p w14:paraId="5B5C954B" w14:textId="77777777" w:rsidR="0089507A" w:rsidRPr="0089507A" w:rsidRDefault="0089507A" w:rsidP="002D78D5">
      <w:pPr>
        <w:shd w:val="clear" w:color="auto" w:fill="FFFFFF"/>
        <w:spacing w:after="0" w:line="352" w:lineRule="atLeast"/>
        <w:ind w:left="720"/>
        <w:rPr>
          <w:ins w:id="440" w:author="Unknown"/>
          <w:rFonts w:ascii="Verdana" w:eastAsia="Times New Roman" w:hAnsi="Verdana" w:cs="Times New Roman"/>
          <w:color w:val="000000"/>
        </w:rPr>
      </w:pPr>
      <w:ins w:id="441" w:author="Unknown">
        <w:r w:rsidRPr="0089507A">
          <w:rPr>
            <w:rFonts w:ascii="Verdana" w:eastAsia="Times New Roman" w:hAnsi="Verdana" w:cs="Times New Roman"/>
            <w:color w:val="000000"/>
            <w:bdr w:val="none" w:sz="0" w:space="0" w:color="auto" w:frame="1"/>
          </w:rPr>
          <w:t>        </w:t>
        </w:r>
        <w:proofErr w:type="spellStart"/>
        <w:r w:rsidRPr="0089507A">
          <w:rPr>
            <w:rFonts w:ascii="Verdana" w:eastAsia="Times New Roman" w:hAnsi="Verdana" w:cs="Times New Roman"/>
            <w:color w:val="000000"/>
            <w:bdr w:val="none" w:sz="0" w:space="0" w:color="auto" w:frame="1"/>
          </w:rPr>
          <w:t>System.out.println</w:t>
        </w:r>
        <w:proofErr w:type="spellEnd"/>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color w:val="0000FF"/>
          </w:rPr>
          <w:t>"rest of the code"</w:t>
        </w:r>
        <w:r w:rsidRPr="0089507A">
          <w:rPr>
            <w:rFonts w:ascii="Verdana" w:eastAsia="Times New Roman" w:hAnsi="Verdana" w:cs="Times New Roman"/>
            <w:color w:val="000000"/>
            <w:bdr w:val="none" w:sz="0" w:space="0" w:color="auto" w:frame="1"/>
          </w:rPr>
          <w:t>);  </w:t>
        </w:r>
      </w:ins>
    </w:p>
    <w:p w14:paraId="09D83983" w14:textId="77777777" w:rsidR="0089507A" w:rsidRPr="0089507A" w:rsidRDefault="0089507A" w:rsidP="002D78D5">
      <w:pPr>
        <w:shd w:val="clear" w:color="auto" w:fill="FFFFFF"/>
        <w:spacing w:after="0" w:line="352" w:lineRule="atLeast"/>
        <w:ind w:left="720"/>
        <w:rPr>
          <w:ins w:id="442" w:author="Unknown"/>
          <w:rFonts w:ascii="Verdana" w:eastAsia="Times New Roman" w:hAnsi="Verdana" w:cs="Times New Roman"/>
          <w:color w:val="000000"/>
        </w:rPr>
      </w:pPr>
      <w:ins w:id="443" w:author="Unknown">
        <w:r w:rsidRPr="0089507A">
          <w:rPr>
            <w:rFonts w:ascii="Verdana" w:eastAsia="Times New Roman" w:hAnsi="Verdana" w:cs="Times New Roman"/>
            <w:color w:val="000000"/>
            <w:bdr w:val="none" w:sz="0" w:space="0" w:color="auto" w:frame="1"/>
          </w:rPr>
          <w:t>    }  </w:t>
        </w:r>
      </w:ins>
    </w:p>
    <w:p w14:paraId="47231335" w14:textId="77777777" w:rsidR="0089507A" w:rsidRPr="0089507A" w:rsidRDefault="0089507A" w:rsidP="002D78D5">
      <w:pPr>
        <w:shd w:val="clear" w:color="auto" w:fill="FFFFFF"/>
        <w:spacing w:after="0" w:line="352" w:lineRule="atLeast"/>
        <w:ind w:left="720"/>
        <w:rPr>
          <w:ins w:id="444" w:author="Unknown"/>
          <w:rFonts w:ascii="Verdana" w:eastAsia="Times New Roman" w:hAnsi="Verdana" w:cs="Times New Roman"/>
          <w:color w:val="000000"/>
        </w:rPr>
      </w:pPr>
      <w:ins w:id="445" w:author="Unknown">
        <w:r w:rsidRPr="0089507A">
          <w:rPr>
            <w:rFonts w:ascii="Verdana" w:eastAsia="Times New Roman" w:hAnsi="Verdana" w:cs="Times New Roman"/>
            <w:color w:val="000000"/>
            <w:bdr w:val="none" w:sz="0" w:space="0" w:color="auto" w:frame="1"/>
          </w:rPr>
          <w:t>      </w:t>
        </w:r>
      </w:ins>
    </w:p>
    <w:p w14:paraId="27A4B012" w14:textId="77777777" w:rsidR="0089507A" w:rsidRPr="0089507A" w:rsidRDefault="0089507A" w:rsidP="002D78D5">
      <w:pPr>
        <w:shd w:val="clear" w:color="auto" w:fill="FFFFFF"/>
        <w:spacing w:after="134" w:line="352" w:lineRule="atLeast"/>
        <w:ind w:left="720"/>
        <w:rPr>
          <w:ins w:id="446" w:author="Unknown"/>
          <w:rFonts w:ascii="Verdana" w:eastAsia="Times New Roman" w:hAnsi="Verdana" w:cs="Times New Roman"/>
          <w:color w:val="000000"/>
        </w:rPr>
      </w:pPr>
      <w:ins w:id="447" w:author="Unknown">
        <w:r w:rsidRPr="0089507A">
          <w:rPr>
            <w:rFonts w:ascii="Verdana" w:eastAsia="Times New Roman" w:hAnsi="Verdana" w:cs="Times New Roman"/>
            <w:color w:val="000000"/>
            <w:bdr w:val="none" w:sz="0" w:space="0" w:color="auto" w:frame="1"/>
          </w:rPr>
          <w:t>}  </w:t>
        </w:r>
      </w:ins>
    </w:p>
    <w:p w14:paraId="740377E1" w14:textId="77777777" w:rsidR="0089507A" w:rsidRPr="0089507A" w:rsidRDefault="009B4D82" w:rsidP="0089507A">
      <w:pPr>
        <w:spacing w:after="0" w:line="240" w:lineRule="auto"/>
        <w:rPr>
          <w:ins w:id="448" w:author="Unknown"/>
          <w:rFonts w:ascii="Times New Roman" w:eastAsia="Times New Roman" w:hAnsi="Times New Roman" w:cs="Times New Roman"/>
          <w:sz w:val="24"/>
          <w:szCs w:val="24"/>
        </w:rPr>
      </w:pPr>
      <w:ins w:id="449" w:author="Unknown">
        <w:r w:rsidRPr="0089507A">
          <w:rPr>
            <w:rFonts w:ascii="Verdana" w:eastAsia="Times New Roman" w:hAnsi="Verdana" w:cs="Times New Roman"/>
            <w:color w:val="000000"/>
          </w:rPr>
          <w:fldChar w:fldCharType="begin"/>
        </w:r>
        <w:r w:rsidR="0089507A" w:rsidRPr="0089507A">
          <w:rPr>
            <w:rFonts w:ascii="Verdana" w:eastAsia="Times New Roman" w:hAnsi="Verdana" w:cs="Times New Roman"/>
            <w:color w:val="000000"/>
          </w:rPr>
          <w:instrText xml:space="preserve"> HYPERLINK "http://www.javatpoint.com/opr/test.jsp?filename=TryCatchExample8" \t "_blank" </w:instrText>
        </w:r>
        <w:r w:rsidRPr="0089507A">
          <w:rPr>
            <w:rFonts w:ascii="Verdana" w:eastAsia="Times New Roman" w:hAnsi="Verdana" w:cs="Times New Roman"/>
            <w:color w:val="000000"/>
          </w:rPr>
          <w:fldChar w:fldCharType="separate"/>
        </w:r>
        <w:r w:rsidR="0089507A" w:rsidRPr="0089507A">
          <w:rPr>
            <w:rFonts w:ascii="Verdana" w:eastAsia="Times New Roman" w:hAnsi="Verdana" w:cs="Times New Roman"/>
            <w:b/>
            <w:bCs/>
            <w:color w:val="FFFFFF"/>
          </w:rPr>
          <w:t xml:space="preserve">Test it </w:t>
        </w:r>
        <w:proofErr w:type="gramStart"/>
        <w:r w:rsidR="0089507A" w:rsidRPr="0089507A">
          <w:rPr>
            <w:rFonts w:ascii="Verdana" w:eastAsia="Times New Roman" w:hAnsi="Verdana" w:cs="Times New Roman"/>
            <w:b/>
            <w:bCs/>
            <w:color w:val="FFFFFF"/>
          </w:rPr>
          <w:t>Now</w:t>
        </w:r>
        <w:proofErr w:type="gramEnd"/>
        <w:r w:rsidRPr="0089507A">
          <w:rPr>
            <w:rFonts w:ascii="Verdana" w:eastAsia="Times New Roman" w:hAnsi="Verdana" w:cs="Times New Roman"/>
            <w:color w:val="000000"/>
          </w:rPr>
          <w:fldChar w:fldCharType="end"/>
        </w:r>
      </w:ins>
    </w:p>
    <w:p w14:paraId="441AEEAB" w14:textId="77777777" w:rsidR="0089507A" w:rsidRPr="0089507A" w:rsidRDefault="0089507A" w:rsidP="0089507A">
      <w:pPr>
        <w:shd w:val="clear" w:color="auto" w:fill="FFFFFF"/>
        <w:spacing w:before="100" w:beforeAutospacing="1" w:after="100" w:afterAutospacing="1" w:line="240" w:lineRule="auto"/>
        <w:rPr>
          <w:ins w:id="450" w:author="Unknown"/>
          <w:rFonts w:ascii="Verdana" w:eastAsia="Times New Roman" w:hAnsi="Verdana" w:cs="Times New Roman"/>
          <w:color w:val="000000"/>
        </w:rPr>
      </w:pPr>
      <w:ins w:id="451" w:author="Unknown">
        <w:r w:rsidRPr="0089507A">
          <w:rPr>
            <w:rFonts w:ascii="Verdana" w:eastAsia="Times New Roman" w:hAnsi="Verdana" w:cs="Times New Roman"/>
            <w:b/>
            <w:bCs/>
            <w:color w:val="000000"/>
          </w:rPr>
          <w:t>Output:</w:t>
        </w:r>
      </w:ins>
    </w:p>
    <w:p w14:paraId="584300BE" w14:textId="77777777" w:rsidR="0089507A" w:rsidRPr="0089507A" w:rsidRDefault="0089507A" w:rsidP="0089507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2" w:author="Unknown"/>
          <w:rFonts w:ascii="Courier New" w:eastAsia="Times New Roman" w:hAnsi="Courier New" w:cs="Courier New"/>
          <w:color w:val="000000"/>
          <w:sz w:val="20"/>
          <w:szCs w:val="20"/>
        </w:rPr>
      </w:pPr>
      <w:ins w:id="453" w:author="Unknown">
        <w:r w:rsidRPr="0089507A">
          <w:rPr>
            <w:rFonts w:ascii="Courier New" w:eastAsia="Times New Roman" w:hAnsi="Courier New" w:cs="Courier New"/>
            <w:color w:val="000000"/>
            <w:sz w:val="20"/>
            <w:szCs w:val="20"/>
          </w:rPr>
          <w:t xml:space="preserve">Exception in thread "main" </w:t>
        </w:r>
        <w:proofErr w:type="spellStart"/>
        <w:r w:rsidRPr="0089507A">
          <w:rPr>
            <w:rFonts w:ascii="Courier New" w:eastAsia="Times New Roman" w:hAnsi="Courier New" w:cs="Courier New"/>
            <w:color w:val="000000"/>
            <w:sz w:val="20"/>
            <w:szCs w:val="20"/>
          </w:rPr>
          <w:t>java.lang.ArithmeticException</w:t>
        </w:r>
        <w:proofErr w:type="spellEnd"/>
        <w:r w:rsidRPr="0089507A">
          <w:rPr>
            <w:rFonts w:ascii="Courier New" w:eastAsia="Times New Roman" w:hAnsi="Courier New" w:cs="Courier New"/>
            <w:color w:val="000000"/>
            <w:sz w:val="20"/>
            <w:szCs w:val="20"/>
          </w:rPr>
          <w:t>: / by zero</w:t>
        </w:r>
      </w:ins>
    </w:p>
    <w:p w14:paraId="1D806513" w14:textId="77777777" w:rsidR="0089507A" w:rsidRPr="0089507A" w:rsidRDefault="0089507A" w:rsidP="0089507A">
      <w:pPr>
        <w:shd w:val="clear" w:color="auto" w:fill="FFFFFF"/>
        <w:spacing w:before="100" w:beforeAutospacing="1" w:after="100" w:afterAutospacing="1" w:line="312" w:lineRule="atLeast"/>
        <w:outlineLvl w:val="2"/>
        <w:rPr>
          <w:ins w:id="454" w:author="Unknown"/>
          <w:rFonts w:ascii="Helvetica" w:eastAsia="Times New Roman" w:hAnsi="Helvetica" w:cs="Helvetica"/>
          <w:color w:val="610B4B"/>
          <w:sz w:val="35"/>
          <w:szCs w:val="35"/>
        </w:rPr>
      </w:pPr>
      <w:ins w:id="455" w:author="Unknown">
        <w:r w:rsidRPr="0089507A">
          <w:rPr>
            <w:rFonts w:ascii="Helvetica" w:eastAsia="Times New Roman" w:hAnsi="Helvetica" w:cs="Helvetica"/>
            <w:color w:val="610B4B"/>
            <w:sz w:val="35"/>
            <w:szCs w:val="35"/>
          </w:rPr>
          <w:t>Example 9</w:t>
        </w:r>
      </w:ins>
    </w:p>
    <w:p w14:paraId="61B23A87" w14:textId="77777777" w:rsidR="0089507A" w:rsidRPr="0089507A" w:rsidRDefault="0089507A" w:rsidP="0089507A">
      <w:pPr>
        <w:shd w:val="clear" w:color="auto" w:fill="FFFFFF"/>
        <w:spacing w:before="100" w:beforeAutospacing="1" w:after="100" w:afterAutospacing="1" w:line="240" w:lineRule="auto"/>
        <w:rPr>
          <w:ins w:id="456" w:author="Unknown"/>
          <w:rFonts w:ascii="Verdana" w:eastAsia="Times New Roman" w:hAnsi="Verdana" w:cs="Times New Roman"/>
          <w:color w:val="000000"/>
        </w:rPr>
      </w:pPr>
      <w:ins w:id="457" w:author="Unknown">
        <w:r w:rsidRPr="0089507A">
          <w:rPr>
            <w:rFonts w:ascii="Verdana" w:eastAsia="Times New Roman" w:hAnsi="Verdana" w:cs="Times New Roman"/>
            <w:color w:val="000000"/>
          </w:rPr>
          <w:t>Let's see an example to handle another unchecked exception.</w:t>
        </w:r>
      </w:ins>
    </w:p>
    <w:p w14:paraId="0D7C48D4" w14:textId="77777777" w:rsidR="0089507A" w:rsidRPr="0089507A" w:rsidRDefault="0089507A" w:rsidP="002D78D5">
      <w:pPr>
        <w:shd w:val="clear" w:color="auto" w:fill="FFFFFF"/>
        <w:spacing w:after="0" w:line="352" w:lineRule="atLeast"/>
        <w:ind w:left="720"/>
        <w:rPr>
          <w:ins w:id="458" w:author="Unknown"/>
          <w:rFonts w:ascii="Verdana" w:eastAsia="Times New Roman" w:hAnsi="Verdana" w:cs="Times New Roman"/>
          <w:color w:val="000000"/>
        </w:rPr>
      </w:pPr>
      <w:ins w:id="459" w:author="Unknown">
        <w:r w:rsidRPr="0089507A">
          <w:rPr>
            <w:rFonts w:ascii="Verdana" w:eastAsia="Times New Roman" w:hAnsi="Verdana" w:cs="Times New Roman"/>
            <w:b/>
            <w:bCs/>
            <w:color w:val="006699"/>
          </w:rPr>
          <w:t>public</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class</w:t>
        </w:r>
        <w:r w:rsidRPr="0089507A">
          <w:rPr>
            <w:rFonts w:ascii="Verdana" w:eastAsia="Times New Roman" w:hAnsi="Verdana" w:cs="Times New Roman"/>
            <w:color w:val="000000"/>
            <w:bdr w:val="none" w:sz="0" w:space="0" w:color="auto" w:frame="1"/>
          </w:rPr>
          <w:t> TryCatchExample9 {  </w:t>
        </w:r>
      </w:ins>
    </w:p>
    <w:p w14:paraId="7402A330" w14:textId="77777777" w:rsidR="0089507A" w:rsidRPr="0089507A" w:rsidRDefault="0089507A" w:rsidP="002D78D5">
      <w:pPr>
        <w:shd w:val="clear" w:color="auto" w:fill="FFFFFF"/>
        <w:spacing w:after="0" w:line="352" w:lineRule="atLeast"/>
        <w:ind w:left="720"/>
        <w:rPr>
          <w:ins w:id="460" w:author="Unknown"/>
          <w:rFonts w:ascii="Verdana" w:eastAsia="Times New Roman" w:hAnsi="Verdana" w:cs="Times New Roman"/>
          <w:color w:val="000000"/>
        </w:rPr>
      </w:pPr>
      <w:ins w:id="461" w:author="Unknown">
        <w:r w:rsidRPr="0089507A">
          <w:rPr>
            <w:rFonts w:ascii="Verdana" w:eastAsia="Times New Roman" w:hAnsi="Verdana" w:cs="Times New Roman"/>
            <w:color w:val="000000"/>
            <w:bdr w:val="none" w:sz="0" w:space="0" w:color="auto" w:frame="1"/>
          </w:rPr>
          <w:t>  </w:t>
        </w:r>
      </w:ins>
    </w:p>
    <w:p w14:paraId="243B4ECB" w14:textId="77777777" w:rsidR="0089507A" w:rsidRPr="0089507A" w:rsidRDefault="0089507A" w:rsidP="002D78D5">
      <w:pPr>
        <w:shd w:val="clear" w:color="auto" w:fill="FFFFFF"/>
        <w:spacing w:after="0" w:line="352" w:lineRule="atLeast"/>
        <w:ind w:left="720"/>
        <w:rPr>
          <w:ins w:id="462" w:author="Unknown"/>
          <w:rFonts w:ascii="Verdana" w:eastAsia="Times New Roman" w:hAnsi="Verdana" w:cs="Times New Roman"/>
          <w:color w:val="000000"/>
        </w:rPr>
      </w:pPr>
      <w:ins w:id="463" w:author="Unknown">
        <w:r w:rsidRPr="0089507A">
          <w:rPr>
            <w:rFonts w:ascii="Verdana" w:eastAsia="Times New Roman" w:hAnsi="Verdana" w:cs="Times New Roman"/>
            <w:color w:val="000000"/>
            <w:bdr w:val="none" w:sz="0" w:space="0" w:color="auto" w:frame="1"/>
          </w:rPr>
          <w:t>    </w:t>
        </w:r>
        <w:proofErr w:type="gramStart"/>
        <w:r w:rsidRPr="0089507A">
          <w:rPr>
            <w:rFonts w:ascii="Verdana" w:eastAsia="Times New Roman" w:hAnsi="Verdana" w:cs="Times New Roman"/>
            <w:b/>
            <w:bCs/>
            <w:color w:val="006699"/>
          </w:rPr>
          <w:t>public</w:t>
        </w:r>
        <w:proofErr w:type="gramEnd"/>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static</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void</w:t>
        </w:r>
        <w:r w:rsidRPr="0089507A">
          <w:rPr>
            <w:rFonts w:ascii="Verdana" w:eastAsia="Times New Roman" w:hAnsi="Verdana" w:cs="Times New Roman"/>
            <w:color w:val="000000"/>
            <w:bdr w:val="none" w:sz="0" w:space="0" w:color="auto" w:frame="1"/>
          </w:rPr>
          <w:t> main(String[] </w:t>
        </w:r>
        <w:proofErr w:type="spellStart"/>
        <w:r w:rsidRPr="0089507A">
          <w:rPr>
            <w:rFonts w:ascii="Verdana" w:eastAsia="Times New Roman" w:hAnsi="Verdana" w:cs="Times New Roman"/>
            <w:color w:val="000000"/>
            <w:bdr w:val="none" w:sz="0" w:space="0" w:color="auto" w:frame="1"/>
          </w:rPr>
          <w:t>args</w:t>
        </w:r>
        <w:proofErr w:type="spellEnd"/>
        <w:r w:rsidRPr="0089507A">
          <w:rPr>
            <w:rFonts w:ascii="Verdana" w:eastAsia="Times New Roman" w:hAnsi="Verdana" w:cs="Times New Roman"/>
            <w:color w:val="000000"/>
            <w:bdr w:val="none" w:sz="0" w:space="0" w:color="auto" w:frame="1"/>
          </w:rPr>
          <w:t>) {  </w:t>
        </w:r>
      </w:ins>
    </w:p>
    <w:p w14:paraId="124A7A05" w14:textId="77777777" w:rsidR="0089507A" w:rsidRPr="0089507A" w:rsidRDefault="0089507A" w:rsidP="002D78D5">
      <w:pPr>
        <w:shd w:val="clear" w:color="auto" w:fill="FFFFFF"/>
        <w:spacing w:after="0" w:line="352" w:lineRule="atLeast"/>
        <w:ind w:left="720"/>
        <w:rPr>
          <w:ins w:id="464" w:author="Unknown"/>
          <w:rFonts w:ascii="Verdana" w:eastAsia="Times New Roman" w:hAnsi="Verdana" w:cs="Times New Roman"/>
          <w:color w:val="000000"/>
        </w:rPr>
      </w:pPr>
      <w:ins w:id="465"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try</w:t>
        </w:r>
        <w:r w:rsidRPr="0089507A">
          <w:rPr>
            <w:rFonts w:ascii="Verdana" w:eastAsia="Times New Roman" w:hAnsi="Verdana" w:cs="Times New Roman"/>
            <w:color w:val="000000"/>
            <w:bdr w:val="none" w:sz="0" w:space="0" w:color="auto" w:frame="1"/>
          </w:rPr>
          <w:t>  </w:t>
        </w:r>
      </w:ins>
    </w:p>
    <w:p w14:paraId="4E37D51A" w14:textId="77777777" w:rsidR="0089507A" w:rsidRPr="0089507A" w:rsidRDefault="0089507A" w:rsidP="002D78D5">
      <w:pPr>
        <w:shd w:val="clear" w:color="auto" w:fill="FFFFFF"/>
        <w:spacing w:after="0" w:line="352" w:lineRule="atLeast"/>
        <w:ind w:left="720"/>
        <w:rPr>
          <w:ins w:id="466" w:author="Unknown"/>
          <w:rFonts w:ascii="Verdana" w:eastAsia="Times New Roman" w:hAnsi="Verdana" w:cs="Times New Roman"/>
          <w:color w:val="000000"/>
        </w:rPr>
      </w:pPr>
      <w:ins w:id="467" w:author="Unknown">
        <w:r w:rsidRPr="0089507A">
          <w:rPr>
            <w:rFonts w:ascii="Verdana" w:eastAsia="Times New Roman" w:hAnsi="Verdana" w:cs="Times New Roman"/>
            <w:color w:val="000000"/>
            <w:bdr w:val="none" w:sz="0" w:space="0" w:color="auto" w:frame="1"/>
          </w:rPr>
          <w:t>        {  </w:t>
        </w:r>
      </w:ins>
    </w:p>
    <w:p w14:paraId="4EF724A1" w14:textId="77777777" w:rsidR="0089507A" w:rsidRPr="0089507A" w:rsidRDefault="0089507A" w:rsidP="002D78D5">
      <w:pPr>
        <w:shd w:val="clear" w:color="auto" w:fill="FFFFFF"/>
        <w:spacing w:after="0" w:line="352" w:lineRule="atLeast"/>
        <w:ind w:left="720"/>
        <w:rPr>
          <w:ins w:id="468" w:author="Unknown"/>
          <w:rFonts w:ascii="Verdana" w:eastAsia="Times New Roman" w:hAnsi="Verdana" w:cs="Times New Roman"/>
          <w:color w:val="000000"/>
        </w:rPr>
      </w:pPr>
      <w:ins w:id="469" w:author="Unknown">
        <w:r w:rsidRPr="0089507A">
          <w:rPr>
            <w:rFonts w:ascii="Verdana" w:eastAsia="Times New Roman" w:hAnsi="Verdana" w:cs="Times New Roman"/>
            <w:color w:val="000000"/>
            <w:bdr w:val="none" w:sz="0" w:space="0" w:color="auto" w:frame="1"/>
          </w:rPr>
          <w:t>        </w:t>
        </w:r>
        <w:proofErr w:type="spellStart"/>
        <w:proofErr w:type="gramStart"/>
        <w:r w:rsidRPr="0089507A">
          <w:rPr>
            <w:rFonts w:ascii="Verdana" w:eastAsia="Times New Roman" w:hAnsi="Verdana" w:cs="Times New Roman"/>
            <w:b/>
            <w:bCs/>
            <w:color w:val="006699"/>
          </w:rPr>
          <w:t>int</w:t>
        </w:r>
        <w:proofErr w:type="spellEnd"/>
        <w:proofErr w:type="gramEnd"/>
        <w:r w:rsidRPr="0089507A">
          <w:rPr>
            <w:rFonts w:ascii="Verdana" w:eastAsia="Times New Roman" w:hAnsi="Verdana" w:cs="Times New Roman"/>
            <w:color w:val="000000"/>
            <w:bdr w:val="none" w:sz="0" w:space="0" w:color="auto" w:frame="1"/>
          </w:rPr>
          <w:t> </w:t>
        </w:r>
        <w:proofErr w:type="spellStart"/>
        <w:r w:rsidRPr="0089507A">
          <w:rPr>
            <w:rFonts w:ascii="Verdana" w:eastAsia="Times New Roman" w:hAnsi="Verdana" w:cs="Times New Roman"/>
            <w:color w:val="000000"/>
            <w:bdr w:val="none" w:sz="0" w:space="0" w:color="auto" w:frame="1"/>
          </w:rPr>
          <w:t>arr</w:t>
        </w:r>
        <w:proofErr w:type="spellEnd"/>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color w:val="C00000"/>
          </w:rPr>
          <w:t>1</w:t>
        </w:r>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color w:val="C00000"/>
          </w:rPr>
          <w:t>3</w:t>
        </w:r>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color w:val="C00000"/>
          </w:rPr>
          <w:t>5</w:t>
        </w:r>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color w:val="C00000"/>
          </w:rPr>
          <w:t>7</w:t>
        </w:r>
        <w:r w:rsidRPr="0089507A">
          <w:rPr>
            <w:rFonts w:ascii="Verdana" w:eastAsia="Times New Roman" w:hAnsi="Verdana" w:cs="Times New Roman"/>
            <w:color w:val="000000"/>
            <w:bdr w:val="none" w:sz="0" w:space="0" w:color="auto" w:frame="1"/>
          </w:rPr>
          <w:t>};  </w:t>
        </w:r>
      </w:ins>
    </w:p>
    <w:p w14:paraId="7A451AB0" w14:textId="77777777" w:rsidR="0089507A" w:rsidRPr="0089507A" w:rsidRDefault="0089507A" w:rsidP="002D78D5">
      <w:pPr>
        <w:shd w:val="clear" w:color="auto" w:fill="FFFFFF"/>
        <w:spacing w:after="0" w:line="352" w:lineRule="atLeast"/>
        <w:ind w:left="720"/>
        <w:rPr>
          <w:ins w:id="470" w:author="Unknown"/>
          <w:rFonts w:ascii="Verdana" w:eastAsia="Times New Roman" w:hAnsi="Verdana" w:cs="Times New Roman"/>
          <w:color w:val="000000"/>
        </w:rPr>
      </w:pPr>
      <w:ins w:id="471" w:author="Unknown">
        <w:r w:rsidRPr="0089507A">
          <w:rPr>
            <w:rFonts w:ascii="Verdana" w:eastAsia="Times New Roman" w:hAnsi="Verdana" w:cs="Times New Roman"/>
            <w:color w:val="000000"/>
            <w:bdr w:val="none" w:sz="0" w:space="0" w:color="auto" w:frame="1"/>
          </w:rPr>
          <w:t>        </w:t>
        </w:r>
        <w:proofErr w:type="spellStart"/>
        <w:proofErr w:type="gramStart"/>
        <w:r w:rsidRPr="0089507A">
          <w:rPr>
            <w:rFonts w:ascii="Verdana" w:eastAsia="Times New Roman" w:hAnsi="Verdana" w:cs="Times New Roman"/>
            <w:color w:val="000000"/>
            <w:bdr w:val="none" w:sz="0" w:space="0" w:color="auto" w:frame="1"/>
          </w:rPr>
          <w:t>System.out.println</w:t>
        </w:r>
        <w:proofErr w:type="spellEnd"/>
        <w:r w:rsidRPr="0089507A">
          <w:rPr>
            <w:rFonts w:ascii="Verdana" w:eastAsia="Times New Roman" w:hAnsi="Verdana" w:cs="Times New Roman"/>
            <w:color w:val="000000"/>
            <w:bdr w:val="none" w:sz="0" w:space="0" w:color="auto" w:frame="1"/>
          </w:rPr>
          <w:t>(</w:t>
        </w:r>
        <w:proofErr w:type="spellStart"/>
        <w:proofErr w:type="gramEnd"/>
        <w:r w:rsidRPr="0089507A">
          <w:rPr>
            <w:rFonts w:ascii="Verdana" w:eastAsia="Times New Roman" w:hAnsi="Verdana" w:cs="Times New Roman"/>
            <w:color w:val="000000"/>
            <w:bdr w:val="none" w:sz="0" w:space="0" w:color="auto" w:frame="1"/>
          </w:rPr>
          <w:t>arr</w:t>
        </w:r>
        <w:proofErr w:type="spellEnd"/>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color w:val="C00000"/>
          </w:rPr>
          <w:t>10</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color w:val="008200"/>
          </w:rPr>
          <w:t>//may throw exception </w:t>
        </w:r>
        <w:r w:rsidRPr="0089507A">
          <w:rPr>
            <w:rFonts w:ascii="Verdana" w:eastAsia="Times New Roman" w:hAnsi="Verdana" w:cs="Times New Roman"/>
            <w:color w:val="000000"/>
            <w:bdr w:val="none" w:sz="0" w:space="0" w:color="auto" w:frame="1"/>
          </w:rPr>
          <w:t>  </w:t>
        </w:r>
      </w:ins>
    </w:p>
    <w:p w14:paraId="481DC8D9" w14:textId="77777777" w:rsidR="0089507A" w:rsidRPr="0089507A" w:rsidRDefault="0089507A" w:rsidP="002D78D5">
      <w:pPr>
        <w:shd w:val="clear" w:color="auto" w:fill="FFFFFF"/>
        <w:spacing w:after="0" w:line="352" w:lineRule="atLeast"/>
        <w:ind w:left="720"/>
        <w:rPr>
          <w:ins w:id="472" w:author="Unknown"/>
          <w:rFonts w:ascii="Verdana" w:eastAsia="Times New Roman" w:hAnsi="Verdana" w:cs="Times New Roman"/>
          <w:color w:val="000000"/>
        </w:rPr>
      </w:pPr>
      <w:ins w:id="473" w:author="Unknown">
        <w:r w:rsidRPr="0089507A">
          <w:rPr>
            <w:rFonts w:ascii="Verdana" w:eastAsia="Times New Roman" w:hAnsi="Verdana" w:cs="Times New Roman"/>
            <w:color w:val="000000"/>
            <w:bdr w:val="none" w:sz="0" w:space="0" w:color="auto" w:frame="1"/>
          </w:rPr>
          <w:t>        }  </w:t>
        </w:r>
      </w:ins>
    </w:p>
    <w:p w14:paraId="39AF10DD" w14:textId="77777777" w:rsidR="0089507A" w:rsidRPr="0089507A" w:rsidRDefault="0089507A" w:rsidP="002D78D5">
      <w:pPr>
        <w:shd w:val="clear" w:color="auto" w:fill="FFFFFF"/>
        <w:spacing w:after="0" w:line="352" w:lineRule="atLeast"/>
        <w:ind w:left="720"/>
        <w:rPr>
          <w:ins w:id="474" w:author="Unknown"/>
          <w:rFonts w:ascii="Verdana" w:eastAsia="Times New Roman" w:hAnsi="Verdana" w:cs="Times New Roman"/>
          <w:color w:val="000000"/>
        </w:rPr>
      </w:pPr>
      <w:ins w:id="475"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color w:val="008200"/>
          </w:rPr>
          <w:t>// handling the array exception</w:t>
        </w:r>
        <w:r w:rsidRPr="0089507A">
          <w:rPr>
            <w:rFonts w:ascii="Verdana" w:eastAsia="Times New Roman" w:hAnsi="Verdana" w:cs="Times New Roman"/>
            <w:color w:val="000000"/>
            <w:bdr w:val="none" w:sz="0" w:space="0" w:color="auto" w:frame="1"/>
          </w:rPr>
          <w:t>  </w:t>
        </w:r>
      </w:ins>
    </w:p>
    <w:p w14:paraId="0C26B492" w14:textId="77777777" w:rsidR="0089507A" w:rsidRPr="0089507A" w:rsidRDefault="0089507A" w:rsidP="002D78D5">
      <w:pPr>
        <w:shd w:val="clear" w:color="auto" w:fill="FFFFFF"/>
        <w:spacing w:after="0" w:line="352" w:lineRule="atLeast"/>
        <w:ind w:left="720"/>
        <w:rPr>
          <w:ins w:id="476" w:author="Unknown"/>
          <w:rFonts w:ascii="Verdana" w:eastAsia="Times New Roman" w:hAnsi="Verdana" w:cs="Times New Roman"/>
          <w:color w:val="000000"/>
        </w:rPr>
      </w:pPr>
      <w:ins w:id="477" w:author="Unknown">
        <w:r w:rsidRPr="0089507A">
          <w:rPr>
            <w:rFonts w:ascii="Verdana" w:eastAsia="Times New Roman" w:hAnsi="Verdana" w:cs="Times New Roman"/>
            <w:color w:val="000000"/>
            <w:bdr w:val="none" w:sz="0" w:space="0" w:color="auto" w:frame="1"/>
          </w:rPr>
          <w:t>        </w:t>
        </w:r>
        <w:proofErr w:type="gramStart"/>
        <w:r w:rsidRPr="0089507A">
          <w:rPr>
            <w:rFonts w:ascii="Verdana" w:eastAsia="Times New Roman" w:hAnsi="Verdana" w:cs="Times New Roman"/>
            <w:b/>
            <w:bCs/>
            <w:color w:val="006699"/>
          </w:rPr>
          <w:t>catch</w:t>
        </w:r>
        <w:r w:rsidRPr="0089507A">
          <w:rPr>
            <w:rFonts w:ascii="Verdana" w:eastAsia="Times New Roman" w:hAnsi="Verdana" w:cs="Times New Roman"/>
            <w:color w:val="000000"/>
            <w:bdr w:val="none" w:sz="0" w:space="0" w:color="auto" w:frame="1"/>
          </w:rPr>
          <w:t>(</w:t>
        </w:r>
        <w:proofErr w:type="spellStart"/>
        <w:proofErr w:type="gramEnd"/>
        <w:r w:rsidRPr="0089507A">
          <w:rPr>
            <w:rFonts w:ascii="Verdana" w:eastAsia="Times New Roman" w:hAnsi="Verdana" w:cs="Times New Roman"/>
            <w:color w:val="000000"/>
            <w:bdr w:val="none" w:sz="0" w:space="0" w:color="auto" w:frame="1"/>
          </w:rPr>
          <w:t>ArrayIndexOutOfBoundsException</w:t>
        </w:r>
        <w:proofErr w:type="spellEnd"/>
        <w:r w:rsidRPr="0089507A">
          <w:rPr>
            <w:rFonts w:ascii="Verdana" w:eastAsia="Times New Roman" w:hAnsi="Verdana" w:cs="Times New Roman"/>
            <w:color w:val="000000"/>
            <w:bdr w:val="none" w:sz="0" w:space="0" w:color="auto" w:frame="1"/>
          </w:rPr>
          <w:t> e)  </w:t>
        </w:r>
      </w:ins>
    </w:p>
    <w:p w14:paraId="43EA070D" w14:textId="77777777" w:rsidR="0089507A" w:rsidRPr="0089507A" w:rsidRDefault="0089507A" w:rsidP="002D78D5">
      <w:pPr>
        <w:shd w:val="clear" w:color="auto" w:fill="FFFFFF"/>
        <w:spacing w:after="0" w:line="352" w:lineRule="atLeast"/>
        <w:ind w:left="720"/>
        <w:rPr>
          <w:ins w:id="478" w:author="Unknown"/>
          <w:rFonts w:ascii="Verdana" w:eastAsia="Times New Roman" w:hAnsi="Verdana" w:cs="Times New Roman"/>
          <w:color w:val="000000"/>
        </w:rPr>
      </w:pPr>
      <w:ins w:id="479" w:author="Unknown">
        <w:r w:rsidRPr="0089507A">
          <w:rPr>
            <w:rFonts w:ascii="Verdana" w:eastAsia="Times New Roman" w:hAnsi="Verdana" w:cs="Times New Roman"/>
            <w:color w:val="000000"/>
            <w:bdr w:val="none" w:sz="0" w:space="0" w:color="auto" w:frame="1"/>
          </w:rPr>
          <w:t>        {  </w:t>
        </w:r>
      </w:ins>
    </w:p>
    <w:p w14:paraId="041D588A" w14:textId="77777777" w:rsidR="0089507A" w:rsidRPr="0089507A" w:rsidRDefault="0089507A" w:rsidP="002D78D5">
      <w:pPr>
        <w:shd w:val="clear" w:color="auto" w:fill="FFFFFF"/>
        <w:spacing w:after="0" w:line="352" w:lineRule="atLeast"/>
        <w:ind w:left="720"/>
        <w:rPr>
          <w:ins w:id="480" w:author="Unknown"/>
          <w:rFonts w:ascii="Verdana" w:eastAsia="Times New Roman" w:hAnsi="Verdana" w:cs="Times New Roman"/>
          <w:color w:val="000000"/>
        </w:rPr>
      </w:pPr>
      <w:ins w:id="481" w:author="Unknown">
        <w:r w:rsidRPr="0089507A">
          <w:rPr>
            <w:rFonts w:ascii="Verdana" w:eastAsia="Times New Roman" w:hAnsi="Verdana" w:cs="Times New Roman"/>
            <w:color w:val="000000"/>
            <w:bdr w:val="none" w:sz="0" w:space="0" w:color="auto" w:frame="1"/>
          </w:rPr>
          <w:t>            </w:t>
        </w:r>
        <w:proofErr w:type="spellStart"/>
        <w:r w:rsidRPr="0089507A">
          <w:rPr>
            <w:rFonts w:ascii="Verdana" w:eastAsia="Times New Roman" w:hAnsi="Verdana" w:cs="Times New Roman"/>
            <w:color w:val="000000"/>
            <w:bdr w:val="none" w:sz="0" w:space="0" w:color="auto" w:frame="1"/>
          </w:rPr>
          <w:t>System.out.println</w:t>
        </w:r>
        <w:proofErr w:type="spellEnd"/>
        <w:r w:rsidRPr="0089507A">
          <w:rPr>
            <w:rFonts w:ascii="Verdana" w:eastAsia="Times New Roman" w:hAnsi="Verdana" w:cs="Times New Roman"/>
            <w:color w:val="000000"/>
            <w:bdr w:val="none" w:sz="0" w:space="0" w:color="auto" w:frame="1"/>
          </w:rPr>
          <w:t>(e);  </w:t>
        </w:r>
      </w:ins>
    </w:p>
    <w:p w14:paraId="74DA5F4D" w14:textId="77777777" w:rsidR="0089507A" w:rsidRPr="0089507A" w:rsidRDefault="0089507A" w:rsidP="002D78D5">
      <w:pPr>
        <w:shd w:val="clear" w:color="auto" w:fill="FFFFFF"/>
        <w:spacing w:after="0" w:line="352" w:lineRule="atLeast"/>
        <w:ind w:left="720"/>
        <w:rPr>
          <w:ins w:id="482" w:author="Unknown"/>
          <w:rFonts w:ascii="Verdana" w:eastAsia="Times New Roman" w:hAnsi="Verdana" w:cs="Times New Roman"/>
          <w:color w:val="000000"/>
        </w:rPr>
      </w:pPr>
      <w:ins w:id="483" w:author="Unknown">
        <w:r w:rsidRPr="0089507A">
          <w:rPr>
            <w:rFonts w:ascii="Verdana" w:eastAsia="Times New Roman" w:hAnsi="Verdana" w:cs="Times New Roman"/>
            <w:color w:val="000000"/>
            <w:bdr w:val="none" w:sz="0" w:space="0" w:color="auto" w:frame="1"/>
          </w:rPr>
          <w:t>        }  </w:t>
        </w:r>
      </w:ins>
    </w:p>
    <w:p w14:paraId="7886FD83" w14:textId="77777777" w:rsidR="0089507A" w:rsidRPr="0089507A" w:rsidRDefault="0089507A" w:rsidP="002D78D5">
      <w:pPr>
        <w:shd w:val="clear" w:color="auto" w:fill="FFFFFF"/>
        <w:spacing w:after="0" w:line="352" w:lineRule="atLeast"/>
        <w:ind w:left="720"/>
        <w:rPr>
          <w:ins w:id="484" w:author="Unknown"/>
          <w:rFonts w:ascii="Verdana" w:eastAsia="Times New Roman" w:hAnsi="Verdana" w:cs="Times New Roman"/>
          <w:color w:val="000000"/>
        </w:rPr>
      </w:pPr>
      <w:ins w:id="485" w:author="Unknown">
        <w:r w:rsidRPr="0089507A">
          <w:rPr>
            <w:rFonts w:ascii="Verdana" w:eastAsia="Times New Roman" w:hAnsi="Verdana" w:cs="Times New Roman"/>
            <w:color w:val="000000"/>
            <w:bdr w:val="none" w:sz="0" w:space="0" w:color="auto" w:frame="1"/>
          </w:rPr>
          <w:t>        </w:t>
        </w:r>
        <w:proofErr w:type="spellStart"/>
        <w:r w:rsidRPr="0089507A">
          <w:rPr>
            <w:rFonts w:ascii="Verdana" w:eastAsia="Times New Roman" w:hAnsi="Verdana" w:cs="Times New Roman"/>
            <w:color w:val="000000"/>
            <w:bdr w:val="none" w:sz="0" w:space="0" w:color="auto" w:frame="1"/>
          </w:rPr>
          <w:t>System.out.println</w:t>
        </w:r>
        <w:proofErr w:type="spellEnd"/>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color w:val="0000FF"/>
          </w:rPr>
          <w:t>"rest of the code"</w:t>
        </w:r>
        <w:r w:rsidRPr="0089507A">
          <w:rPr>
            <w:rFonts w:ascii="Verdana" w:eastAsia="Times New Roman" w:hAnsi="Verdana" w:cs="Times New Roman"/>
            <w:color w:val="000000"/>
            <w:bdr w:val="none" w:sz="0" w:space="0" w:color="auto" w:frame="1"/>
          </w:rPr>
          <w:t>);  </w:t>
        </w:r>
      </w:ins>
    </w:p>
    <w:p w14:paraId="6DB88432" w14:textId="77777777" w:rsidR="0089507A" w:rsidRPr="0089507A" w:rsidRDefault="0089507A" w:rsidP="002D78D5">
      <w:pPr>
        <w:shd w:val="clear" w:color="auto" w:fill="FFFFFF"/>
        <w:spacing w:after="0" w:line="352" w:lineRule="atLeast"/>
        <w:ind w:left="720"/>
        <w:rPr>
          <w:ins w:id="486" w:author="Unknown"/>
          <w:rFonts w:ascii="Verdana" w:eastAsia="Times New Roman" w:hAnsi="Verdana" w:cs="Times New Roman"/>
          <w:color w:val="000000"/>
        </w:rPr>
      </w:pPr>
      <w:ins w:id="487" w:author="Unknown">
        <w:r w:rsidRPr="0089507A">
          <w:rPr>
            <w:rFonts w:ascii="Verdana" w:eastAsia="Times New Roman" w:hAnsi="Verdana" w:cs="Times New Roman"/>
            <w:color w:val="000000"/>
            <w:bdr w:val="none" w:sz="0" w:space="0" w:color="auto" w:frame="1"/>
          </w:rPr>
          <w:t>    }  </w:t>
        </w:r>
      </w:ins>
    </w:p>
    <w:p w14:paraId="5AB46ADF" w14:textId="77777777" w:rsidR="0089507A" w:rsidRPr="0089507A" w:rsidRDefault="0089507A" w:rsidP="002D78D5">
      <w:pPr>
        <w:shd w:val="clear" w:color="auto" w:fill="FFFFFF"/>
        <w:spacing w:after="0" w:line="352" w:lineRule="atLeast"/>
        <w:ind w:left="720"/>
        <w:rPr>
          <w:ins w:id="488" w:author="Unknown"/>
          <w:rFonts w:ascii="Verdana" w:eastAsia="Times New Roman" w:hAnsi="Verdana" w:cs="Times New Roman"/>
          <w:color w:val="000000"/>
        </w:rPr>
      </w:pPr>
      <w:ins w:id="489" w:author="Unknown">
        <w:r w:rsidRPr="0089507A">
          <w:rPr>
            <w:rFonts w:ascii="Verdana" w:eastAsia="Times New Roman" w:hAnsi="Verdana" w:cs="Times New Roman"/>
            <w:color w:val="000000"/>
            <w:bdr w:val="none" w:sz="0" w:space="0" w:color="auto" w:frame="1"/>
          </w:rPr>
          <w:t>      </w:t>
        </w:r>
      </w:ins>
    </w:p>
    <w:p w14:paraId="5674DED4" w14:textId="77777777" w:rsidR="0089507A" w:rsidRPr="0089507A" w:rsidRDefault="0089507A" w:rsidP="002D78D5">
      <w:pPr>
        <w:shd w:val="clear" w:color="auto" w:fill="FFFFFF"/>
        <w:spacing w:after="134" w:line="352" w:lineRule="atLeast"/>
        <w:ind w:left="720"/>
        <w:rPr>
          <w:ins w:id="490" w:author="Unknown"/>
          <w:rFonts w:ascii="Verdana" w:eastAsia="Times New Roman" w:hAnsi="Verdana" w:cs="Times New Roman"/>
          <w:color w:val="000000"/>
        </w:rPr>
      </w:pPr>
      <w:ins w:id="491" w:author="Unknown">
        <w:r w:rsidRPr="0089507A">
          <w:rPr>
            <w:rFonts w:ascii="Verdana" w:eastAsia="Times New Roman" w:hAnsi="Verdana" w:cs="Times New Roman"/>
            <w:color w:val="000000"/>
            <w:bdr w:val="none" w:sz="0" w:space="0" w:color="auto" w:frame="1"/>
          </w:rPr>
          <w:t>}  </w:t>
        </w:r>
      </w:ins>
    </w:p>
    <w:p w14:paraId="5C95417B" w14:textId="77777777" w:rsidR="0089507A" w:rsidRPr="0089507A" w:rsidRDefault="009B4D82" w:rsidP="0089507A">
      <w:pPr>
        <w:spacing w:after="0" w:line="240" w:lineRule="auto"/>
        <w:rPr>
          <w:ins w:id="492" w:author="Unknown"/>
          <w:rFonts w:ascii="Times New Roman" w:eastAsia="Times New Roman" w:hAnsi="Times New Roman" w:cs="Times New Roman"/>
          <w:sz w:val="24"/>
          <w:szCs w:val="24"/>
        </w:rPr>
      </w:pPr>
      <w:ins w:id="493" w:author="Unknown">
        <w:r w:rsidRPr="0089507A">
          <w:rPr>
            <w:rFonts w:ascii="Verdana" w:eastAsia="Times New Roman" w:hAnsi="Verdana" w:cs="Times New Roman"/>
            <w:color w:val="000000"/>
          </w:rPr>
          <w:fldChar w:fldCharType="begin"/>
        </w:r>
        <w:r w:rsidR="0089507A" w:rsidRPr="0089507A">
          <w:rPr>
            <w:rFonts w:ascii="Verdana" w:eastAsia="Times New Roman" w:hAnsi="Verdana" w:cs="Times New Roman"/>
            <w:color w:val="000000"/>
          </w:rPr>
          <w:instrText xml:space="preserve"> HYPERLINK "http://www.javatpoint.com/opr/test.jsp?filename=TryCatchExample9" \t "_blank" </w:instrText>
        </w:r>
        <w:r w:rsidRPr="0089507A">
          <w:rPr>
            <w:rFonts w:ascii="Verdana" w:eastAsia="Times New Roman" w:hAnsi="Verdana" w:cs="Times New Roman"/>
            <w:color w:val="000000"/>
          </w:rPr>
          <w:fldChar w:fldCharType="separate"/>
        </w:r>
        <w:r w:rsidR="0089507A" w:rsidRPr="0089507A">
          <w:rPr>
            <w:rFonts w:ascii="Verdana" w:eastAsia="Times New Roman" w:hAnsi="Verdana" w:cs="Times New Roman"/>
            <w:b/>
            <w:bCs/>
            <w:color w:val="FFFFFF"/>
          </w:rPr>
          <w:t xml:space="preserve">Test it </w:t>
        </w:r>
        <w:proofErr w:type="gramStart"/>
        <w:r w:rsidR="0089507A" w:rsidRPr="0089507A">
          <w:rPr>
            <w:rFonts w:ascii="Verdana" w:eastAsia="Times New Roman" w:hAnsi="Verdana" w:cs="Times New Roman"/>
            <w:b/>
            <w:bCs/>
            <w:color w:val="FFFFFF"/>
          </w:rPr>
          <w:t>Now</w:t>
        </w:r>
        <w:proofErr w:type="gramEnd"/>
        <w:r w:rsidRPr="0089507A">
          <w:rPr>
            <w:rFonts w:ascii="Verdana" w:eastAsia="Times New Roman" w:hAnsi="Verdana" w:cs="Times New Roman"/>
            <w:color w:val="000000"/>
          </w:rPr>
          <w:fldChar w:fldCharType="end"/>
        </w:r>
      </w:ins>
    </w:p>
    <w:p w14:paraId="64FDFD0C" w14:textId="77777777" w:rsidR="0089507A" w:rsidRPr="0089507A" w:rsidRDefault="0089507A" w:rsidP="0089507A">
      <w:pPr>
        <w:shd w:val="clear" w:color="auto" w:fill="FFFFFF"/>
        <w:spacing w:before="100" w:beforeAutospacing="1" w:after="100" w:afterAutospacing="1" w:line="240" w:lineRule="auto"/>
        <w:rPr>
          <w:ins w:id="494" w:author="Unknown"/>
          <w:rFonts w:ascii="Verdana" w:eastAsia="Times New Roman" w:hAnsi="Verdana" w:cs="Times New Roman"/>
          <w:color w:val="000000"/>
        </w:rPr>
      </w:pPr>
      <w:ins w:id="495" w:author="Unknown">
        <w:r w:rsidRPr="0089507A">
          <w:rPr>
            <w:rFonts w:ascii="Verdana" w:eastAsia="Times New Roman" w:hAnsi="Verdana" w:cs="Times New Roman"/>
            <w:b/>
            <w:bCs/>
            <w:color w:val="000000"/>
          </w:rPr>
          <w:lastRenderedPageBreak/>
          <w:t>Output:</w:t>
        </w:r>
      </w:ins>
    </w:p>
    <w:p w14:paraId="7EE1AEBD" w14:textId="77777777" w:rsidR="0089507A" w:rsidRPr="0089507A" w:rsidRDefault="0089507A" w:rsidP="0089507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6" w:author="Unknown"/>
          <w:rFonts w:ascii="Courier New" w:eastAsia="Times New Roman" w:hAnsi="Courier New" w:cs="Courier New"/>
          <w:color w:val="000000"/>
          <w:sz w:val="20"/>
          <w:szCs w:val="20"/>
        </w:rPr>
      </w:pPr>
      <w:proofErr w:type="spellStart"/>
      <w:ins w:id="497" w:author="Unknown">
        <w:r w:rsidRPr="0089507A">
          <w:rPr>
            <w:rFonts w:ascii="Courier New" w:eastAsia="Times New Roman" w:hAnsi="Courier New" w:cs="Courier New"/>
            <w:color w:val="000000"/>
            <w:sz w:val="20"/>
            <w:szCs w:val="20"/>
          </w:rPr>
          <w:t>java.lang.ArrayIndexOutOfBoundsException</w:t>
        </w:r>
        <w:proofErr w:type="spellEnd"/>
        <w:r w:rsidRPr="0089507A">
          <w:rPr>
            <w:rFonts w:ascii="Courier New" w:eastAsia="Times New Roman" w:hAnsi="Courier New" w:cs="Courier New"/>
            <w:color w:val="000000"/>
            <w:sz w:val="20"/>
            <w:szCs w:val="20"/>
          </w:rPr>
          <w:t>: 10</w:t>
        </w:r>
      </w:ins>
    </w:p>
    <w:p w14:paraId="32F992C1" w14:textId="77777777" w:rsidR="0089507A" w:rsidRPr="0089507A" w:rsidRDefault="0089507A" w:rsidP="0089507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8" w:author="Unknown"/>
          <w:rFonts w:ascii="Courier New" w:eastAsia="Times New Roman" w:hAnsi="Courier New" w:cs="Courier New"/>
          <w:color w:val="000000"/>
          <w:sz w:val="20"/>
          <w:szCs w:val="20"/>
        </w:rPr>
      </w:pPr>
      <w:ins w:id="499" w:author="Unknown">
        <w:r w:rsidRPr="0089507A">
          <w:rPr>
            <w:rFonts w:ascii="Courier New" w:eastAsia="Times New Roman" w:hAnsi="Courier New" w:cs="Courier New"/>
            <w:color w:val="000000"/>
            <w:sz w:val="20"/>
            <w:szCs w:val="20"/>
          </w:rPr>
          <w:t>rest of the code</w:t>
        </w:r>
      </w:ins>
    </w:p>
    <w:p w14:paraId="2B7FC6F6" w14:textId="77777777" w:rsidR="0089507A" w:rsidRPr="0089507A" w:rsidRDefault="0089507A" w:rsidP="0089507A">
      <w:pPr>
        <w:shd w:val="clear" w:color="auto" w:fill="FFFFFF"/>
        <w:spacing w:before="100" w:beforeAutospacing="1" w:after="100" w:afterAutospacing="1" w:line="312" w:lineRule="atLeast"/>
        <w:outlineLvl w:val="2"/>
        <w:rPr>
          <w:ins w:id="500" w:author="Unknown"/>
          <w:rFonts w:ascii="Helvetica" w:eastAsia="Times New Roman" w:hAnsi="Helvetica" w:cs="Helvetica"/>
          <w:color w:val="610B4B"/>
          <w:sz w:val="35"/>
          <w:szCs w:val="35"/>
        </w:rPr>
      </w:pPr>
      <w:ins w:id="501" w:author="Unknown">
        <w:r w:rsidRPr="0089507A">
          <w:rPr>
            <w:rFonts w:ascii="Helvetica" w:eastAsia="Times New Roman" w:hAnsi="Helvetica" w:cs="Helvetica"/>
            <w:color w:val="610B4B"/>
            <w:sz w:val="35"/>
            <w:szCs w:val="35"/>
          </w:rPr>
          <w:t>Example 10</w:t>
        </w:r>
      </w:ins>
    </w:p>
    <w:p w14:paraId="6000A4D4" w14:textId="77777777" w:rsidR="0089507A" w:rsidRPr="0089507A" w:rsidRDefault="0089507A" w:rsidP="0089507A">
      <w:pPr>
        <w:shd w:val="clear" w:color="auto" w:fill="FFFFFF"/>
        <w:spacing w:before="100" w:beforeAutospacing="1" w:after="100" w:afterAutospacing="1" w:line="240" w:lineRule="auto"/>
        <w:rPr>
          <w:ins w:id="502" w:author="Unknown"/>
          <w:rFonts w:ascii="Verdana" w:eastAsia="Times New Roman" w:hAnsi="Verdana" w:cs="Times New Roman"/>
          <w:color w:val="000000"/>
        </w:rPr>
      </w:pPr>
      <w:ins w:id="503" w:author="Unknown">
        <w:r w:rsidRPr="0089507A">
          <w:rPr>
            <w:rFonts w:ascii="Verdana" w:eastAsia="Times New Roman" w:hAnsi="Verdana" w:cs="Times New Roman"/>
            <w:color w:val="000000"/>
          </w:rPr>
          <w:t>Let's see an example to handle checked exception.</w:t>
        </w:r>
      </w:ins>
    </w:p>
    <w:p w14:paraId="13C05493" w14:textId="77777777" w:rsidR="0089507A" w:rsidRPr="0089507A" w:rsidRDefault="0089507A" w:rsidP="002D78D5">
      <w:pPr>
        <w:shd w:val="clear" w:color="auto" w:fill="FFFFFF"/>
        <w:spacing w:after="0" w:line="352" w:lineRule="atLeast"/>
        <w:ind w:left="720"/>
        <w:rPr>
          <w:ins w:id="504" w:author="Unknown"/>
          <w:rFonts w:ascii="Verdana" w:eastAsia="Times New Roman" w:hAnsi="Verdana" w:cs="Times New Roman"/>
          <w:color w:val="000000"/>
        </w:rPr>
      </w:pPr>
      <w:proofErr w:type="gramStart"/>
      <w:ins w:id="505" w:author="Unknown">
        <w:r w:rsidRPr="0089507A">
          <w:rPr>
            <w:rFonts w:ascii="Verdana" w:eastAsia="Times New Roman" w:hAnsi="Verdana" w:cs="Times New Roman"/>
            <w:b/>
            <w:bCs/>
            <w:color w:val="006699"/>
          </w:rPr>
          <w:t>import</w:t>
        </w:r>
        <w:proofErr w:type="gramEnd"/>
        <w:r w:rsidRPr="0089507A">
          <w:rPr>
            <w:rFonts w:ascii="Verdana" w:eastAsia="Times New Roman" w:hAnsi="Verdana" w:cs="Times New Roman"/>
            <w:color w:val="000000"/>
            <w:bdr w:val="none" w:sz="0" w:space="0" w:color="auto" w:frame="1"/>
          </w:rPr>
          <w:t> </w:t>
        </w:r>
        <w:proofErr w:type="spellStart"/>
        <w:r w:rsidRPr="0089507A">
          <w:rPr>
            <w:rFonts w:ascii="Verdana" w:eastAsia="Times New Roman" w:hAnsi="Verdana" w:cs="Times New Roman"/>
            <w:color w:val="000000"/>
            <w:bdr w:val="none" w:sz="0" w:space="0" w:color="auto" w:frame="1"/>
          </w:rPr>
          <w:t>java.io.FileNotFoundException</w:t>
        </w:r>
        <w:proofErr w:type="spellEnd"/>
        <w:r w:rsidRPr="0089507A">
          <w:rPr>
            <w:rFonts w:ascii="Verdana" w:eastAsia="Times New Roman" w:hAnsi="Verdana" w:cs="Times New Roman"/>
            <w:color w:val="000000"/>
            <w:bdr w:val="none" w:sz="0" w:space="0" w:color="auto" w:frame="1"/>
          </w:rPr>
          <w:t>;  </w:t>
        </w:r>
      </w:ins>
    </w:p>
    <w:p w14:paraId="54795308" w14:textId="77777777" w:rsidR="0089507A" w:rsidRPr="0089507A" w:rsidRDefault="0089507A" w:rsidP="002D78D5">
      <w:pPr>
        <w:shd w:val="clear" w:color="auto" w:fill="FFFFFF"/>
        <w:spacing w:after="0" w:line="352" w:lineRule="atLeast"/>
        <w:ind w:left="720"/>
        <w:rPr>
          <w:ins w:id="506" w:author="Unknown"/>
          <w:rFonts w:ascii="Verdana" w:eastAsia="Times New Roman" w:hAnsi="Verdana" w:cs="Times New Roman"/>
          <w:color w:val="000000"/>
        </w:rPr>
      </w:pPr>
      <w:proofErr w:type="gramStart"/>
      <w:ins w:id="507" w:author="Unknown">
        <w:r w:rsidRPr="0089507A">
          <w:rPr>
            <w:rFonts w:ascii="Verdana" w:eastAsia="Times New Roman" w:hAnsi="Verdana" w:cs="Times New Roman"/>
            <w:b/>
            <w:bCs/>
            <w:color w:val="006699"/>
          </w:rPr>
          <w:t>import</w:t>
        </w:r>
        <w:proofErr w:type="gramEnd"/>
        <w:r w:rsidRPr="0089507A">
          <w:rPr>
            <w:rFonts w:ascii="Verdana" w:eastAsia="Times New Roman" w:hAnsi="Verdana" w:cs="Times New Roman"/>
            <w:color w:val="000000"/>
            <w:bdr w:val="none" w:sz="0" w:space="0" w:color="auto" w:frame="1"/>
          </w:rPr>
          <w:t> </w:t>
        </w:r>
        <w:proofErr w:type="spellStart"/>
        <w:r w:rsidRPr="0089507A">
          <w:rPr>
            <w:rFonts w:ascii="Verdana" w:eastAsia="Times New Roman" w:hAnsi="Verdana" w:cs="Times New Roman"/>
            <w:color w:val="000000"/>
            <w:bdr w:val="none" w:sz="0" w:space="0" w:color="auto" w:frame="1"/>
          </w:rPr>
          <w:t>java.io.PrintWriter</w:t>
        </w:r>
        <w:proofErr w:type="spellEnd"/>
        <w:r w:rsidRPr="0089507A">
          <w:rPr>
            <w:rFonts w:ascii="Verdana" w:eastAsia="Times New Roman" w:hAnsi="Verdana" w:cs="Times New Roman"/>
            <w:color w:val="000000"/>
            <w:bdr w:val="none" w:sz="0" w:space="0" w:color="auto" w:frame="1"/>
          </w:rPr>
          <w:t>;  </w:t>
        </w:r>
      </w:ins>
    </w:p>
    <w:p w14:paraId="4D734C9F" w14:textId="77777777" w:rsidR="0089507A" w:rsidRPr="0089507A" w:rsidRDefault="0089507A" w:rsidP="002D78D5">
      <w:pPr>
        <w:shd w:val="clear" w:color="auto" w:fill="FFFFFF"/>
        <w:spacing w:after="0" w:line="352" w:lineRule="atLeast"/>
        <w:ind w:left="720"/>
        <w:rPr>
          <w:ins w:id="508" w:author="Unknown"/>
          <w:rFonts w:ascii="Verdana" w:eastAsia="Times New Roman" w:hAnsi="Verdana" w:cs="Times New Roman"/>
          <w:color w:val="000000"/>
        </w:rPr>
      </w:pPr>
      <w:ins w:id="509" w:author="Unknown">
        <w:r w:rsidRPr="0089507A">
          <w:rPr>
            <w:rFonts w:ascii="Verdana" w:eastAsia="Times New Roman" w:hAnsi="Verdana" w:cs="Times New Roman"/>
            <w:color w:val="000000"/>
            <w:bdr w:val="none" w:sz="0" w:space="0" w:color="auto" w:frame="1"/>
          </w:rPr>
          <w:t>  </w:t>
        </w:r>
      </w:ins>
    </w:p>
    <w:p w14:paraId="5B4F4D1F" w14:textId="77777777" w:rsidR="0089507A" w:rsidRPr="0089507A" w:rsidRDefault="0089507A" w:rsidP="002D78D5">
      <w:pPr>
        <w:shd w:val="clear" w:color="auto" w:fill="FFFFFF"/>
        <w:spacing w:after="0" w:line="352" w:lineRule="atLeast"/>
        <w:ind w:left="720"/>
        <w:rPr>
          <w:ins w:id="510" w:author="Unknown"/>
          <w:rFonts w:ascii="Verdana" w:eastAsia="Times New Roman" w:hAnsi="Verdana" w:cs="Times New Roman"/>
          <w:color w:val="000000"/>
        </w:rPr>
      </w:pPr>
      <w:ins w:id="511" w:author="Unknown">
        <w:r w:rsidRPr="0089507A">
          <w:rPr>
            <w:rFonts w:ascii="Verdana" w:eastAsia="Times New Roman" w:hAnsi="Verdana" w:cs="Times New Roman"/>
            <w:b/>
            <w:bCs/>
            <w:color w:val="006699"/>
          </w:rPr>
          <w:t>public</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class</w:t>
        </w:r>
        <w:r w:rsidRPr="0089507A">
          <w:rPr>
            <w:rFonts w:ascii="Verdana" w:eastAsia="Times New Roman" w:hAnsi="Verdana" w:cs="Times New Roman"/>
            <w:color w:val="000000"/>
            <w:bdr w:val="none" w:sz="0" w:space="0" w:color="auto" w:frame="1"/>
          </w:rPr>
          <w:t> TryCatchExample10 {  </w:t>
        </w:r>
      </w:ins>
    </w:p>
    <w:p w14:paraId="0C4E848B" w14:textId="77777777" w:rsidR="0089507A" w:rsidRPr="0089507A" w:rsidRDefault="0089507A" w:rsidP="002D78D5">
      <w:pPr>
        <w:shd w:val="clear" w:color="auto" w:fill="FFFFFF"/>
        <w:spacing w:after="0" w:line="352" w:lineRule="atLeast"/>
        <w:ind w:left="720"/>
        <w:rPr>
          <w:ins w:id="512" w:author="Unknown"/>
          <w:rFonts w:ascii="Verdana" w:eastAsia="Times New Roman" w:hAnsi="Verdana" w:cs="Times New Roman"/>
          <w:color w:val="000000"/>
        </w:rPr>
      </w:pPr>
      <w:ins w:id="513" w:author="Unknown">
        <w:r w:rsidRPr="0089507A">
          <w:rPr>
            <w:rFonts w:ascii="Verdana" w:eastAsia="Times New Roman" w:hAnsi="Verdana" w:cs="Times New Roman"/>
            <w:color w:val="000000"/>
            <w:bdr w:val="none" w:sz="0" w:space="0" w:color="auto" w:frame="1"/>
          </w:rPr>
          <w:t>  </w:t>
        </w:r>
      </w:ins>
    </w:p>
    <w:p w14:paraId="3B3F79A6" w14:textId="77777777" w:rsidR="0089507A" w:rsidRPr="0089507A" w:rsidRDefault="0089507A" w:rsidP="002D78D5">
      <w:pPr>
        <w:shd w:val="clear" w:color="auto" w:fill="FFFFFF"/>
        <w:spacing w:after="0" w:line="352" w:lineRule="atLeast"/>
        <w:ind w:left="720"/>
        <w:rPr>
          <w:ins w:id="514" w:author="Unknown"/>
          <w:rFonts w:ascii="Verdana" w:eastAsia="Times New Roman" w:hAnsi="Verdana" w:cs="Times New Roman"/>
          <w:color w:val="000000"/>
        </w:rPr>
      </w:pPr>
      <w:ins w:id="515" w:author="Unknown">
        <w:r w:rsidRPr="0089507A">
          <w:rPr>
            <w:rFonts w:ascii="Verdana" w:eastAsia="Times New Roman" w:hAnsi="Verdana" w:cs="Times New Roman"/>
            <w:color w:val="000000"/>
            <w:bdr w:val="none" w:sz="0" w:space="0" w:color="auto" w:frame="1"/>
          </w:rPr>
          <w:t>    </w:t>
        </w:r>
        <w:proofErr w:type="gramStart"/>
        <w:r w:rsidRPr="0089507A">
          <w:rPr>
            <w:rFonts w:ascii="Verdana" w:eastAsia="Times New Roman" w:hAnsi="Verdana" w:cs="Times New Roman"/>
            <w:b/>
            <w:bCs/>
            <w:color w:val="006699"/>
          </w:rPr>
          <w:t>public</w:t>
        </w:r>
        <w:proofErr w:type="gramEnd"/>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static</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void</w:t>
        </w:r>
        <w:r w:rsidRPr="0089507A">
          <w:rPr>
            <w:rFonts w:ascii="Verdana" w:eastAsia="Times New Roman" w:hAnsi="Verdana" w:cs="Times New Roman"/>
            <w:color w:val="000000"/>
            <w:bdr w:val="none" w:sz="0" w:space="0" w:color="auto" w:frame="1"/>
          </w:rPr>
          <w:t> main(String[] </w:t>
        </w:r>
        <w:proofErr w:type="spellStart"/>
        <w:r w:rsidRPr="0089507A">
          <w:rPr>
            <w:rFonts w:ascii="Verdana" w:eastAsia="Times New Roman" w:hAnsi="Verdana" w:cs="Times New Roman"/>
            <w:color w:val="000000"/>
            <w:bdr w:val="none" w:sz="0" w:space="0" w:color="auto" w:frame="1"/>
          </w:rPr>
          <w:t>args</w:t>
        </w:r>
        <w:proofErr w:type="spellEnd"/>
        <w:r w:rsidRPr="0089507A">
          <w:rPr>
            <w:rFonts w:ascii="Verdana" w:eastAsia="Times New Roman" w:hAnsi="Verdana" w:cs="Times New Roman"/>
            <w:color w:val="000000"/>
            <w:bdr w:val="none" w:sz="0" w:space="0" w:color="auto" w:frame="1"/>
          </w:rPr>
          <w:t>) {  </w:t>
        </w:r>
      </w:ins>
    </w:p>
    <w:p w14:paraId="0D2AB524" w14:textId="77777777" w:rsidR="0089507A" w:rsidRPr="0089507A" w:rsidRDefault="0089507A" w:rsidP="002D78D5">
      <w:pPr>
        <w:shd w:val="clear" w:color="auto" w:fill="FFFFFF"/>
        <w:spacing w:after="0" w:line="352" w:lineRule="atLeast"/>
        <w:ind w:left="720"/>
        <w:rPr>
          <w:ins w:id="516" w:author="Unknown"/>
          <w:rFonts w:ascii="Verdana" w:eastAsia="Times New Roman" w:hAnsi="Verdana" w:cs="Times New Roman"/>
          <w:color w:val="000000"/>
        </w:rPr>
      </w:pPr>
      <w:ins w:id="517" w:author="Unknown">
        <w:r w:rsidRPr="0089507A">
          <w:rPr>
            <w:rFonts w:ascii="Verdana" w:eastAsia="Times New Roman" w:hAnsi="Verdana" w:cs="Times New Roman"/>
            <w:color w:val="000000"/>
            <w:bdr w:val="none" w:sz="0" w:space="0" w:color="auto" w:frame="1"/>
          </w:rPr>
          <w:t>          </w:t>
        </w:r>
      </w:ins>
    </w:p>
    <w:p w14:paraId="3A73E5C5" w14:textId="77777777" w:rsidR="0089507A" w:rsidRPr="0089507A" w:rsidRDefault="0089507A" w:rsidP="002D78D5">
      <w:pPr>
        <w:shd w:val="clear" w:color="auto" w:fill="FFFFFF"/>
        <w:spacing w:after="0" w:line="352" w:lineRule="atLeast"/>
        <w:ind w:left="720"/>
        <w:rPr>
          <w:ins w:id="518" w:author="Unknown"/>
          <w:rFonts w:ascii="Verdana" w:eastAsia="Times New Roman" w:hAnsi="Verdana" w:cs="Times New Roman"/>
          <w:color w:val="000000"/>
        </w:rPr>
      </w:pPr>
      <w:ins w:id="519" w:author="Unknown">
        <w:r w:rsidRPr="0089507A">
          <w:rPr>
            <w:rFonts w:ascii="Verdana" w:eastAsia="Times New Roman" w:hAnsi="Verdana" w:cs="Times New Roman"/>
            <w:color w:val="000000"/>
            <w:bdr w:val="none" w:sz="0" w:space="0" w:color="auto" w:frame="1"/>
          </w:rPr>
          <w:t>          </w:t>
        </w:r>
      </w:ins>
    </w:p>
    <w:p w14:paraId="0B42792E" w14:textId="77777777" w:rsidR="0089507A" w:rsidRPr="0089507A" w:rsidRDefault="0089507A" w:rsidP="002D78D5">
      <w:pPr>
        <w:shd w:val="clear" w:color="auto" w:fill="FFFFFF"/>
        <w:spacing w:after="0" w:line="352" w:lineRule="atLeast"/>
        <w:ind w:left="720"/>
        <w:rPr>
          <w:ins w:id="520" w:author="Unknown"/>
          <w:rFonts w:ascii="Verdana" w:eastAsia="Times New Roman" w:hAnsi="Verdana" w:cs="Times New Roman"/>
          <w:color w:val="000000"/>
        </w:rPr>
      </w:pPr>
      <w:ins w:id="521" w:author="Unknown">
        <w:r w:rsidRPr="0089507A">
          <w:rPr>
            <w:rFonts w:ascii="Verdana" w:eastAsia="Times New Roman" w:hAnsi="Verdana" w:cs="Times New Roman"/>
            <w:color w:val="000000"/>
            <w:bdr w:val="none" w:sz="0" w:space="0" w:color="auto" w:frame="1"/>
          </w:rPr>
          <w:t>        </w:t>
        </w:r>
        <w:proofErr w:type="spellStart"/>
        <w:r w:rsidRPr="0089507A">
          <w:rPr>
            <w:rFonts w:ascii="Verdana" w:eastAsia="Times New Roman" w:hAnsi="Verdana" w:cs="Times New Roman"/>
            <w:color w:val="000000"/>
            <w:bdr w:val="none" w:sz="0" w:space="0" w:color="auto" w:frame="1"/>
          </w:rPr>
          <w:t>PrintWriter</w:t>
        </w:r>
        <w:proofErr w:type="spellEnd"/>
        <w:r w:rsidRPr="0089507A">
          <w:rPr>
            <w:rFonts w:ascii="Verdana" w:eastAsia="Times New Roman" w:hAnsi="Verdana" w:cs="Times New Roman"/>
            <w:color w:val="000000"/>
            <w:bdr w:val="none" w:sz="0" w:space="0" w:color="auto" w:frame="1"/>
          </w:rPr>
          <w:t> pw;  </w:t>
        </w:r>
      </w:ins>
    </w:p>
    <w:p w14:paraId="102F9F8C" w14:textId="77777777" w:rsidR="0089507A" w:rsidRPr="0089507A" w:rsidRDefault="0089507A" w:rsidP="002D78D5">
      <w:pPr>
        <w:shd w:val="clear" w:color="auto" w:fill="FFFFFF"/>
        <w:spacing w:after="0" w:line="352" w:lineRule="atLeast"/>
        <w:ind w:left="720"/>
        <w:rPr>
          <w:ins w:id="522" w:author="Unknown"/>
          <w:rFonts w:ascii="Verdana" w:eastAsia="Times New Roman" w:hAnsi="Verdana" w:cs="Times New Roman"/>
          <w:color w:val="000000"/>
        </w:rPr>
      </w:pPr>
      <w:ins w:id="523"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try</w:t>
        </w:r>
        <w:r w:rsidRPr="0089507A">
          <w:rPr>
            <w:rFonts w:ascii="Verdana" w:eastAsia="Times New Roman" w:hAnsi="Verdana" w:cs="Times New Roman"/>
            <w:color w:val="000000"/>
            <w:bdr w:val="none" w:sz="0" w:space="0" w:color="auto" w:frame="1"/>
          </w:rPr>
          <w:t> {  </w:t>
        </w:r>
      </w:ins>
    </w:p>
    <w:p w14:paraId="0E087C6E" w14:textId="77777777" w:rsidR="0089507A" w:rsidRPr="0089507A" w:rsidRDefault="0089507A" w:rsidP="002D78D5">
      <w:pPr>
        <w:shd w:val="clear" w:color="auto" w:fill="FFFFFF"/>
        <w:spacing w:after="0" w:line="352" w:lineRule="atLeast"/>
        <w:ind w:left="720"/>
        <w:rPr>
          <w:ins w:id="524" w:author="Unknown"/>
          <w:rFonts w:ascii="Verdana" w:eastAsia="Times New Roman" w:hAnsi="Verdana" w:cs="Times New Roman"/>
          <w:color w:val="000000"/>
        </w:rPr>
      </w:pPr>
      <w:ins w:id="525" w:author="Unknown">
        <w:r w:rsidRPr="0089507A">
          <w:rPr>
            <w:rFonts w:ascii="Verdana" w:eastAsia="Times New Roman" w:hAnsi="Verdana" w:cs="Times New Roman"/>
            <w:color w:val="000000"/>
            <w:bdr w:val="none" w:sz="0" w:space="0" w:color="auto" w:frame="1"/>
          </w:rPr>
          <w:t>            pw = </w:t>
        </w:r>
        <w:r w:rsidRPr="0089507A">
          <w:rPr>
            <w:rFonts w:ascii="Verdana" w:eastAsia="Times New Roman" w:hAnsi="Verdana" w:cs="Times New Roman"/>
            <w:b/>
            <w:bCs/>
            <w:color w:val="006699"/>
          </w:rPr>
          <w:t>new</w:t>
        </w:r>
        <w:r w:rsidRPr="0089507A">
          <w:rPr>
            <w:rFonts w:ascii="Verdana" w:eastAsia="Times New Roman" w:hAnsi="Verdana" w:cs="Times New Roman"/>
            <w:color w:val="000000"/>
            <w:bdr w:val="none" w:sz="0" w:space="0" w:color="auto" w:frame="1"/>
          </w:rPr>
          <w:t> PrintWriter(</w:t>
        </w:r>
        <w:r w:rsidRPr="0089507A">
          <w:rPr>
            <w:rFonts w:ascii="Verdana" w:eastAsia="Times New Roman" w:hAnsi="Verdana" w:cs="Times New Roman"/>
            <w:color w:val="0000FF"/>
          </w:rPr>
          <w:t>"jtp.txt"</w:t>
        </w:r>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color w:val="008200"/>
          </w:rPr>
          <w:t>//may throw exception </w:t>
        </w:r>
        <w:r w:rsidRPr="0089507A">
          <w:rPr>
            <w:rFonts w:ascii="Verdana" w:eastAsia="Times New Roman" w:hAnsi="Verdana" w:cs="Times New Roman"/>
            <w:color w:val="000000"/>
            <w:bdr w:val="none" w:sz="0" w:space="0" w:color="auto" w:frame="1"/>
          </w:rPr>
          <w:t>  </w:t>
        </w:r>
      </w:ins>
    </w:p>
    <w:p w14:paraId="769A2EC5" w14:textId="77777777" w:rsidR="0089507A" w:rsidRPr="0089507A" w:rsidRDefault="0089507A" w:rsidP="002D78D5">
      <w:pPr>
        <w:shd w:val="clear" w:color="auto" w:fill="FFFFFF"/>
        <w:spacing w:after="0" w:line="352" w:lineRule="atLeast"/>
        <w:ind w:left="720"/>
        <w:rPr>
          <w:ins w:id="526" w:author="Unknown"/>
          <w:rFonts w:ascii="Verdana" w:eastAsia="Times New Roman" w:hAnsi="Verdana" w:cs="Times New Roman"/>
          <w:color w:val="000000"/>
        </w:rPr>
      </w:pPr>
      <w:ins w:id="527" w:author="Unknown">
        <w:r w:rsidRPr="0089507A">
          <w:rPr>
            <w:rFonts w:ascii="Verdana" w:eastAsia="Times New Roman" w:hAnsi="Verdana" w:cs="Times New Roman"/>
            <w:color w:val="000000"/>
            <w:bdr w:val="none" w:sz="0" w:space="0" w:color="auto" w:frame="1"/>
          </w:rPr>
          <w:t>            </w:t>
        </w:r>
        <w:proofErr w:type="spellStart"/>
        <w:proofErr w:type="gramStart"/>
        <w:r w:rsidRPr="0089507A">
          <w:rPr>
            <w:rFonts w:ascii="Verdana" w:eastAsia="Times New Roman" w:hAnsi="Verdana" w:cs="Times New Roman"/>
            <w:color w:val="000000"/>
            <w:bdr w:val="none" w:sz="0" w:space="0" w:color="auto" w:frame="1"/>
          </w:rPr>
          <w:t>pw.println</w:t>
        </w:r>
        <w:proofErr w:type="spellEnd"/>
        <w:r w:rsidRPr="0089507A">
          <w:rPr>
            <w:rFonts w:ascii="Verdana" w:eastAsia="Times New Roman" w:hAnsi="Verdana" w:cs="Times New Roman"/>
            <w:color w:val="000000"/>
            <w:bdr w:val="none" w:sz="0" w:space="0" w:color="auto" w:frame="1"/>
          </w:rPr>
          <w:t>(</w:t>
        </w:r>
        <w:proofErr w:type="gramEnd"/>
        <w:r w:rsidRPr="0089507A">
          <w:rPr>
            <w:rFonts w:ascii="Verdana" w:eastAsia="Times New Roman" w:hAnsi="Verdana" w:cs="Times New Roman"/>
            <w:color w:val="0000FF"/>
          </w:rPr>
          <w:t>"saved"</w:t>
        </w:r>
        <w:r w:rsidRPr="0089507A">
          <w:rPr>
            <w:rFonts w:ascii="Verdana" w:eastAsia="Times New Roman" w:hAnsi="Verdana" w:cs="Times New Roman"/>
            <w:color w:val="000000"/>
            <w:bdr w:val="none" w:sz="0" w:space="0" w:color="auto" w:frame="1"/>
          </w:rPr>
          <w:t>);  </w:t>
        </w:r>
      </w:ins>
    </w:p>
    <w:p w14:paraId="14013F38" w14:textId="77777777" w:rsidR="0089507A" w:rsidRPr="0089507A" w:rsidRDefault="0089507A" w:rsidP="002D78D5">
      <w:pPr>
        <w:shd w:val="clear" w:color="auto" w:fill="FFFFFF"/>
        <w:spacing w:after="0" w:line="352" w:lineRule="atLeast"/>
        <w:ind w:left="720"/>
        <w:rPr>
          <w:ins w:id="528" w:author="Unknown"/>
          <w:rFonts w:ascii="Verdana" w:eastAsia="Times New Roman" w:hAnsi="Verdana" w:cs="Times New Roman"/>
          <w:color w:val="000000"/>
        </w:rPr>
      </w:pPr>
      <w:ins w:id="529" w:author="Unknown">
        <w:r w:rsidRPr="0089507A">
          <w:rPr>
            <w:rFonts w:ascii="Verdana" w:eastAsia="Times New Roman" w:hAnsi="Verdana" w:cs="Times New Roman"/>
            <w:color w:val="000000"/>
            <w:bdr w:val="none" w:sz="0" w:space="0" w:color="auto" w:frame="1"/>
          </w:rPr>
          <w:t>        }  </w:t>
        </w:r>
      </w:ins>
    </w:p>
    <w:p w14:paraId="0EE3005E" w14:textId="77777777" w:rsidR="0089507A" w:rsidRPr="0089507A" w:rsidRDefault="0089507A" w:rsidP="002D78D5">
      <w:pPr>
        <w:shd w:val="clear" w:color="auto" w:fill="FFFFFF"/>
        <w:spacing w:after="0" w:line="352" w:lineRule="atLeast"/>
        <w:ind w:left="720"/>
        <w:rPr>
          <w:ins w:id="530" w:author="Unknown"/>
          <w:rFonts w:ascii="Verdana" w:eastAsia="Times New Roman" w:hAnsi="Verdana" w:cs="Times New Roman"/>
          <w:color w:val="000000"/>
        </w:rPr>
      </w:pPr>
      <w:ins w:id="531" w:author="Unknown">
        <w:r w:rsidRPr="0089507A">
          <w:rPr>
            <w:rFonts w:ascii="Verdana" w:eastAsia="Times New Roman" w:hAnsi="Verdana" w:cs="Times New Roman"/>
            <w:color w:val="008200"/>
          </w:rPr>
          <w:t>// providing the checked exception handler</w:t>
        </w:r>
        <w:r w:rsidRPr="0089507A">
          <w:rPr>
            <w:rFonts w:ascii="Verdana" w:eastAsia="Times New Roman" w:hAnsi="Verdana" w:cs="Times New Roman"/>
            <w:color w:val="000000"/>
            <w:bdr w:val="none" w:sz="0" w:space="0" w:color="auto" w:frame="1"/>
          </w:rPr>
          <w:t>  </w:t>
        </w:r>
      </w:ins>
    </w:p>
    <w:p w14:paraId="3591D264" w14:textId="77777777" w:rsidR="0089507A" w:rsidRPr="0089507A" w:rsidRDefault="0089507A" w:rsidP="002D78D5">
      <w:pPr>
        <w:shd w:val="clear" w:color="auto" w:fill="FFFFFF"/>
        <w:spacing w:after="0" w:line="352" w:lineRule="atLeast"/>
        <w:ind w:left="720"/>
        <w:rPr>
          <w:ins w:id="532" w:author="Unknown"/>
          <w:rFonts w:ascii="Verdana" w:eastAsia="Times New Roman" w:hAnsi="Verdana" w:cs="Times New Roman"/>
          <w:color w:val="000000"/>
        </w:rPr>
      </w:pPr>
      <w:ins w:id="533" w:author="Unknown">
        <w:r w:rsidRPr="0089507A">
          <w:rPr>
            <w:rFonts w:ascii="Verdana" w:eastAsia="Times New Roman" w:hAnsi="Verdana" w:cs="Times New Roman"/>
            <w:color w:val="000000"/>
            <w:bdr w:val="none" w:sz="0" w:space="0" w:color="auto" w:frame="1"/>
          </w:rPr>
          <w:t> </w:t>
        </w:r>
        <w:r w:rsidRPr="0089507A">
          <w:rPr>
            <w:rFonts w:ascii="Verdana" w:eastAsia="Times New Roman" w:hAnsi="Verdana" w:cs="Times New Roman"/>
            <w:b/>
            <w:bCs/>
            <w:color w:val="006699"/>
          </w:rPr>
          <w:t>catch</w:t>
        </w:r>
        <w:r w:rsidRPr="0089507A">
          <w:rPr>
            <w:rFonts w:ascii="Verdana" w:eastAsia="Times New Roman" w:hAnsi="Verdana" w:cs="Times New Roman"/>
            <w:color w:val="000000"/>
            <w:bdr w:val="none" w:sz="0" w:space="0" w:color="auto" w:frame="1"/>
          </w:rPr>
          <w:t> (</w:t>
        </w:r>
        <w:proofErr w:type="spellStart"/>
        <w:r w:rsidRPr="0089507A">
          <w:rPr>
            <w:rFonts w:ascii="Verdana" w:eastAsia="Times New Roman" w:hAnsi="Verdana" w:cs="Times New Roman"/>
            <w:color w:val="000000"/>
            <w:bdr w:val="none" w:sz="0" w:space="0" w:color="auto" w:frame="1"/>
          </w:rPr>
          <w:t>FileNotFoundException</w:t>
        </w:r>
        <w:proofErr w:type="spellEnd"/>
        <w:r w:rsidRPr="0089507A">
          <w:rPr>
            <w:rFonts w:ascii="Verdana" w:eastAsia="Times New Roman" w:hAnsi="Verdana" w:cs="Times New Roman"/>
            <w:color w:val="000000"/>
            <w:bdr w:val="none" w:sz="0" w:space="0" w:color="auto" w:frame="1"/>
          </w:rPr>
          <w:t> e) {  </w:t>
        </w:r>
      </w:ins>
    </w:p>
    <w:p w14:paraId="364121AB" w14:textId="77777777" w:rsidR="0089507A" w:rsidRPr="0089507A" w:rsidRDefault="0089507A" w:rsidP="002D78D5">
      <w:pPr>
        <w:shd w:val="clear" w:color="auto" w:fill="FFFFFF"/>
        <w:spacing w:after="0" w:line="352" w:lineRule="atLeast"/>
        <w:ind w:left="720"/>
        <w:rPr>
          <w:ins w:id="534" w:author="Unknown"/>
          <w:rFonts w:ascii="Verdana" w:eastAsia="Times New Roman" w:hAnsi="Verdana" w:cs="Times New Roman"/>
          <w:color w:val="000000"/>
        </w:rPr>
      </w:pPr>
      <w:ins w:id="535" w:author="Unknown">
        <w:r w:rsidRPr="0089507A">
          <w:rPr>
            <w:rFonts w:ascii="Verdana" w:eastAsia="Times New Roman" w:hAnsi="Verdana" w:cs="Times New Roman"/>
            <w:color w:val="000000"/>
            <w:bdr w:val="none" w:sz="0" w:space="0" w:color="auto" w:frame="1"/>
          </w:rPr>
          <w:t>              </w:t>
        </w:r>
      </w:ins>
    </w:p>
    <w:p w14:paraId="7BB560B4" w14:textId="77777777" w:rsidR="0089507A" w:rsidRPr="0089507A" w:rsidRDefault="0089507A" w:rsidP="002D78D5">
      <w:pPr>
        <w:shd w:val="clear" w:color="auto" w:fill="FFFFFF"/>
        <w:spacing w:after="0" w:line="352" w:lineRule="atLeast"/>
        <w:ind w:left="720"/>
        <w:rPr>
          <w:ins w:id="536" w:author="Unknown"/>
          <w:rFonts w:ascii="Verdana" w:eastAsia="Times New Roman" w:hAnsi="Verdana" w:cs="Times New Roman"/>
          <w:color w:val="000000"/>
        </w:rPr>
      </w:pPr>
      <w:ins w:id="537" w:author="Unknown">
        <w:r w:rsidRPr="0089507A">
          <w:rPr>
            <w:rFonts w:ascii="Verdana" w:eastAsia="Times New Roman" w:hAnsi="Verdana" w:cs="Times New Roman"/>
            <w:color w:val="000000"/>
            <w:bdr w:val="none" w:sz="0" w:space="0" w:color="auto" w:frame="1"/>
          </w:rPr>
          <w:t>            </w:t>
        </w:r>
        <w:proofErr w:type="spellStart"/>
        <w:r w:rsidRPr="0089507A">
          <w:rPr>
            <w:rFonts w:ascii="Verdana" w:eastAsia="Times New Roman" w:hAnsi="Verdana" w:cs="Times New Roman"/>
            <w:color w:val="000000"/>
            <w:bdr w:val="none" w:sz="0" w:space="0" w:color="auto" w:frame="1"/>
          </w:rPr>
          <w:t>System.out.println</w:t>
        </w:r>
        <w:proofErr w:type="spellEnd"/>
        <w:r w:rsidRPr="0089507A">
          <w:rPr>
            <w:rFonts w:ascii="Verdana" w:eastAsia="Times New Roman" w:hAnsi="Verdana" w:cs="Times New Roman"/>
            <w:color w:val="000000"/>
            <w:bdr w:val="none" w:sz="0" w:space="0" w:color="auto" w:frame="1"/>
          </w:rPr>
          <w:t>(e);  </w:t>
        </w:r>
      </w:ins>
    </w:p>
    <w:p w14:paraId="784BD372" w14:textId="77777777" w:rsidR="0089507A" w:rsidRPr="0089507A" w:rsidRDefault="0089507A" w:rsidP="002D78D5">
      <w:pPr>
        <w:shd w:val="clear" w:color="auto" w:fill="FFFFFF"/>
        <w:spacing w:after="0" w:line="352" w:lineRule="atLeast"/>
        <w:ind w:left="720"/>
        <w:rPr>
          <w:ins w:id="538" w:author="Unknown"/>
          <w:rFonts w:ascii="Verdana" w:eastAsia="Times New Roman" w:hAnsi="Verdana" w:cs="Times New Roman"/>
          <w:color w:val="000000"/>
        </w:rPr>
      </w:pPr>
      <w:ins w:id="539" w:author="Unknown">
        <w:r w:rsidRPr="0089507A">
          <w:rPr>
            <w:rFonts w:ascii="Verdana" w:eastAsia="Times New Roman" w:hAnsi="Verdana" w:cs="Times New Roman"/>
            <w:color w:val="000000"/>
            <w:bdr w:val="none" w:sz="0" w:space="0" w:color="auto" w:frame="1"/>
          </w:rPr>
          <w:t>        }         </w:t>
        </w:r>
      </w:ins>
    </w:p>
    <w:p w14:paraId="0FFBB893" w14:textId="77777777" w:rsidR="0089507A" w:rsidRPr="0089507A" w:rsidRDefault="0089507A" w:rsidP="002D78D5">
      <w:pPr>
        <w:shd w:val="clear" w:color="auto" w:fill="FFFFFF"/>
        <w:spacing w:after="0" w:line="352" w:lineRule="atLeast"/>
        <w:ind w:left="720"/>
        <w:rPr>
          <w:ins w:id="540" w:author="Unknown"/>
          <w:rFonts w:ascii="Verdana" w:eastAsia="Times New Roman" w:hAnsi="Verdana" w:cs="Times New Roman"/>
          <w:color w:val="000000"/>
        </w:rPr>
      </w:pPr>
      <w:ins w:id="541" w:author="Unknown">
        <w:r w:rsidRPr="0089507A">
          <w:rPr>
            <w:rFonts w:ascii="Verdana" w:eastAsia="Times New Roman" w:hAnsi="Verdana" w:cs="Times New Roman"/>
            <w:color w:val="000000"/>
            <w:bdr w:val="none" w:sz="0" w:space="0" w:color="auto" w:frame="1"/>
          </w:rPr>
          <w:t>    </w:t>
        </w:r>
        <w:proofErr w:type="spellStart"/>
        <w:r w:rsidRPr="0089507A">
          <w:rPr>
            <w:rFonts w:ascii="Verdana" w:eastAsia="Times New Roman" w:hAnsi="Verdana" w:cs="Times New Roman"/>
            <w:color w:val="000000"/>
            <w:bdr w:val="none" w:sz="0" w:space="0" w:color="auto" w:frame="1"/>
          </w:rPr>
          <w:t>System.out.println</w:t>
        </w:r>
        <w:proofErr w:type="spellEnd"/>
        <w:r w:rsidRPr="0089507A">
          <w:rPr>
            <w:rFonts w:ascii="Verdana" w:eastAsia="Times New Roman" w:hAnsi="Verdana" w:cs="Times New Roman"/>
            <w:color w:val="000000"/>
            <w:bdr w:val="none" w:sz="0" w:space="0" w:color="auto" w:frame="1"/>
          </w:rPr>
          <w:t>(</w:t>
        </w:r>
        <w:r w:rsidRPr="0089507A">
          <w:rPr>
            <w:rFonts w:ascii="Verdana" w:eastAsia="Times New Roman" w:hAnsi="Verdana" w:cs="Times New Roman"/>
            <w:color w:val="0000FF"/>
          </w:rPr>
          <w:t>"File saved successfully"</w:t>
        </w:r>
        <w:r w:rsidRPr="0089507A">
          <w:rPr>
            <w:rFonts w:ascii="Verdana" w:eastAsia="Times New Roman" w:hAnsi="Verdana" w:cs="Times New Roman"/>
            <w:color w:val="000000"/>
            <w:bdr w:val="none" w:sz="0" w:space="0" w:color="auto" w:frame="1"/>
          </w:rPr>
          <w:t>);  </w:t>
        </w:r>
      </w:ins>
    </w:p>
    <w:p w14:paraId="46E49221" w14:textId="77777777" w:rsidR="0089507A" w:rsidRPr="0089507A" w:rsidRDefault="0089507A" w:rsidP="002D78D5">
      <w:pPr>
        <w:shd w:val="clear" w:color="auto" w:fill="FFFFFF"/>
        <w:spacing w:after="0" w:line="352" w:lineRule="atLeast"/>
        <w:ind w:left="720"/>
        <w:rPr>
          <w:ins w:id="542" w:author="Unknown"/>
          <w:rFonts w:ascii="Verdana" w:eastAsia="Times New Roman" w:hAnsi="Verdana" w:cs="Times New Roman"/>
          <w:color w:val="000000"/>
        </w:rPr>
      </w:pPr>
      <w:ins w:id="543" w:author="Unknown">
        <w:r w:rsidRPr="0089507A">
          <w:rPr>
            <w:rFonts w:ascii="Verdana" w:eastAsia="Times New Roman" w:hAnsi="Verdana" w:cs="Times New Roman"/>
            <w:color w:val="000000"/>
            <w:bdr w:val="none" w:sz="0" w:space="0" w:color="auto" w:frame="1"/>
          </w:rPr>
          <w:t>    }  </w:t>
        </w:r>
      </w:ins>
    </w:p>
    <w:p w14:paraId="49C6D4B4" w14:textId="77777777" w:rsidR="0089507A" w:rsidRPr="0089507A" w:rsidRDefault="0089507A" w:rsidP="002D78D5">
      <w:pPr>
        <w:shd w:val="clear" w:color="auto" w:fill="FFFFFF"/>
        <w:spacing w:after="134" w:line="352" w:lineRule="atLeast"/>
        <w:ind w:left="720"/>
        <w:rPr>
          <w:ins w:id="544" w:author="Unknown"/>
          <w:rFonts w:ascii="Verdana" w:eastAsia="Times New Roman" w:hAnsi="Verdana" w:cs="Times New Roman"/>
          <w:color w:val="000000"/>
        </w:rPr>
      </w:pPr>
      <w:ins w:id="545" w:author="Unknown">
        <w:r w:rsidRPr="0089507A">
          <w:rPr>
            <w:rFonts w:ascii="Verdana" w:eastAsia="Times New Roman" w:hAnsi="Verdana" w:cs="Times New Roman"/>
            <w:color w:val="000000"/>
            <w:bdr w:val="none" w:sz="0" w:space="0" w:color="auto" w:frame="1"/>
          </w:rPr>
          <w:t>}  </w:t>
        </w:r>
      </w:ins>
    </w:p>
    <w:p w14:paraId="6BDAD9A0" w14:textId="77777777" w:rsidR="0089507A" w:rsidRPr="0089507A" w:rsidRDefault="009B4D82" w:rsidP="0089507A">
      <w:pPr>
        <w:spacing w:after="0" w:line="240" w:lineRule="auto"/>
        <w:rPr>
          <w:ins w:id="546" w:author="Unknown"/>
          <w:rFonts w:ascii="Times New Roman" w:eastAsia="Times New Roman" w:hAnsi="Times New Roman" w:cs="Times New Roman"/>
          <w:sz w:val="24"/>
          <w:szCs w:val="24"/>
        </w:rPr>
      </w:pPr>
      <w:ins w:id="547" w:author="Unknown">
        <w:r w:rsidRPr="0089507A">
          <w:rPr>
            <w:rFonts w:ascii="Verdana" w:eastAsia="Times New Roman" w:hAnsi="Verdana" w:cs="Times New Roman"/>
            <w:color w:val="000000"/>
          </w:rPr>
          <w:fldChar w:fldCharType="begin"/>
        </w:r>
        <w:r w:rsidR="0089507A" w:rsidRPr="0089507A">
          <w:rPr>
            <w:rFonts w:ascii="Verdana" w:eastAsia="Times New Roman" w:hAnsi="Verdana" w:cs="Times New Roman"/>
            <w:color w:val="000000"/>
          </w:rPr>
          <w:instrText xml:space="preserve"> HYPERLINK "http://www.javatpoint.com/opr/test.jsp?filename=TryCatchExample10" \t "_blank" </w:instrText>
        </w:r>
        <w:r w:rsidRPr="0089507A">
          <w:rPr>
            <w:rFonts w:ascii="Verdana" w:eastAsia="Times New Roman" w:hAnsi="Verdana" w:cs="Times New Roman"/>
            <w:color w:val="000000"/>
          </w:rPr>
          <w:fldChar w:fldCharType="separate"/>
        </w:r>
        <w:r w:rsidR="0089507A" w:rsidRPr="0089507A">
          <w:rPr>
            <w:rFonts w:ascii="Verdana" w:eastAsia="Times New Roman" w:hAnsi="Verdana" w:cs="Times New Roman"/>
            <w:b/>
            <w:bCs/>
            <w:color w:val="FFFFFF"/>
          </w:rPr>
          <w:t xml:space="preserve">Test it </w:t>
        </w:r>
        <w:proofErr w:type="gramStart"/>
        <w:r w:rsidR="0089507A" w:rsidRPr="0089507A">
          <w:rPr>
            <w:rFonts w:ascii="Verdana" w:eastAsia="Times New Roman" w:hAnsi="Verdana" w:cs="Times New Roman"/>
            <w:b/>
            <w:bCs/>
            <w:color w:val="FFFFFF"/>
          </w:rPr>
          <w:t>Now</w:t>
        </w:r>
        <w:proofErr w:type="gramEnd"/>
        <w:r w:rsidRPr="0089507A">
          <w:rPr>
            <w:rFonts w:ascii="Verdana" w:eastAsia="Times New Roman" w:hAnsi="Verdana" w:cs="Times New Roman"/>
            <w:color w:val="000000"/>
          </w:rPr>
          <w:fldChar w:fldCharType="end"/>
        </w:r>
      </w:ins>
    </w:p>
    <w:p w14:paraId="45DBBFF8" w14:textId="77777777" w:rsidR="0089507A" w:rsidRPr="0089507A" w:rsidRDefault="0089507A" w:rsidP="0089507A">
      <w:pPr>
        <w:shd w:val="clear" w:color="auto" w:fill="FFFFFF"/>
        <w:spacing w:before="100" w:beforeAutospacing="1" w:after="100" w:afterAutospacing="1" w:line="240" w:lineRule="auto"/>
        <w:rPr>
          <w:ins w:id="548" w:author="Unknown"/>
          <w:rFonts w:ascii="Verdana" w:eastAsia="Times New Roman" w:hAnsi="Verdana" w:cs="Times New Roman"/>
          <w:color w:val="000000"/>
        </w:rPr>
      </w:pPr>
      <w:ins w:id="549" w:author="Unknown">
        <w:r w:rsidRPr="0089507A">
          <w:rPr>
            <w:rFonts w:ascii="Verdana" w:eastAsia="Times New Roman" w:hAnsi="Verdana" w:cs="Times New Roman"/>
            <w:b/>
            <w:bCs/>
            <w:color w:val="000000"/>
          </w:rPr>
          <w:t>Output:</w:t>
        </w:r>
      </w:ins>
    </w:p>
    <w:p w14:paraId="1A6055DA" w14:textId="77777777" w:rsidR="0089507A" w:rsidRPr="0089507A" w:rsidRDefault="0089507A" w:rsidP="0089507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0" w:author="Unknown"/>
          <w:rFonts w:ascii="Courier New" w:eastAsia="Times New Roman" w:hAnsi="Courier New" w:cs="Courier New"/>
          <w:color w:val="000000"/>
          <w:sz w:val="20"/>
          <w:szCs w:val="20"/>
        </w:rPr>
      </w:pPr>
      <w:ins w:id="551" w:author="Unknown">
        <w:r w:rsidRPr="0089507A">
          <w:rPr>
            <w:rFonts w:ascii="Courier New" w:eastAsia="Times New Roman" w:hAnsi="Courier New" w:cs="Courier New"/>
            <w:color w:val="000000"/>
            <w:sz w:val="20"/>
            <w:szCs w:val="20"/>
          </w:rPr>
          <w:t>File saved successfully</w:t>
        </w:r>
      </w:ins>
    </w:p>
    <w:p w14:paraId="7CCA4DFB" w14:textId="77777777" w:rsidR="0089507A" w:rsidRPr="0089507A" w:rsidRDefault="00346D52" w:rsidP="0089507A">
      <w:pPr>
        <w:spacing w:after="0" w:line="240" w:lineRule="auto"/>
        <w:rPr>
          <w:ins w:id="552" w:author="Unknown"/>
          <w:rFonts w:ascii="Times New Roman" w:eastAsia="Times New Roman" w:hAnsi="Times New Roman" w:cs="Times New Roman"/>
          <w:sz w:val="24"/>
          <w:szCs w:val="24"/>
        </w:rPr>
      </w:pPr>
      <w:ins w:id="553" w:author="Unknown">
        <w:r>
          <w:rPr>
            <w:rFonts w:ascii="Times New Roman" w:eastAsia="Times New Roman" w:hAnsi="Times New Roman" w:cs="Times New Roman"/>
            <w:sz w:val="24"/>
            <w:szCs w:val="24"/>
          </w:rPr>
          <w:pict w14:anchorId="5DCEDB61">
            <v:rect id="_x0000_i1030" style="width:0;height:.85pt" o:hralign="center" o:hrstd="t" o:hrnoshade="t" o:hr="t" fillcolor="#d4d4d4" stroked="f"/>
          </w:pict>
        </w:r>
      </w:ins>
    </w:p>
    <w:p w14:paraId="781E8274" w14:textId="77777777" w:rsidR="00283B23" w:rsidRDefault="00283B23" w:rsidP="0089507A">
      <w:pPr>
        <w:shd w:val="clear" w:color="auto" w:fill="FFFFFF"/>
        <w:spacing w:before="100" w:beforeAutospacing="1" w:after="100" w:afterAutospacing="1" w:line="312" w:lineRule="atLeast"/>
        <w:outlineLvl w:val="1"/>
        <w:rPr>
          <w:rFonts w:ascii="Helvetica" w:eastAsia="Times New Roman" w:hAnsi="Helvetica" w:cs="Helvetica"/>
          <w:color w:val="610B38"/>
          <w:sz w:val="42"/>
          <w:szCs w:val="42"/>
        </w:rPr>
      </w:pPr>
    </w:p>
    <w:p w14:paraId="457F881D" w14:textId="77777777" w:rsidR="00283B23" w:rsidRDefault="00283B23" w:rsidP="0089507A">
      <w:pPr>
        <w:shd w:val="clear" w:color="auto" w:fill="FFFFFF"/>
        <w:spacing w:before="100" w:beforeAutospacing="1" w:after="100" w:afterAutospacing="1" w:line="312" w:lineRule="atLeast"/>
        <w:outlineLvl w:val="1"/>
        <w:rPr>
          <w:rFonts w:ascii="Helvetica" w:eastAsia="Times New Roman" w:hAnsi="Helvetica" w:cs="Helvetica"/>
          <w:color w:val="610B38"/>
          <w:sz w:val="42"/>
          <w:szCs w:val="42"/>
        </w:rPr>
      </w:pPr>
    </w:p>
    <w:p w14:paraId="489590A2" w14:textId="77777777" w:rsidR="00283B23" w:rsidRDefault="00283B23" w:rsidP="0089507A">
      <w:pPr>
        <w:shd w:val="clear" w:color="auto" w:fill="FFFFFF"/>
        <w:spacing w:before="100" w:beforeAutospacing="1" w:after="100" w:afterAutospacing="1" w:line="312" w:lineRule="atLeast"/>
        <w:outlineLvl w:val="1"/>
        <w:rPr>
          <w:rFonts w:ascii="Helvetica" w:eastAsia="Times New Roman" w:hAnsi="Helvetica" w:cs="Helvetica"/>
          <w:color w:val="610B38"/>
          <w:sz w:val="42"/>
          <w:szCs w:val="42"/>
        </w:rPr>
      </w:pPr>
    </w:p>
    <w:p w14:paraId="2CDA775C" w14:textId="77777777" w:rsidR="00283B23" w:rsidRDefault="00283B23" w:rsidP="0089507A">
      <w:pPr>
        <w:shd w:val="clear" w:color="auto" w:fill="FFFFFF"/>
        <w:spacing w:before="100" w:beforeAutospacing="1" w:after="100" w:afterAutospacing="1" w:line="312" w:lineRule="atLeast"/>
        <w:outlineLvl w:val="1"/>
        <w:rPr>
          <w:rFonts w:ascii="Helvetica" w:eastAsia="Times New Roman" w:hAnsi="Helvetica" w:cs="Helvetica"/>
          <w:color w:val="610B38"/>
          <w:sz w:val="42"/>
          <w:szCs w:val="42"/>
        </w:rPr>
      </w:pPr>
    </w:p>
    <w:p w14:paraId="5421DC76" w14:textId="77777777" w:rsidR="00283B23" w:rsidRDefault="00283B23" w:rsidP="0089507A">
      <w:pPr>
        <w:shd w:val="clear" w:color="auto" w:fill="FFFFFF"/>
        <w:spacing w:before="100" w:beforeAutospacing="1" w:after="100" w:afterAutospacing="1" w:line="312" w:lineRule="atLeast"/>
        <w:outlineLvl w:val="1"/>
        <w:rPr>
          <w:rFonts w:ascii="Helvetica" w:eastAsia="Times New Roman" w:hAnsi="Helvetica" w:cs="Helvetica"/>
          <w:color w:val="610B38"/>
          <w:sz w:val="42"/>
          <w:szCs w:val="42"/>
        </w:rPr>
      </w:pPr>
    </w:p>
    <w:p w14:paraId="3213851E" w14:textId="77777777" w:rsidR="0089507A" w:rsidRPr="0089507A" w:rsidRDefault="0089507A" w:rsidP="0089507A">
      <w:pPr>
        <w:shd w:val="clear" w:color="auto" w:fill="FFFFFF"/>
        <w:spacing w:before="100" w:beforeAutospacing="1" w:after="100" w:afterAutospacing="1" w:line="312" w:lineRule="atLeast"/>
        <w:outlineLvl w:val="1"/>
        <w:rPr>
          <w:ins w:id="554" w:author="Unknown"/>
          <w:rFonts w:ascii="Helvetica" w:eastAsia="Times New Roman" w:hAnsi="Helvetica" w:cs="Helvetica"/>
          <w:color w:val="610B38"/>
          <w:sz w:val="42"/>
          <w:szCs w:val="42"/>
        </w:rPr>
      </w:pPr>
      <w:ins w:id="555" w:author="Unknown">
        <w:r w:rsidRPr="0089507A">
          <w:rPr>
            <w:rFonts w:ascii="Helvetica" w:eastAsia="Times New Roman" w:hAnsi="Helvetica" w:cs="Helvetica"/>
            <w:color w:val="610B38"/>
            <w:sz w:val="42"/>
            <w:szCs w:val="42"/>
          </w:rPr>
          <w:t>Internal working of java try-catch block</w:t>
        </w:r>
      </w:ins>
    </w:p>
    <w:p w14:paraId="31E6991B" w14:textId="77777777" w:rsidR="0089507A" w:rsidRPr="0089507A" w:rsidRDefault="0089507A" w:rsidP="0089507A">
      <w:pPr>
        <w:spacing w:after="0" w:line="240" w:lineRule="auto"/>
        <w:rPr>
          <w:ins w:id="556"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14:anchorId="63C2F380" wp14:editId="4904587B">
            <wp:extent cx="6095797" cy="4412512"/>
            <wp:effectExtent l="19050" t="0" r="203" b="0"/>
            <wp:docPr id="23" name="Picture 23" descr="internal working of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ernal working of try-catch block"/>
                    <pic:cNvPicPr>
                      <a:picLocks noChangeAspect="1" noChangeArrowheads="1"/>
                    </pic:cNvPicPr>
                  </pic:nvPicPr>
                  <pic:blipFill>
                    <a:blip r:embed="rId10"/>
                    <a:srcRect/>
                    <a:stretch>
                      <a:fillRect/>
                    </a:stretch>
                  </pic:blipFill>
                  <pic:spPr bwMode="auto">
                    <a:xfrm>
                      <a:off x="0" y="0"/>
                      <a:ext cx="6095849" cy="4412550"/>
                    </a:xfrm>
                    <a:prstGeom prst="rect">
                      <a:avLst/>
                    </a:prstGeom>
                    <a:noFill/>
                    <a:ln w="9525">
                      <a:noFill/>
                      <a:miter lim="800000"/>
                      <a:headEnd/>
                      <a:tailEnd/>
                    </a:ln>
                  </pic:spPr>
                </pic:pic>
              </a:graphicData>
            </a:graphic>
          </wp:inline>
        </w:drawing>
      </w:r>
    </w:p>
    <w:p w14:paraId="768C660A" w14:textId="77777777" w:rsidR="0089507A" w:rsidRPr="002D78D5" w:rsidRDefault="0089507A" w:rsidP="0089507A">
      <w:pPr>
        <w:shd w:val="clear" w:color="auto" w:fill="FFFFFF"/>
        <w:spacing w:before="100" w:beforeAutospacing="1" w:after="100" w:afterAutospacing="1" w:line="240" w:lineRule="auto"/>
        <w:rPr>
          <w:ins w:id="557" w:author="Unknown"/>
          <w:rFonts w:ascii="Verdana" w:eastAsia="Times New Roman" w:hAnsi="Verdana" w:cs="Times New Roman"/>
          <w:b/>
          <w:color w:val="000000"/>
        </w:rPr>
      </w:pPr>
      <w:ins w:id="558" w:author="Unknown">
        <w:r w:rsidRPr="002D78D5">
          <w:rPr>
            <w:rFonts w:ascii="Verdana" w:eastAsia="Times New Roman" w:hAnsi="Verdana" w:cs="Times New Roman"/>
            <w:b/>
            <w:color w:val="000000"/>
          </w:rPr>
          <w:t>The JVM firstly checks whether the exception is handled or not. If exception is not handled, JVM provides a default exception handler that performs the following tasks:</w:t>
        </w:r>
      </w:ins>
    </w:p>
    <w:p w14:paraId="0333878C" w14:textId="77777777" w:rsidR="0089507A" w:rsidRPr="0089507A" w:rsidRDefault="0089507A" w:rsidP="0089507A">
      <w:pPr>
        <w:numPr>
          <w:ilvl w:val="0"/>
          <w:numId w:val="23"/>
        </w:numPr>
        <w:shd w:val="clear" w:color="auto" w:fill="FFFFFF"/>
        <w:spacing w:before="67" w:after="100" w:afterAutospacing="1" w:line="352" w:lineRule="atLeast"/>
        <w:rPr>
          <w:ins w:id="559" w:author="Unknown"/>
          <w:rFonts w:ascii="Verdana" w:eastAsia="Times New Roman" w:hAnsi="Verdana" w:cs="Times New Roman"/>
          <w:color w:val="000000"/>
        </w:rPr>
      </w:pPr>
      <w:ins w:id="560" w:author="Unknown">
        <w:r w:rsidRPr="0089507A">
          <w:rPr>
            <w:rFonts w:ascii="Verdana" w:eastAsia="Times New Roman" w:hAnsi="Verdana" w:cs="Times New Roman"/>
            <w:color w:val="000000"/>
          </w:rPr>
          <w:t>Prints out exception description.</w:t>
        </w:r>
      </w:ins>
    </w:p>
    <w:p w14:paraId="6AE3A75A" w14:textId="77777777" w:rsidR="0089507A" w:rsidRPr="0089507A" w:rsidRDefault="0089507A" w:rsidP="0089507A">
      <w:pPr>
        <w:numPr>
          <w:ilvl w:val="0"/>
          <w:numId w:val="23"/>
        </w:numPr>
        <w:shd w:val="clear" w:color="auto" w:fill="FFFFFF"/>
        <w:spacing w:before="67" w:after="100" w:afterAutospacing="1" w:line="352" w:lineRule="atLeast"/>
        <w:rPr>
          <w:ins w:id="561" w:author="Unknown"/>
          <w:rFonts w:ascii="Verdana" w:eastAsia="Times New Roman" w:hAnsi="Verdana" w:cs="Times New Roman"/>
          <w:color w:val="000000"/>
        </w:rPr>
      </w:pPr>
      <w:ins w:id="562" w:author="Unknown">
        <w:r w:rsidRPr="0089507A">
          <w:rPr>
            <w:rFonts w:ascii="Verdana" w:eastAsia="Times New Roman" w:hAnsi="Verdana" w:cs="Times New Roman"/>
            <w:color w:val="000000"/>
          </w:rPr>
          <w:t>Prints the stack trace (Hierarchy of methods where the exception occurred).</w:t>
        </w:r>
      </w:ins>
    </w:p>
    <w:p w14:paraId="3A9808F5" w14:textId="77777777" w:rsidR="0089507A" w:rsidRPr="0089507A" w:rsidRDefault="0089507A" w:rsidP="0089507A">
      <w:pPr>
        <w:numPr>
          <w:ilvl w:val="0"/>
          <w:numId w:val="23"/>
        </w:numPr>
        <w:shd w:val="clear" w:color="auto" w:fill="FFFFFF"/>
        <w:spacing w:before="67" w:after="100" w:afterAutospacing="1" w:line="352" w:lineRule="atLeast"/>
        <w:rPr>
          <w:ins w:id="563" w:author="Unknown"/>
          <w:rFonts w:ascii="Verdana" w:eastAsia="Times New Roman" w:hAnsi="Verdana" w:cs="Times New Roman"/>
          <w:color w:val="000000"/>
        </w:rPr>
      </w:pPr>
      <w:ins w:id="564" w:author="Unknown">
        <w:r w:rsidRPr="0089507A">
          <w:rPr>
            <w:rFonts w:ascii="Verdana" w:eastAsia="Times New Roman" w:hAnsi="Verdana" w:cs="Times New Roman"/>
            <w:color w:val="000000"/>
          </w:rPr>
          <w:lastRenderedPageBreak/>
          <w:t>Causes the program to terminate.</w:t>
        </w:r>
      </w:ins>
    </w:p>
    <w:p w14:paraId="759C60B7" w14:textId="77777777" w:rsidR="0089507A" w:rsidRPr="0089507A" w:rsidRDefault="0089507A" w:rsidP="0089507A">
      <w:pPr>
        <w:shd w:val="clear" w:color="auto" w:fill="FFFFFF"/>
        <w:spacing w:before="100" w:beforeAutospacing="1" w:after="100" w:afterAutospacing="1" w:line="240" w:lineRule="auto"/>
        <w:rPr>
          <w:ins w:id="565" w:author="Unknown"/>
          <w:rFonts w:ascii="Verdana" w:eastAsia="Times New Roman" w:hAnsi="Verdana" w:cs="Times New Roman"/>
          <w:color w:val="000000"/>
        </w:rPr>
      </w:pPr>
      <w:ins w:id="566" w:author="Unknown">
        <w:r w:rsidRPr="0089507A">
          <w:rPr>
            <w:rFonts w:ascii="Verdana" w:eastAsia="Times New Roman" w:hAnsi="Verdana" w:cs="Times New Roman"/>
            <w:color w:val="000000"/>
          </w:rPr>
          <w:t>But if exception is handled by the application programmer, normal flow of the application is maintained i.e. rest of the code is executed.</w:t>
        </w:r>
      </w:ins>
    </w:p>
    <w:p w14:paraId="74AF7686" w14:textId="77777777" w:rsidR="00D72D8F" w:rsidRDefault="00D72D8F" w:rsidP="00D72D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Note the following −</w:t>
      </w:r>
    </w:p>
    <w:p w14:paraId="0A62FA3B" w14:textId="77777777" w:rsidR="00D72D8F" w:rsidRDefault="00D72D8F" w:rsidP="00D72D8F">
      <w:pPr>
        <w:pStyle w:val="NormalWeb"/>
        <w:numPr>
          <w:ilvl w:val="0"/>
          <w:numId w:val="28"/>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A catch clause cannot exist without a try statement.</w:t>
      </w:r>
    </w:p>
    <w:p w14:paraId="12264D2D" w14:textId="77777777" w:rsidR="00D72D8F" w:rsidRDefault="00D72D8F" w:rsidP="00D72D8F">
      <w:pPr>
        <w:pStyle w:val="NormalWeb"/>
        <w:numPr>
          <w:ilvl w:val="0"/>
          <w:numId w:val="28"/>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It is not compulsory to have finally clauses whenever a try/catch block is present.</w:t>
      </w:r>
    </w:p>
    <w:p w14:paraId="626B8379" w14:textId="77777777" w:rsidR="00D72D8F" w:rsidRDefault="00D72D8F" w:rsidP="00D72D8F">
      <w:pPr>
        <w:pStyle w:val="NormalWeb"/>
        <w:numPr>
          <w:ilvl w:val="0"/>
          <w:numId w:val="28"/>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The try block cannot be present without either catch clause or finally clause.</w:t>
      </w:r>
    </w:p>
    <w:p w14:paraId="519FA7C6" w14:textId="77777777" w:rsidR="00D72D8F" w:rsidRDefault="00D72D8F" w:rsidP="00D72D8F">
      <w:pPr>
        <w:pStyle w:val="NormalWeb"/>
        <w:numPr>
          <w:ilvl w:val="0"/>
          <w:numId w:val="28"/>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Any code cannot be present in between the try, catch, finally blocks.</w:t>
      </w:r>
    </w:p>
    <w:p w14:paraId="74F44991" w14:textId="77777777" w:rsidR="00D72D8F" w:rsidRDefault="005C6327" w:rsidP="005C6327">
      <w:pPr>
        <w:tabs>
          <w:tab w:val="left" w:pos="2110"/>
        </w:tabs>
      </w:pPr>
      <w:r>
        <w:tab/>
      </w:r>
    </w:p>
    <w:p w14:paraId="5AB73C6E" w14:textId="77777777" w:rsidR="005C6327" w:rsidRPr="005C6327" w:rsidRDefault="005C6327" w:rsidP="005C6327">
      <w:pPr>
        <w:shd w:val="clear" w:color="auto" w:fill="FFFFFF"/>
        <w:spacing w:before="84" w:after="100" w:afterAutospacing="1" w:line="312" w:lineRule="atLeast"/>
        <w:outlineLvl w:val="0"/>
        <w:rPr>
          <w:rFonts w:ascii="Helvetica" w:eastAsia="Times New Roman" w:hAnsi="Helvetica" w:cs="Helvetica"/>
          <w:color w:val="610B38"/>
          <w:kern w:val="36"/>
          <w:sz w:val="49"/>
          <w:szCs w:val="49"/>
        </w:rPr>
      </w:pPr>
      <w:r w:rsidRPr="005C6327">
        <w:rPr>
          <w:rFonts w:ascii="Helvetica" w:eastAsia="Times New Roman" w:hAnsi="Helvetica" w:cs="Helvetica"/>
          <w:color w:val="610B38"/>
          <w:kern w:val="36"/>
          <w:sz w:val="49"/>
          <w:szCs w:val="49"/>
        </w:rPr>
        <w:t>Difference between throw and throws in Java</w:t>
      </w:r>
    </w:p>
    <w:p w14:paraId="4296326F" w14:textId="77777777" w:rsidR="005C6327" w:rsidRPr="005C6327" w:rsidRDefault="005C6327" w:rsidP="005C6327">
      <w:pPr>
        <w:shd w:val="clear" w:color="auto" w:fill="FFFFFF"/>
        <w:spacing w:before="100" w:beforeAutospacing="1" w:after="100" w:afterAutospacing="1" w:line="240" w:lineRule="auto"/>
        <w:rPr>
          <w:rFonts w:ascii="Verdana" w:eastAsia="Times New Roman" w:hAnsi="Verdana" w:cs="Times New Roman"/>
          <w:color w:val="000000"/>
        </w:rPr>
      </w:pPr>
      <w:r w:rsidRPr="005C6327">
        <w:rPr>
          <w:rFonts w:ascii="Verdana" w:eastAsia="Times New Roman" w:hAnsi="Verdana" w:cs="Times New Roman"/>
          <w:color w:val="000000"/>
        </w:rPr>
        <w:t>There are many differences between throw and throws keywords. A list of differences between throw and throws are given below:</w:t>
      </w:r>
    </w:p>
    <w:tbl>
      <w:tblPr>
        <w:tblW w:w="937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29"/>
        <w:gridCol w:w="4069"/>
        <w:gridCol w:w="4474"/>
      </w:tblGrid>
      <w:tr w:rsidR="005C6327" w:rsidRPr="005C6327" w14:paraId="7C1A25FA" w14:textId="77777777" w:rsidTr="005C6327">
        <w:trPr>
          <w:trHeight w:val="263"/>
        </w:trPr>
        <w:tc>
          <w:tcPr>
            <w:tcW w:w="0" w:type="auto"/>
            <w:shd w:val="clear" w:color="auto" w:fill="C7CCBE"/>
            <w:tcMar>
              <w:top w:w="201" w:type="dxa"/>
              <w:left w:w="201" w:type="dxa"/>
              <w:bottom w:w="201" w:type="dxa"/>
              <w:right w:w="201" w:type="dxa"/>
            </w:tcMar>
            <w:hideMark/>
          </w:tcPr>
          <w:p w14:paraId="1719AA70" w14:textId="77777777" w:rsidR="005C6327" w:rsidRPr="005C6327" w:rsidRDefault="005C6327" w:rsidP="005C6327">
            <w:pPr>
              <w:spacing w:after="0" w:line="240" w:lineRule="auto"/>
              <w:rPr>
                <w:rFonts w:ascii="Times New Roman" w:eastAsia="Times New Roman" w:hAnsi="Times New Roman" w:cs="Times New Roman"/>
                <w:b/>
                <w:bCs/>
                <w:color w:val="000000"/>
                <w:sz w:val="29"/>
                <w:szCs w:val="29"/>
              </w:rPr>
            </w:pPr>
            <w:r w:rsidRPr="005C6327">
              <w:rPr>
                <w:rFonts w:ascii="Times New Roman" w:eastAsia="Times New Roman" w:hAnsi="Times New Roman" w:cs="Times New Roman"/>
                <w:b/>
                <w:bCs/>
                <w:color w:val="000000"/>
                <w:sz w:val="29"/>
                <w:szCs w:val="29"/>
              </w:rPr>
              <w:t>No.</w:t>
            </w:r>
          </w:p>
        </w:tc>
        <w:tc>
          <w:tcPr>
            <w:tcW w:w="0" w:type="auto"/>
            <w:shd w:val="clear" w:color="auto" w:fill="C7CCBE"/>
            <w:tcMar>
              <w:top w:w="201" w:type="dxa"/>
              <w:left w:w="201" w:type="dxa"/>
              <w:bottom w:w="201" w:type="dxa"/>
              <w:right w:w="201" w:type="dxa"/>
            </w:tcMar>
            <w:hideMark/>
          </w:tcPr>
          <w:p w14:paraId="4EAC438F" w14:textId="77777777" w:rsidR="005C6327" w:rsidRPr="005C6327" w:rsidRDefault="005C6327" w:rsidP="005C6327">
            <w:pPr>
              <w:spacing w:after="0" w:line="240" w:lineRule="auto"/>
              <w:rPr>
                <w:rFonts w:ascii="Times New Roman" w:eastAsia="Times New Roman" w:hAnsi="Times New Roman" w:cs="Times New Roman"/>
                <w:b/>
                <w:bCs/>
                <w:color w:val="000000"/>
                <w:sz w:val="29"/>
                <w:szCs w:val="29"/>
              </w:rPr>
            </w:pPr>
            <w:r w:rsidRPr="005C6327">
              <w:rPr>
                <w:rFonts w:ascii="Times New Roman" w:eastAsia="Times New Roman" w:hAnsi="Times New Roman" w:cs="Times New Roman"/>
                <w:b/>
                <w:bCs/>
                <w:color w:val="000000"/>
                <w:sz w:val="29"/>
                <w:szCs w:val="29"/>
              </w:rPr>
              <w:t>throw</w:t>
            </w:r>
          </w:p>
        </w:tc>
        <w:tc>
          <w:tcPr>
            <w:tcW w:w="0" w:type="auto"/>
            <w:shd w:val="clear" w:color="auto" w:fill="C7CCBE"/>
            <w:tcMar>
              <w:top w:w="201" w:type="dxa"/>
              <w:left w:w="201" w:type="dxa"/>
              <w:bottom w:w="201" w:type="dxa"/>
              <w:right w:w="201" w:type="dxa"/>
            </w:tcMar>
            <w:hideMark/>
          </w:tcPr>
          <w:p w14:paraId="41A8999E" w14:textId="77777777" w:rsidR="005C6327" w:rsidRPr="005C6327" w:rsidRDefault="005C6327" w:rsidP="005C6327">
            <w:pPr>
              <w:spacing w:after="0" w:line="240" w:lineRule="auto"/>
              <w:rPr>
                <w:rFonts w:ascii="Times New Roman" w:eastAsia="Times New Roman" w:hAnsi="Times New Roman" w:cs="Times New Roman"/>
                <w:b/>
                <w:bCs/>
                <w:color w:val="000000"/>
                <w:sz w:val="29"/>
                <w:szCs w:val="29"/>
              </w:rPr>
            </w:pPr>
            <w:r w:rsidRPr="005C6327">
              <w:rPr>
                <w:rFonts w:ascii="Times New Roman" w:eastAsia="Times New Roman" w:hAnsi="Times New Roman" w:cs="Times New Roman"/>
                <w:b/>
                <w:bCs/>
                <w:color w:val="000000"/>
                <w:sz w:val="29"/>
                <w:szCs w:val="29"/>
              </w:rPr>
              <w:t>throws</w:t>
            </w:r>
          </w:p>
        </w:tc>
      </w:tr>
      <w:tr w:rsidR="005C6327" w:rsidRPr="005C6327" w14:paraId="2ECF4578" w14:textId="77777777" w:rsidTr="005C6327">
        <w:trPr>
          <w:trHeight w:val="6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122FD106" w14:textId="77777777" w:rsidR="005C6327" w:rsidRPr="00C438E9" w:rsidRDefault="005C6327" w:rsidP="005C6327">
            <w:pPr>
              <w:spacing w:after="0" w:line="385" w:lineRule="atLeast"/>
              <w:ind w:left="335"/>
              <w:rPr>
                <w:rFonts w:ascii="Verdana" w:eastAsia="Times New Roman" w:hAnsi="Verdana" w:cs="Times New Roman"/>
                <w:color w:val="000000"/>
                <w:sz w:val="18"/>
                <w:szCs w:val="18"/>
              </w:rPr>
            </w:pPr>
            <w:r w:rsidRPr="00C438E9">
              <w:rPr>
                <w:rFonts w:ascii="Verdana" w:eastAsia="Times New Roman" w:hAnsi="Verdana" w:cs="Times New Roman"/>
                <w:color w:val="000000"/>
                <w:sz w:val="18"/>
                <w:szCs w:val="1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4F72878E" w14:textId="77777777" w:rsidR="005C6327" w:rsidRPr="00C438E9" w:rsidRDefault="005C6327" w:rsidP="005C6327">
            <w:pPr>
              <w:spacing w:after="0" w:line="385" w:lineRule="atLeast"/>
              <w:ind w:left="335"/>
              <w:rPr>
                <w:rFonts w:ascii="Verdana" w:eastAsia="Times New Roman" w:hAnsi="Verdana" w:cs="Times New Roman"/>
                <w:color w:val="000000"/>
                <w:sz w:val="18"/>
                <w:szCs w:val="18"/>
              </w:rPr>
            </w:pPr>
            <w:r w:rsidRPr="00C438E9">
              <w:rPr>
                <w:rFonts w:ascii="Verdana" w:eastAsia="Times New Roman" w:hAnsi="Verdana" w:cs="Times New Roman"/>
                <w:color w:val="000000"/>
                <w:sz w:val="18"/>
                <w:szCs w:val="18"/>
                <w:highlight w:val="yellow"/>
              </w:rPr>
              <w:t>Java throw keyword is used to explicitly throw an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77C72B26" w14:textId="77777777" w:rsidR="005C6327" w:rsidRPr="00C438E9" w:rsidRDefault="005C6327" w:rsidP="005C6327">
            <w:pPr>
              <w:spacing w:after="0" w:line="385" w:lineRule="atLeast"/>
              <w:ind w:left="335"/>
              <w:rPr>
                <w:rFonts w:ascii="Verdana" w:eastAsia="Times New Roman" w:hAnsi="Verdana" w:cs="Times New Roman"/>
                <w:color w:val="000000"/>
                <w:sz w:val="18"/>
                <w:szCs w:val="18"/>
              </w:rPr>
            </w:pPr>
            <w:r w:rsidRPr="00C438E9">
              <w:rPr>
                <w:rFonts w:ascii="Verdana" w:eastAsia="Times New Roman" w:hAnsi="Verdana" w:cs="Times New Roman"/>
                <w:color w:val="000000"/>
                <w:sz w:val="18"/>
                <w:szCs w:val="18"/>
              </w:rPr>
              <w:t xml:space="preserve">Java throws keyword is used to </w:t>
            </w:r>
            <w:r w:rsidRPr="00C438E9">
              <w:rPr>
                <w:rFonts w:ascii="Verdana" w:eastAsia="Times New Roman" w:hAnsi="Verdana" w:cs="Times New Roman"/>
                <w:color w:val="000000"/>
                <w:sz w:val="18"/>
                <w:szCs w:val="18"/>
                <w:highlight w:val="yellow"/>
              </w:rPr>
              <w:t>declare an exception.</w:t>
            </w:r>
          </w:p>
        </w:tc>
      </w:tr>
      <w:tr w:rsidR="005C6327" w:rsidRPr="005C6327" w14:paraId="18F800B6" w14:textId="77777777" w:rsidTr="005C6327">
        <w:trPr>
          <w:trHeight w:val="6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60A8DF63" w14:textId="77777777" w:rsidR="005C6327" w:rsidRPr="00C438E9" w:rsidRDefault="005C6327" w:rsidP="005C6327">
            <w:pPr>
              <w:spacing w:after="0" w:line="385" w:lineRule="atLeast"/>
              <w:ind w:left="335"/>
              <w:rPr>
                <w:rFonts w:ascii="Verdana" w:eastAsia="Times New Roman" w:hAnsi="Verdana" w:cs="Times New Roman"/>
                <w:color w:val="000000"/>
                <w:sz w:val="18"/>
                <w:szCs w:val="18"/>
              </w:rPr>
            </w:pPr>
            <w:r w:rsidRPr="00C438E9">
              <w:rPr>
                <w:rFonts w:ascii="Verdana" w:eastAsia="Times New Roman" w:hAnsi="Verdana" w:cs="Times New Roman"/>
                <w:color w:val="000000"/>
                <w:sz w:val="18"/>
                <w:szCs w:val="1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498ECE27" w14:textId="77777777" w:rsidR="005C6327" w:rsidRPr="00C438E9" w:rsidRDefault="005C6327" w:rsidP="005C6327">
            <w:pPr>
              <w:spacing w:after="0" w:line="385" w:lineRule="atLeast"/>
              <w:ind w:left="335"/>
              <w:rPr>
                <w:rFonts w:ascii="Verdana" w:eastAsia="Times New Roman" w:hAnsi="Verdana" w:cs="Times New Roman"/>
                <w:color w:val="000000"/>
                <w:sz w:val="18"/>
                <w:szCs w:val="18"/>
              </w:rPr>
            </w:pPr>
            <w:r w:rsidRPr="00C438E9">
              <w:rPr>
                <w:rFonts w:ascii="Verdana" w:eastAsia="Times New Roman" w:hAnsi="Verdana" w:cs="Times New Roman"/>
                <w:color w:val="000000"/>
                <w:sz w:val="18"/>
                <w:szCs w:val="18"/>
              </w:rPr>
              <w:t>Checked exception cannot be propagated using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06878B4F" w14:textId="77777777" w:rsidR="005C6327" w:rsidRPr="00C438E9" w:rsidRDefault="005C6327" w:rsidP="005C6327">
            <w:pPr>
              <w:spacing w:after="0" w:line="385" w:lineRule="atLeast"/>
              <w:ind w:left="335"/>
              <w:rPr>
                <w:rFonts w:ascii="Verdana" w:eastAsia="Times New Roman" w:hAnsi="Verdana" w:cs="Times New Roman"/>
                <w:color w:val="000000"/>
                <w:sz w:val="18"/>
                <w:szCs w:val="18"/>
              </w:rPr>
            </w:pPr>
            <w:r w:rsidRPr="00C438E9">
              <w:rPr>
                <w:rFonts w:ascii="Verdana" w:eastAsia="Times New Roman" w:hAnsi="Verdana" w:cs="Times New Roman"/>
                <w:color w:val="000000"/>
                <w:sz w:val="18"/>
                <w:szCs w:val="18"/>
              </w:rPr>
              <w:t>Checked exception can be propagated with throws.</w:t>
            </w:r>
          </w:p>
        </w:tc>
      </w:tr>
      <w:tr w:rsidR="005C6327" w:rsidRPr="005C6327" w14:paraId="55A5D6BD" w14:textId="77777777" w:rsidTr="005C6327">
        <w:trPr>
          <w:trHeight w:val="3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7D4003A1" w14:textId="77777777" w:rsidR="005C6327" w:rsidRPr="00C438E9" w:rsidRDefault="005C6327" w:rsidP="005C6327">
            <w:pPr>
              <w:spacing w:after="0" w:line="385" w:lineRule="atLeast"/>
              <w:ind w:left="335"/>
              <w:rPr>
                <w:rFonts w:ascii="Verdana" w:eastAsia="Times New Roman" w:hAnsi="Verdana" w:cs="Times New Roman"/>
                <w:color w:val="000000"/>
                <w:sz w:val="18"/>
                <w:szCs w:val="18"/>
              </w:rPr>
            </w:pPr>
            <w:r w:rsidRPr="00C438E9">
              <w:rPr>
                <w:rFonts w:ascii="Verdana" w:eastAsia="Times New Roman" w:hAnsi="Verdana" w:cs="Times New Roman"/>
                <w:color w:val="000000"/>
                <w:sz w:val="18"/>
                <w:szCs w:val="1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1BD83C90" w14:textId="77777777" w:rsidR="005C6327" w:rsidRPr="00C438E9" w:rsidRDefault="005C6327" w:rsidP="005C6327">
            <w:pPr>
              <w:spacing w:after="0" w:line="385" w:lineRule="atLeast"/>
              <w:ind w:left="335"/>
              <w:rPr>
                <w:rFonts w:ascii="Verdana" w:eastAsia="Times New Roman" w:hAnsi="Verdana" w:cs="Times New Roman"/>
                <w:color w:val="000000"/>
                <w:sz w:val="18"/>
                <w:szCs w:val="18"/>
              </w:rPr>
            </w:pPr>
            <w:r w:rsidRPr="00C438E9">
              <w:rPr>
                <w:rFonts w:ascii="Verdana" w:eastAsia="Times New Roman" w:hAnsi="Verdana" w:cs="Times New Roman"/>
                <w:color w:val="000000"/>
                <w:sz w:val="18"/>
                <w:szCs w:val="18"/>
              </w:rPr>
              <w:t>Throw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51982A91" w14:textId="77777777" w:rsidR="005C6327" w:rsidRPr="00C438E9" w:rsidRDefault="005C6327" w:rsidP="005C6327">
            <w:pPr>
              <w:spacing w:after="0" w:line="385" w:lineRule="atLeast"/>
              <w:ind w:left="335"/>
              <w:rPr>
                <w:rFonts w:ascii="Verdana" w:eastAsia="Times New Roman" w:hAnsi="Verdana" w:cs="Times New Roman"/>
                <w:color w:val="000000"/>
                <w:sz w:val="18"/>
                <w:szCs w:val="18"/>
              </w:rPr>
            </w:pPr>
            <w:r w:rsidRPr="00C438E9">
              <w:rPr>
                <w:rFonts w:ascii="Verdana" w:eastAsia="Times New Roman" w:hAnsi="Verdana" w:cs="Times New Roman"/>
                <w:color w:val="000000"/>
                <w:sz w:val="18"/>
                <w:szCs w:val="18"/>
              </w:rPr>
              <w:t>Throws is followed by class.</w:t>
            </w:r>
          </w:p>
        </w:tc>
      </w:tr>
      <w:tr w:rsidR="005C6327" w:rsidRPr="005C6327" w14:paraId="4C6A12A5" w14:textId="77777777" w:rsidTr="005C6327">
        <w:trPr>
          <w:trHeight w:val="28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562BF73C" w14:textId="77777777" w:rsidR="005C6327" w:rsidRPr="00C438E9" w:rsidRDefault="005C6327" w:rsidP="005C6327">
            <w:pPr>
              <w:spacing w:after="0" w:line="385" w:lineRule="atLeast"/>
              <w:ind w:left="335"/>
              <w:rPr>
                <w:rFonts w:ascii="Verdana" w:eastAsia="Times New Roman" w:hAnsi="Verdana" w:cs="Times New Roman"/>
                <w:color w:val="000000"/>
                <w:sz w:val="18"/>
                <w:szCs w:val="18"/>
              </w:rPr>
            </w:pPr>
            <w:r w:rsidRPr="00C438E9">
              <w:rPr>
                <w:rFonts w:ascii="Verdana" w:eastAsia="Times New Roman" w:hAnsi="Verdana" w:cs="Times New Roman"/>
                <w:color w:val="000000"/>
                <w:sz w:val="18"/>
                <w:szCs w:val="18"/>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6FB8AC2F" w14:textId="77777777" w:rsidR="005C6327" w:rsidRPr="00C438E9" w:rsidRDefault="005C6327" w:rsidP="005C6327">
            <w:pPr>
              <w:spacing w:after="0" w:line="385" w:lineRule="atLeast"/>
              <w:ind w:left="335"/>
              <w:rPr>
                <w:rFonts w:ascii="Verdana" w:eastAsia="Times New Roman" w:hAnsi="Verdana" w:cs="Times New Roman"/>
                <w:color w:val="000000"/>
                <w:sz w:val="18"/>
                <w:szCs w:val="18"/>
              </w:rPr>
            </w:pPr>
            <w:r w:rsidRPr="00C438E9">
              <w:rPr>
                <w:rFonts w:ascii="Verdana" w:eastAsia="Times New Roman" w:hAnsi="Verdana" w:cs="Times New Roman"/>
                <w:color w:val="000000"/>
                <w:sz w:val="18"/>
                <w:szCs w:val="18"/>
              </w:rPr>
              <w:t>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1AB27CCA" w14:textId="77777777" w:rsidR="005C6327" w:rsidRPr="00C438E9" w:rsidRDefault="005C6327" w:rsidP="005C6327">
            <w:pPr>
              <w:spacing w:after="0" w:line="385" w:lineRule="atLeast"/>
              <w:ind w:left="335"/>
              <w:rPr>
                <w:rFonts w:ascii="Verdana" w:eastAsia="Times New Roman" w:hAnsi="Verdana" w:cs="Times New Roman"/>
                <w:color w:val="000000"/>
                <w:sz w:val="18"/>
                <w:szCs w:val="18"/>
              </w:rPr>
            </w:pPr>
            <w:r w:rsidRPr="00C438E9">
              <w:rPr>
                <w:rFonts w:ascii="Verdana" w:eastAsia="Times New Roman" w:hAnsi="Verdana" w:cs="Times New Roman"/>
                <w:color w:val="000000"/>
                <w:sz w:val="18"/>
                <w:szCs w:val="18"/>
              </w:rPr>
              <w:t>Throws is used with the method signature.</w:t>
            </w:r>
          </w:p>
        </w:tc>
      </w:tr>
      <w:tr w:rsidR="005C6327" w:rsidRPr="005C6327" w14:paraId="17F19635" w14:textId="77777777" w:rsidTr="005C6327">
        <w:trPr>
          <w:trHeight w:val="1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1C5A25CD" w14:textId="77777777" w:rsidR="005C6327" w:rsidRPr="00C438E9" w:rsidRDefault="005C6327" w:rsidP="005C6327">
            <w:pPr>
              <w:spacing w:after="0" w:line="385" w:lineRule="atLeast"/>
              <w:ind w:left="335"/>
              <w:rPr>
                <w:rFonts w:ascii="Verdana" w:eastAsia="Times New Roman" w:hAnsi="Verdana" w:cs="Times New Roman"/>
                <w:color w:val="000000"/>
                <w:sz w:val="18"/>
                <w:szCs w:val="18"/>
              </w:rPr>
            </w:pPr>
            <w:r w:rsidRPr="00C438E9">
              <w:rPr>
                <w:rFonts w:ascii="Verdana" w:eastAsia="Times New Roman" w:hAnsi="Verdana" w:cs="Times New Roman"/>
                <w:color w:val="000000"/>
                <w:sz w:val="18"/>
                <w:szCs w:val="18"/>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4968E57D" w14:textId="77777777" w:rsidR="005C6327" w:rsidRPr="00C438E9" w:rsidRDefault="005C6327" w:rsidP="005C6327">
            <w:pPr>
              <w:spacing w:after="0" w:line="385" w:lineRule="atLeast"/>
              <w:ind w:left="335"/>
              <w:rPr>
                <w:rFonts w:ascii="Verdana" w:eastAsia="Times New Roman" w:hAnsi="Verdana" w:cs="Times New Roman"/>
                <w:color w:val="000000"/>
                <w:sz w:val="18"/>
                <w:szCs w:val="18"/>
              </w:rPr>
            </w:pPr>
            <w:r w:rsidRPr="00C438E9">
              <w:rPr>
                <w:rFonts w:ascii="Verdana" w:eastAsia="Times New Roman" w:hAnsi="Verdana" w:cs="Times New Roman"/>
                <w:color w:val="000000"/>
                <w:sz w:val="18"/>
                <w:szCs w:val="18"/>
              </w:rPr>
              <w:t>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5838D934" w14:textId="77777777" w:rsidR="005C6327" w:rsidRPr="00C438E9" w:rsidRDefault="005C6327" w:rsidP="005C6327">
            <w:pPr>
              <w:spacing w:after="0" w:line="385" w:lineRule="atLeast"/>
              <w:ind w:left="335"/>
              <w:rPr>
                <w:rFonts w:ascii="Verdana" w:eastAsia="Times New Roman" w:hAnsi="Verdana" w:cs="Times New Roman"/>
                <w:color w:val="000000"/>
                <w:sz w:val="18"/>
                <w:szCs w:val="18"/>
              </w:rPr>
            </w:pPr>
            <w:r w:rsidRPr="00C438E9">
              <w:rPr>
                <w:rFonts w:ascii="Verdana" w:eastAsia="Times New Roman" w:hAnsi="Verdana" w:cs="Times New Roman"/>
                <w:color w:val="000000"/>
                <w:sz w:val="18"/>
                <w:szCs w:val="18"/>
              </w:rPr>
              <w:t>You can declare multiple exceptions e.g</w:t>
            </w:r>
            <w:proofErr w:type="gramStart"/>
            <w:r w:rsidRPr="00C438E9">
              <w:rPr>
                <w:rFonts w:ascii="Verdana" w:eastAsia="Times New Roman" w:hAnsi="Verdana" w:cs="Times New Roman"/>
                <w:color w:val="000000"/>
                <w:sz w:val="18"/>
                <w:szCs w:val="18"/>
              </w:rPr>
              <w:t>.</w:t>
            </w:r>
            <w:proofErr w:type="gramEnd"/>
            <w:r w:rsidRPr="00C438E9">
              <w:rPr>
                <w:rFonts w:ascii="Verdana" w:eastAsia="Times New Roman" w:hAnsi="Verdana" w:cs="Times New Roman"/>
                <w:color w:val="000000"/>
                <w:sz w:val="18"/>
                <w:szCs w:val="18"/>
              </w:rPr>
              <w:br/>
              <w:t xml:space="preserve">public void method()throws </w:t>
            </w:r>
            <w:proofErr w:type="spellStart"/>
            <w:r w:rsidRPr="00C438E9">
              <w:rPr>
                <w:rFonts w:ascii="Verdana" w:eastAsia="Times New Roman" w:hAnsi="Verdana" w:cs="Times New Roman"/>
                <w:color w:val="000000"/>
                <w:sz w:val="18"/>
                <w:szCs w:val="18"/>
              </w:rPr>
              <w:t>IOException,SQLException</w:t>
            </w:r>
            <w:proofErr w:type="spellEnd"/>
            <w:r w:rsidRPr="00C438E9">
              <w:rPr>
                <w:rFonts w:ascii="Verdana" w:eastAsia="Times New Roman" w:hAnsi="Verdana" w:cs="Times New Roman"/>
                <w:color w:val="000000"/>
                <w:sz w:val="18"/>
                <w:szCs w:val="18"/>
              </w:rPr>
              <w:t>.</w:t>
            </w:r>
          </w:p>
        </w:tc>
      </w:tr>
    </w:tbl>
    <w:p w14:paraId="2A1C1B77" w14:textId="77777777" w:rsidR="005C6327" w:rsidRDefault="005C6327" w:rsidP="005C6327">
      <w:pPr>
        <w:tabs>
          <w:tab w:val="left" w:pos="2110"/>
        </w:tabs>
      </w:pPr>
    </w:p>
    <w:p w14:paraId="13565E27" w14:textId="77777777" w:rsidR="005C6327" w:rsidRDefault="005C6327" w:rsidP="005C6327">
      <w:pPr>
        <w:tabs>
          <w:tab w:val="left" w:pos="2110"/>
        </w:tabs>
      </w:pPr>
    </w:p>
    <w:p w14:paraId="7366C14D" w14:textId="77777777" w:rsidR="005C6327" w:rsidRPr="0056194E" w:rsidRDefault="005C6327" w:rsidP="005C6327">
      <w:pPr>
        <w:tabs>
          <w:tab w:val="left" w:pos="2110"/>
        </w:tabs>
        <w:rPr>
          <w:rFonts w:cstheme="minorHAnsi"/>
          <w:b/>
          <w:sz w:val="28"/>
          <w:szCs w:val="28"/>
        </w:rPr>
      </w:pPr>
      <w:r w:rsidRPr="0056194E">
        <w:rPr>
          <w:rFonts w:cstheme="minorHAnsi"/>
          <w:b/>
          <w:sz w:val="28"/>
          <w:szCs w:val="28"/>
        </w:rPr>
        <w:t xml:space="preserve">Throw clause </w:t>
      </w:r>
    </w:p>
    <w:p w14:paraId="48129D95" w14:textId="77777777" w:rsidR="005C6327" w:rsidRPr="005C6327" w:rsidRDefault="005C6327" w:rsidP="005C6327">
      <w:pPr>
        <w:pStyle w:val="NormalWeb"/>
        <w:shd w:val="clear" w:color="auto" w:fill="FFFFFF"/>
        <w:spacing w:before="0" w:beforeAutospacing="0" w:after="390" w:afterAutospacing="0"/>
        <w:jc w:val="both"/>
        <w:rPr>
          <w:color w:val="222426"/>
          <w:sz w:val="26"/>
          <w:szCs w:val="26"/>
        </w:rPr>
      </w:pPr>
      <w:r w:rsidRPr="005C6327">
        <w:rPr>
          <w:color w:val="222426"/>
          <w:sz w:val="26"/>
          <w:szCs w:val="26"/>
        </w:rPr>
        <w:t xml:space="preserve">In Java we have already defined exception classes such as </w:t>
      </w:r>
      <w:proofErr w:type="spellStart"/>
      <w:r w:rsidRPr="005C6327">
        <w:rPr>
          <w:color w:val="222426"/>
          <w:sz w:val="26"/>
          <w:szCs w:val="26"/>
        </w:rPr>
        <w:t>ArithmeticException</w:t>
      </w:r>
      <w:proofErr w:type="spellEnd"/>
      <w:r w:rsidRPr="005C6327">
        <w:rPr>
          <w:color w:val="222426"/>
          <w:sz w:val="26"/>
          <w:szCs w:val="26"/>
        </w:rPr>
        <w:t xml:space="preserve">, </w:t>
      </w:r>
      <w:proofErr w:type="spellStart"/>
      <w:r w:rsidRPr="005C6327">
        <w:rPr>
          <w:color w:val="222426"/>
          <w:sz w:val="26"/>
          <w:szCs w:val="26"/>
        </w:rPr>
        <w:t>NullPointerException</w:t>
      </w:r>
      <w:proofErr w:type="spellEnd"/>
      <w:r w:rsidRPr="005C6327">
        <w:rPr>
          <w:color w:val="222426"/>
          <w:sz w:val="26"/>
          <w:szCs w:val="26"/>
        </w:rPr>
        <w:t xml:space="preserve">, </w:t>
      </w:r>
      <w:proofErr w:type="spellStart"/>
      <w:r w:rsidRPr="005C6327">
        <w:rPr>
          <w:color w:val="222426"/>
          <w:sz w:val="26"/>
          <w:szCs w:val="26"/>
        </w:rPr>
        <w:t>ArrayIndexOutOfBounds</w:t>
      </w:r>
      <w:proofErr w:type="spellEnd"/>
      <w:r w:rsidRPr="005C6327">
        <w:rPr>
          <w:color w:val="222426"/>
          <w:sz w:val="26"/>
          <w:szCs w:val="26"/>
        </w:rPr>
        <w:t xml:space="preserve"> exception etc. These exceptions are set to trigger on different-2 conditions. For example when we divide a number by zero, this triggers </w:t>
      </w:r>
      <w:proofErr w:type="spellStart"/>
      <w:r w:rsidRPr="005C6327">
        <w:rPr>
          <w:color w:val="222426"/>
          <w:sz w:val="26"/>
          <w:szCs w:val="26"/>
        </w:rPr>
        <w:t>ArithmeticException</w:t>
      </w:r>
      <w:proofErr w:type="spellEnd"/>
      <w:r w:rsidRPr="005C6327">
        <w:rPr>
          <w:color w:val="222426"/>
          <w:sz w:val="26"/>
          <w:szCs w:val="26"/>
        </w:rPr>
        <w:t xml:space="preserve">, when we try to access the array element out of its bounds then we get </w:t>
      </w:r>
      <w:proofErr w:type="spellStart"/>
      <w:r w:rsidRPr="005C6327">
        <w:rPr>
          <w:color w:val="222426"/>
          <w:sz w:val="26"/>
          <w:szCs w:val="26"/>
        </w:rPr>
        <w:t>ArrayIndexOutOfBoundsException</w:t>
      </w:r>
      <w:proofErr w:type="spellEnd"/>
      <w:r w:rsidRPr="005C6327">
        <w:rPr>
          <w:color w:val="222426"/>
          <w:sz w:val="26"/>
          <w:szCs w:val="26"/>
        </w:rPr>
        <w:t>.</w:t>
      </w:r>
    </w:p>
    <w:p w14:paraId="0D344BA7" w14:textId="77777777" w:rsidR="005C6327" w:rsidRPr="005C6327" w:rsidRDefault="005C6327" w:rsidP="005C6327">
      <w:pPr>
        <w:pStyle w:val="NormalWeb"/>
        <w:shd w:val="clear" w:color="auto" w:fill="FFFFFF"/>
        <w:spacing w:before="0" w:beforeAutospacing="0" w:after="390" w:afterAutospacing="0"/>
        <w:jc w:val="both"/>
        <w:rPr>
          <w:color w:val="222426"/>
          <w:sz w:val="26"/>
          <w:szCs w:val="26"/>
        </w:rPr>
      </w:pPr>
      <w:r w:rsidRPr="0020152D">
        <w:rPr>
          <w:b/>
          <w:color w:val="222426"/>
          <w:sz w:val="26"/>
          <w:szCs w:val="26"/>
        </w:rPr>
        <w:t>We can define our own set of conditions or rules and throw an exception explicitly using throw keyword.</w:t>
      </w:r>
      <w:r w:rsidRPr="005C6327">
        <w:rPr>
          <w:color w:val="222426"/>
          <w:sz w:val="26"/>
          <w:szCs w:val="26"/>
        </w:rPr>
        <w:t xml:space="preserve"> For example, we can throw </w:t>
      </w:r>
      <w:proofErr w:type="spellStart"/>
      <w:r w:rsidRPr="005C6327">
        <w:rPr>
          <w:color w:val="222426"/>
          <w:sz w:val="26"/>
          <w:szCs w:val="26"/>
        </w:rPr>
        <w:t>ArithmeticException</w:t>
      </w:r>
      <w:proofErr w:type="spellEnd"/>
      <w:r w:rsidRPr="005C6327">
        <w:rPr>
          <w:color w:val="222426"/>
          <w:sz w:val="26"/>
          <w:szCs w:val="26"/>
        </w:rPr>
        <w:t xml:space="preserve"> when we divide number by 5, or any other numbers, what we need to do is just set the condition and throw any exception using throw keyword. </w:t>
      </w:r>
    </w:p>
    <w:p w14:paraId="2A46F613" w14:textId="77777777" w:rsidR="005C6327" w:rsidRDefault="005C6327" w:rsidP="005C6327">
      <w:pPr>
        <w:pStyle w:val="NormalWeb"/>
        <w:shd w:val="clear" w:color="auto" w:fill="FFFFFF"/>
        <w:spacing w:before="0" w:beforeAutospacing="0" w:after="435" w:afterAutospacing="0"/>
        <w:rPr>
          <w:rStyle w:val="Strong"/>
          <w:rFonts w:ascii="Arial" w:hAnsi="Arial" w:cs="Arial"/>
          <w:color w:val="222426"/>
          <w:sz w:val="29"/>
          <w:szCs w:val="29"/>
        </w:rPr>
      </w:pPr>
      <w:r>
        <w:rPr>
          <w:rStyle w:val="Strong"/>
          <w:rFonts w:ascii="Arial" w:hAnsi="Arial" w:cs="Arial"/>
          <w:color w:val="222426"/>
          <w:sz w:val="29"/>
          <w:szCs w:val="29"/>
        </w:rPr>
        <w:t>Syntax of throw keyword:</w:t>
      </w:r>
    </w:p>
    <w:p w14:paraId="7F5AF769" w14:textId="77777777" w:rsidR="005C6327" w:rsidRDefault="005C6327" w:rsidP="005C6327">
      <w:pPr>
        <w:pStyle w:val="HTMLPreformatted"/>
        <w:shd w:val="clear" w:color="auto" w:fill="EEEEEE"/>
        <w:rPr>
          <w:rFonts w:ascii="Consolas" w:hAnsi="Consolas"/>
          <w:color w:val="222426"/>
          <w:sz w:val="22"/>
          <w:szCs w:val="22"/>
        </w:rPr>
      </w:pPr>
      <w:proofErr w:type="gramStart"/>
      <w:r>
        <w:rPr>
          <w:rStyle w:val="kwd"/>
          <w:rFonts w:ascii="Consolas" w:hAnsi="Consolas"/>
          <w:color w:val="00008B"/>
          <w:sz w:val="22"/>
          <w:szCs w:val="22"/>
        </w:rPr>
        <w:t>throw</w:t>
      </w:r>
      <w:proofErr w:type="gramEnd"/>
      <w:r>
        <w:rPr>
          <w:rStyle w:val="pln"/>
          <w:rFonts w:ascii="Consolas" w:hAnsi="Consolas"/>
          <w:color w:val="000000"/>
          <w:sz w:val="22"/>
          <w:szCs w:val="22"/>
        </w:rPr>
        <w:t xml:space="preserve"> </w:t>
      </w:r>
      <w:r>
        <w:rPr>
          <w:rStyle w:val="kwd"/>
          <w:rFonts w:ascii="Consolas" w:hAnsi="Consolas"/>
          <w:color w:val="00008B"/>
          <w:sz w:val="22"/>
          <w:szCs w:val="22"/>
        </w:rPr>
        <w:t>new</w:t>
      </w:r>
      <w:r>
        <w:rPr>
          <w:rStyle w:val="pln"/>
          <w:rFonts w:ascii="Consolas" w:hAnsi="Consolas"/>
          <w:color w:val="000000"/>
          <w:sz w:val="22"/>
          <w:szCs w:val="22"/>
        </w:rPr>
        <w:t xml:space="preserve"> </w:t>
      </w:r>
      <w:proofErr w:type="spellStart"/>
      <w:r>
        <w:rPr>
          <w:rStyle w:val="pln"/>
          <w:rFonts w:ascii="Consolas" w:hAnsi="Consolas"/>
          <w:color w:val="000000"/>
          <w:sz w:val="22"/>
          <w:szCs w:val="22"/>
        </w:rPr>
        <w:t>exception_class</w:t>
      </w:r>
      <w:proofErr w:type="spellEnd"/>
      <w:r>
        <w:rPr>
          <w:rStyle w:val="pun"/>
          <w:rFonts w:ascii="Consolas" w:hAnsi="Consolas"/>
          <w:color w:val="000000"/>
          <w:sz w:val="22"/>
          <w:szCs w:val="22"/>
        </w:rPr>
        <w:t>(</w:t>
      </w:r>
      <w:r>
        <w:rPr>
          <w:rStyle w:val="str"/>
          <w:rFonts w:ascii="Consolas" w:hAnsi="Consolas"/>
          <w:color w:val="800000"/>
          <w:sz w:val="22"/>
          <w:szCs w:val="22"/>
        </w:rPr>
        <w:t>"error message"</w:t>
      </w:r>
      <w:r>
        <w:rPr>
          <w:rStyle w:val="pun"/>
          <w:rFonts w:ascii="Consolas" w:hAnsi="Consolas"/>
          <w:color w:val="000000"/>
          <w:sz w:val="22"/>
          <w:szCs w:val="22"/>
        </w:rPr>
        <w:t>);</w:t>
      </w:r>
    </w:p>
    <w:p w14:paraId="5FD28668" w14:textId="77777777" w:rsidR="005C6327" w:rsidRDefault="005C6327" w:rsidP="005C6327">
      <w:pPr>
        <w:pStyle w:val="NormalWeb"/>
        <w:shd w:val="clear" w:color="auto" w:fill="FFFFFF"/>
        <w:spacing w:before="0" w:beforeAutospacing="0" w:after="435" w:afterAutospacing="0"/>
        <w:rPr>
          <w:rStyle w:val="Strong"/>
          <w:rFonts w:ascii="Arial" w:hAnsi="Arial" w:cs="Arial"/>
          <w:color w:val="222426"/>
          <w:sz w:val="29"/>
          <w:szCs w:val="29"/>
        </w:rPr>
      </w:pPr>
    </w:p>
    <w:p w14:paraId="2A7B2903" w14:textId="77777777" w:rsidR="005C6327" w:rsidRPr="005C6327" w:rsidRDefault="0056194E" w:rsidP="005C6327">
      <w:pPr>
        <w:shd w:val="clear" w:color="auto" w:fill="FFFFFF"/>
        <w:spacing w:after="268" w:line="240" w:lineRule="auto"/>
        <w:outlineLvl w:val="1"/>
        <w:rPr>
          <w:rFonts w:ascii="Trebuchet MS" w:eastAsia="Times New Roman" w:hAnsi="Trebuchet MS" w:cs="Times New Roman"/>
          <w:b/>
          <w:bCs/>
          <w:color w:val="444542"/>
          <w:sz w:val="44"/>
          <w:szCs w:val="44"/>
        </w:rPr>
      </w:pPr>
      <w:r>
        <w:rPr>
          <w:rFonts w:ascii="Trebuchet MS" w:eastAsia="Times New Roman" w:hAnsi="Trebuchet MS" w:cs="Times New Roman"/>
          <w:b/>
          <w:bCs/>
          <w:color w:val="444542"/>
          <w:sz w:val="44"/>
          <w:szCs w:val="44"/>
        </w:rPr>
        <w:t>Throw</w:t>
      </w:r>
      <w:r w:rsidR="005C6327" w:rsidRPr="005C6327">
        <w:rPr>
          <w:rFonts w:ascii="Trebuchet MS" w:eastAsia="Times New Roman" w:hAnsi="Trebuchet MS" w:cs="Times New Roman"/>
          <w:b/>
          <w:bCs/>
          <w:color w:val="444542"/>
          <w:sz w:val="44"/>
          <w:szCs w:val="44"/>
        </w:rPr>
        <w:t xml:space="preserve"> Example</w:t>
      </w:r>
    </w:p>
    <w:p w14:paraId="51E11AC6" w14:textId="77777777" w:rsidR="005C6327" w:rsidRDefault="005C6327" w:rsidP="005C6327">
      <w:pPr>
        <w:pStyle w:val="NormalWeb"/>
        <w:shd w:val="clear" w:color="auto" w:fill="FFFFFF"/>
        <w:spacing w:before="0" w:beforeAutospacing="0" w:after="435" w:afterAutospacing="0"/>
        <w:rPr>
          <w:rFonts w:ascii="Arial" w:hAnsi="Arial" w:cs="Arial"/>
          <w:color w:val="222426"/>
          <w:sz w:val="29"/>
          <w:szCs w:val="29"/>
        </w:rPr>
      </w:pPr>
    </w:p>
    <w:p w14:paraId="43CD1118" w14:textId="77777777" w:rsidR="005C6327" w:rsidRDefault="005C6327" w:rsidP="005C6327">
      <w:pPr>
        <w:pStyle w:val="HTMLPreformatted"/>
        <w:shd w:val="clear" w:color="auto" w:fill="EEEEEE"/>
        <w:rPr>
          <w:rStyle w:val="pln"/>
          <w:rFonts w:ascii="Consolas" w:hAnsi="Consolas"/>
          <w:color w:val="000000"/>
          <w:sz w:val="22"/>
          <w:szCs w:val="22"/>
        </w:rPr>
      </w:pPr>
      <w:r>
        <w:rPr>
          <w:rStyle w:val="kwd"/>
          <w:rFonts w:ascii="Consolas" w:hAnsi="Consolas"/>
          <w:color w:val="00008B"/>
          <w:sz w:val="22"/>
          <w:szCs w:val="22"/>
        </w:rPr>
        <w:t>public</w:t>
      </w:r>
      <w:r>
        <w:rPr>
          <w:rStyle w:val="pln"/>
          <w:rFonts w:ascii="Consolas" w:hAnsi="Consolas"/>
          <w:color w:val="000000"/>
          <w:sz w:val="22"/>
          <w:szCs w:val="22"/>
        </w:rPr>
        <w:t xml:space="preserve"> </w:t>
      </w:r>
      <w:r>
        <w:rPr>
          <w:rStyle w:val="kwd"/>
          <w:rFonts w:ascii="Consolas" w:hAnsi="Consolas"/>
          <w:color w:val="00008B"/>
          <w:sz w:val="22"/>
          <w:szCs w:val="22"/>
        </w:rPr>
        <w:t>class</w:t>
      </w:r>
      <w:r>
        <w:rPr>
          <w:rStyle w:val="pln"/>
          <w:rFonts w:ascii="Consolas" w:hAnsi="Consolas"/>
          <w:color w:val="000000"/>
          <w:sz w:val="22"/>
          <w:szCs w:val="22"/>
        </w:rPr>
        <w:t xml:space="preserve"> </w:t>
      </w:r>
      <w:r>
        <w:rPr>
          <w:rStyle w:val="typ"/>
          <w:rFonts w:ascii="Consolas" w:hAnsi="Consolas"/>
          <w:color w:val="2B91AF"/>
          <w:sz w:val="22"/>
          <w:szCs w:val="22"/>
        </w:rPr>
        <w:t>Example1</w:t>
      </w:r>
      <w:r>
        <w:rPr>
          <w:rStyle w:val="pun"/>
          <w:rFonts w:ascii="Consolas" w:hAnsi="Consolas"/>
          <w:color w:val="000000"/>
          <w:sz w:val="22"/>
          <w:szCs w:val="22"/>
        </w:rPr>
        <w:t>{</w:t>
      </w:r>
      <w:r>
        <w:rPr>
          <w:rStyle w:val="pln"/>
          <w:rFonts w:ascii="Consolas" w:hAnsi="Consolas"/>
          <w:color w:val="000000"/>
          <w:sz w:val="22"/>
          <w:szCs w:val="22"/>
        </w:rPr>
        <w:t xml:space="preserve">  </w:t>
      </w:r>
    </w:p>
    <w:p w14:paraId="2D15A687" w14:textId="77777777" w:rsidR="005C6327" w:rsidRDefault="005C6327" w:rsidP="005C6327">
      <w:pPr>
        <w:pStyle w:val="HTMLPreformatted"/>
        <w:shd w:val="clear" w:color="auto" w:fill="EEEEEE"/>
        <w:rPr>
          <w:rStyle w:val="pln"/>
          <w:rFonts w:ascii="Consolas" w:hAnsi="Consolas"/>
          <w:color w:val="000000"/>
          <w:sz w:val="22"/>
          <w:szCs w:val="22"/>
        </w:rPr>
      </w:pPr>
      <w:r>
        <w:rPr>
          <w:rStyle w:val="pln"/>
          <w:rFonts w:ascii="Consolas" w:hAnsi="Consolas"/>
          <w:color w:val="000000"/>
          <w:sz w:val="22"/>
          <w:szCs w:val="22"/>
        </w:rPr>
        <w:t xml:space="preserve">   </w:t>
      </w:r>
      <w:proofErr w:type="gramStart"/>
      <w:r>
        <w:rPr>
          <w:rStyle w:val="kwd"/>
          <w:rFonts w:ascii="Consolas" w:hAnsi="Consolas"/>
          <w:color w:val="00008B"/>
          <w:sz w:val="22"/>
          <w:szCs w:val="22"/>
        </w:rPr>
        <w:t>void</w:t>
      </w:r>
      <w:proofErr w:type="gramEnd"/>
      <w:r>
        <w:rPr>
          <w:rStyle w:val="pln"/>
          <w:rFonts w:ascii="Consolas" w:hAnsi="Consolas"/>
          <w:color w:val="000000"/>
          <w:sz w:val="22"/>
          <w:szCs w:val="22"/>
        </w:rPr>
        <w:t xml:space="preserve"> </w:t>
      </w:r>
      <w:proofErr w:type="spellStart"/>
      <w:r>
        <w:rPr>
          <w:rStyle w:val="pln"/>
          <w:rFonts w:ascii="Consolas" w:hAnsi="Consolas"/>
          <w:color w:val="000000"/>
          <w:sz w:val="22"/>
          <w:szCs w:val="22"/>
        </w:rPr>
        <w:t>checkAge</w:t>
      </w:r>
      <w:proofErr w:type="spellEnd"/>
      <w:r>
        <w:rPr>
          <w:rStyle w:val="pun"/>
          <w:rFonts w:ascii="Consolas" w:hAnsi="Consolas"/>
          <w:color w:val="000000"/>
          <w:sz w:val="22"/>
          <w:szCs w:val="22"/>
        </w:rPr>
        <w:t>(</w:t>
      </w:r>
      <w:proofErr w:type="spellStart"/>
      <w:r>
        <w:rPr>
          <w:rStyle w:val="kwd"/>
          <w:rFonts w:ascii="Consolas" w:hAnsi="Consolas"/>
          <w:color w:val="00008B"/>
          <w:sz w:val="22"/>
          <w:szCs w:val="22"/>
        </w:rPr>
        <w:t>int</w:t>
      </w:r>
      <w:proofErr w:type="spellEnd"/>
      <w:r>
        <w:rPr>
          <w:rStyle w:val="pln"/>
          <w:rFonts w:ascii="Consolas" w:hAnsi="Consolas"/>
          <w:color w:val="000000"/>
          <w:sz w:val="22"/>
          <w:szCs w:val="22"/>
        </w:rPr>
        <w:t xml:space="preserve"> age</w:t>
      </w:r>
      <w:r>
        <w:rPr>
          <w:rStyle w:val="pun"/>
          <w:rFonts w:ascii="Consolas" w:hAnsi="Consolas"/>
          <w:color w:val="000000"/>
          <w:sz w:val="22"/>
          <w:szCs w:val="22"/>
        </w:rPr>
        <w:t>){</w:t>
      </w:r>
      <w:r>
        <w:rPr>
          <w:rStyle w:val="pln"/>
          <w:rFonts w:ascii="Consolas" w:hAnsi="Consolas"/>
          <w:color w:val="000000"/>
          <w:sz w:val="22"/>
          <w:szCs w:val="22"/>
        </w:rPr>
        <w:t xml:space="preserve">  </w:t>
      </w:r>
    </w:p>
    <w:p w14:paraId="32A25698" w14:textId="77777777" w:rsidR="005C6327" w:rsidRDefault="005C6327" w:rsidP="005C6327">
      <w:pPr>
        <w:pStyle w:val="HTMLPreformatted"/>
        <w:shd w:val="clear" w:color="auto" w:fill="EEEEEE"/>
        <w:rPr>
          <w:rStyle w:val="pln"/>
          <w:rFonts w:ascii="Consolas" w:hAnsi="Consolas"/>
          <w:color w:val="000000"/>
          <w:sz w:val="22"/>
          <w:szCs w:val="22"/>
        </w:rPr>
      </w:pPr>
      <w:r>
        <w:rPr>
          <w:rStyle w:val="pln"/>
          <w:rFonts w:ascii="Consolas" w:hAnsi="Consolas"/>
          <w:color w:val="000000"/>
          <w:sz w:val="22"/>
          <w:szCs w:val="22"/>
        </w:rPr>
        <w:tab/>
      </w:r>
      <w:r>
        <w:rPr>
          <w:rStyle w:val="kwd"/>
          <w:rFonts w:ascii="Consolas" w:hAnsi="Consolas"/>
          <w:color w:val="00008B"/>
          <w:sz w:val="22"/>
          <w:szCs w:val="22"/>
        </w:rPr>
        <w:t>if</w:t>
      </w:r>
      <w:r>
        <w:rPr>
          <w:rStyle w:val="pun"/>
          <w:rFonts w:ascii="Consolas" w:hAnsi="Consolas"/>
          <w:color w:val="000000"/>
          <w:sz w:val="22"/>
          <w:szCs w:val="22"/>
        </w:rPr>
        <w:t>(</w:t>
      </w:r>
      <w:r>
        <w:rPr>
          <w:rStyle w:val="pln"/>
          <w:rFonts w:ascii="Consolas" w:hAnsi="Consolas"/>
          <w:color w:val="000000"/>
          <w:sz w:val="22"/>
          <w:szCs w:val="22"/>
        </w:rPr>
        <w:t>age</w:t>
      </w:r>
      <w:r>
        <w:rPr>
          <w:rStyle w:val="pun"/>
          <w:rFonts w:ascii="Consolas" w:hAnsi="Consolas"/>
          <w:color w:val="000000"/>
          <w:sz w:val="22"/>
          <w:szCs w:val="22"/>
        </w:rPr>
        <w:t>&lt;</w:t>
      </w:r>
      <w:r>
        <w:rPr>
          <w:rStyle w:val="lit"/>
          <w:rFonts w:ascii="Consolas" w:hAnsi="Consolas"/>
          <w:color w:val="800000"/>
          <w:sz w:val="22"/>
          <w:szCs w:val="22"/>
        </w:rPr>
        <w:t>18</w:t>
      </w:r>
      <w:r>
        <w:rPr>
          <w:rStyle w:val="pun"/>
          <w:rFonts w:ascii="Consolas" w:hAnsi="Consolas"/>
          <w:color w:val="000000"/>
          <w:sz w:val="22"/>
          <w:szCs w:val="22"/>
        </w:rPr>
        <w:t>)</w:t>
      </w:r>
      <w:r>
        <w:rPr>
          <w:rStyle w:val="pln"/>
          <w:rFonts w:ascii="Consolas" w:hAnsi="Consolas"/>
          <w:color w:val="000000"/>
          <w:sz w:val="22"/>
          <w:szCs w:val="22"/>
        </w:rPr>
        <w:t xml:space="preserve">  </w:t>
      </w:r>
    </w:p>
    <w:p w14:paraId="18E0DEFC" w14:textId="77777777" w:rsidR="005C6327" w:rsidRDefault="005C6327" w:rsidP="005C6327">
      <w:pPr>
        <w:pStyle w:val="HTMLPreformatted"/>
        <w:shd w:val="clear" w:color="auto" w:fill="EEEEEE"/>
        <w:rPr>
          <w:rStyle w:val="pln"/>
          <w:rFonts w:ascii="Consolas" w:hAnsi="Consolas"/>
          <w:color w:val="000000"/>
          <w:sz w:val="22"/>
          <w:szCs w:val="22"/>
        </w:rPr>
      </w:pPr>
      <w:r>
        <w:rPr>
          <w:rStyle w:val="pln"/>
          <w:rFonts w:ascii="Consolas" w:hAnsi="Consolas"/>
          <w:color w:val="000000"/>
          <w:sz w:val="22"/>
          <w:szCs w:val="22"/>
        </w:rPr>
        <w:tab/>
        <w:t xml:space="preserve">   </w:t>
      </w:r>
      <w:proofErr w:type="gramStart"/>
      <w:r>
        <w:rPr>
          <w:rStyle w:val="kwd"/>
          <w:rFonts w:ascii="Consolas" w:hAnsi="Consolas"/>
          <w:color w:val="00008B"/>
          <w:sz w:val="22"/>
          <w:szCs w:val="22"/>
        </w:rPr>
        <w:t>throw</w:t>
      </w:r>
      <w:proofErr w:type="gramEnd"/>
      <w:r>
        <w:rPr>
          <w:rStyle w:val="pln"/>
          <w:rFonts w:ascii="Consolas" w:hAnsi="Consolas"/>
          <w:color w:val="000000"/>
          <w:sz w:val="22"/>
          <w:szCs w:val="22"/>
        </w:rPr>
        <w:t xml:space="preserve"> </w:t>
      </w:r>
      <w:r>
        <w:rPr>
          <w:rStyle w:val="kwd"/>
          <w:rFonts w:ascii="Consolas" w:hAnsi="Consolas"/>
          <w:color w:val="00008B"/>
          <w:sz w:val="22"/>
          <w:szCs w:val="22"/>
        </w:rPr>
        <w:t>new</w:t>
      </w:r>
      <w:r>
        <w:rPr>
          <w:rStyle w:val="pln"/>
          <w:rFonts w:ascii="Consolas" w:hAnsi="Consolas"/>
          <w:color w:val="000000"/>
          <w:sz w:val="22"/>
          <w:szCs w:val="22"/>
        </w:rPr>
        <w:t xml:space="preserve"> </w:t>
      </w:r>
      <w:proofErr w:type="spellStart"/>
      <w:r>
        <w:rPr>
          <w:rStyle w:val="typ"/>
          <w:rFonts w:ascii="Consolas" w:hAnsi="Consolas"/>
          <w:color w:val="2B91AF"/>
          <w:sz w:val="22"/>
          <w:szCs w:val="22"/>
        </w:rPr>
        <w:t>ArithmeticException</w:t>
      </w:r>
      <w:proofErr w:type="spellEnd"/>
      <w:r>
        <w:rPr>
          <w:rStyle w:val="pun"/>
          <w:rFonts w:ascii="Consolas" w:hAnsi="Consolas"/>
          <w:color w:val="000000"/>
          <w:sz w:val="22"/>
          <w:szCs w:val="22"/>
        </w:rPr>
        <w:t>(</w:t>
      </w:r>
      <w:r>
        <w:rPr>
          <w:rStyle w:val="str"/>
          <w:rFonts w:ascii="Consolas" w:hAnsi="Consolas"/>
          <w:color w:val="800000"/>
          <w:sz w:val="22"/>
          <w:szCs w:val="22"/>
        </w:rPr>
        <w:t>"Not Eligible for voting"</w:t>
      </w:r>
      <w:r>
        <w:rPr>
          <w:rStyle w:val="pun"/>
          <w:rFonts w:ascii="Consolas" w:hAnsi="Consolas"/>
          <w:color w:val="000000"/>
          <w:sz w:val="22"/>
          <w:szCs w:val="22"/>
        </w:rPr>
        <w:t>);</w:t>
      </w:r>
      <w:r>
        <w:rPr>
          <w:rStyle w:val="pln"/>
          <w:rFonts w:ascii="Consolas" w:hAnsi="Consolas"/>
          <w:color w:val="000000"/>
          <w:sz w:val="22"/>
          <w:szCs w:val="22"/>
        </w:rPr>
        <w:t xml:space="preserve">  </w:t>
      </w:r>
    </w:p>
    <w:p w14:paraId="05D73441" w14:textId="77777777" w:rsidR="005C6327" w:rsidRDefault="005C6327" w:rsidP="005C6327">
      <w:pPr>
        <w:pStyle w:val="HTMLPreformatted"/>
        <w:shd w:val="clear" w:color="auto" w:fill="EEEEEE"/>
        <w:rPr>
          <w:rStyle w:val="pln"/>
          <w:rFonts w:ascii="Consolas" w:hAnsi="Consolas"/>
          <w:color w:val="000000"/>
          <w:sz w:val="22"/>
          <w:szCs w:val="22"/>
        </w:rPr>
      </w:pPr>
      <w:r>
        <w:rPr>
          <w:rStyle w:val="pln"/>
          <w:rFonts w:ascii="Consolas" w:hAnsi="Consolas"/>
          <w:color w:val="000000"/>
          <w:sz w:val="22"/>
          <w:szCs w:val="22"/>
        </w:rPr>
        <w:tab/>
      </w:r>
      <w:r>
        <w:rPr>
          <w:rStyle w:val="kwd"/>
          <w:rFonts w:ascii="Consolas" w:hAnsi="Consolas"/>
          <w:color w:val="00008B"/>
          <w:sz w:val="22"/>
          <w:szCs w:val="22"/>
        </w:rPr>
        <w:t>else</w:t>
      </w:r>
      <w:r>
        <w:rPr>
          <w:rStyle w:val="pln"/>
          <w:rFonts w:ascii="Consolas" w:hAnsi="Consolas"/>
          <w:color w:val="000000"/>
          <w:sz w:val="22"/>
          <w:szCs w:val="22"/>
        </w:rPr>
        <w:t xml:space="preserve">  </w:t>
      </w:r>
    </w:p>
    <w:p w14:paraId="2BFC58C3" w14:textId="77777777" w:rsidR="005C6327" w:rsidRDefault="005C6327" w:rsidP="005C6327">
      <w:pPr>
        <w:pStyle w:val="HTMLPreformatted"/>
        <w:shd w:val="clear" w:color="auto" w:fill="EEEEEE"/>
        <w:rPr>
          <w:rStyle w:val="pln"/>
          <w:rFonts w:ascii="Consolas" w:hAnsi="Consolas"/>
          <w:color w:val="000000"/>
          <w:sz w:val="22"/>
          <w:szCs w:val="22"/>
        </w:rPr>
      </w:pPr>
      <w:r>
        <w:rPr>
          <w:rStyle w:val="pln"/>
          <w:rFonts w:ascii="Consolas" w:hAnsi="Consolas"/>
          <w:color w:val="000000"/>
          <w:sz w:val="22"/>
          <w:szCs w:val="22"/>
        </w:rPr>
        <w:tab/>
        <w:t xml:space="preserve">   </w:t>
      </w:r>
      <w:proofErr w:type="spellStart"/>
      <w:r>
        <w:rPr>
          <w:rStyle w:val="typ"/>
          <w:rFonts w:ascii="Consolas" w:hAnsi="Consolas"/>
          <w:color w:val="2B91AF"/>
          <w:sz w:val="22"/>
          <w:szCs w:val="22"/>
        </w:rPr>
        <w:t>System</w:t>
      </w:r>
      <w:r>
        <w:rPr>
          <w:rStyle w:val="pun"/>
          <w:rFonts w:ascii="Consolas" w:hAnsi="Consolas"/>
          <w:color w:val="000000"/>
          <w:sz w:val="22"/>
          <w:szCs w:val="22"/>
        </w:rPr>
        <w:t>.</w:t>
      </w:r>
      <w:r>
        <w:rPr>
          <w:rStyle w:val="kwd"/>
          <w:rFonts w:ascii="Consolas" w:hAnsi="Consolas"/>
          <w:color w:val="00008B"/>
          <w:sz w:val="22"/>
          <w:szCs w:val="22"/>
        </w:rPr>
        <w:t>out</w:t>
      </w:r>
      <w:r>
        <w:rPr>
          <w:rStyle w:val="pun"/>
          <w:rFonts w:ascii="Consolas" w:hAnsi="Consolas"/>
          <w:color w:val="000000"/>
          <w:sz w:val="22"/>
          <w:szCs w:val="22"/>
        </w:rPr>
        <w:t>.</w:t>
      </w:r>
      <w:r>
        <w:rPr>
          <w:rStyle w:val="pln"/>
          <w:rFonts w:ascii="Consolas" w:hAnsi="Consolas"/>
          <w:color w:val="000000"/>
          <w:sz w:val="22"/>
          <w:szCs w:val="22"/>
        </w:rPr>
        <w:t>println</w:t>
      </w:r>
      <w:proofErr w:type="spellEnd"/>
      <w:r>
        <w:rPr>
          <w:rStyle w:val="pun"/>
          <w:rFonts w:ascii="Consolas" w:hAnsi="Consolas"/>
          <w:color w:val="000000"/>
          <w:sz w:val="22"/>
          <w:szCs w:val="22"/>
        </w:rPr>
        <w:t>(</w:t>
      </w:r>
      <w:r>
        <w:rPr>
          <w:rStyle w:val="str"/>
          <w:rFonts w:ascii="Consolas" w:hAnsi="Consolas"/>
          <w:color w:val="800000"/>
          <w:sz w:val="22"/>
          <w:szCs w:val="22"/>
        </w:rPr>
        <w:t>"Eligible for voting"</w:t>
      </w:r>
      <w:r>
        <w:rPr>
          <w:rStyle w:val="pun"/>
          <w:rFonts w:ascii="Consolas" w:hAnsi="Consolas"/>
          <w:color w:val="000000"/>
          <w:sz w:val="22"/>
          <w:szCs w:val="22"/>
        </w:rPr>
        <w:t>);</w:t>
      </w:r>
      <w:r>
        <w:rPr>
          <w:rStyle w:val="pln"/>
          <w:rFonts w:ascii="Consolas" w:hAnsi="Consolas"/>
          <w:color w:val="000000"/>
          <w:sz w:val="22"/>
          <w:szCs w:val="22"/>
        </w:rPr>
        <w:t xml:space="preserve">  </w:t>
      </w:r>
    </w:p>
    <w:p w14:paraId="0AE5FEB2" w14:textId="77777777" w:rsidR="005C6327" w:rsidRDefault="005C6327" w:rsidP="005C6327">
      <w:pPr>
        <w:pStyle w:val="HTMLPreformatted"/>
        <w:shd w:val="clear" w:color="auto" w:fill="EEEEEE"/>
        <w:rPr>
          <w:rStyle w:val="pln"/>
          <w:rFonts w:ascii="Consolas" w:hAnsi="Consolas"/>
          <w:color w:val="000000"/>
          <w:sz w:val="22"/>
          <w:szCs w:val="22"/>
        </w:rPr>
      </w:pPr>
      <w:r>
        <w:rPr>
          <w:rStyle w:val="pln"/>
          <w:rFonts w:ascii="Consolas" w:hAnsi="Consolas"/>
          <w:color w:val="000000"/>
          <w:sz w:val="22"/>
          <w:szCs w:val="22"/>
        </w:rPr>
        <w:t xml:space="preserve">   </w:t>
      </w:r>
      <w:r>
        <w:rPr>
          <w:rStyle w:val="pun"/>
          <w:rFonts w:ascii="Consolas" w:hAnsi="Consolas"/>
          <w:color w:val="000000"/>
          <w:sz w:val="22"/>
          <w:szCs w:val="22"/>
        </w:rPr>
        <w:t>}</w:t>
      </w:r>
      <w:r>
        <w:rPr>
          <w:rStyle w:val="pln"/>
          <w:rFonts w:ascii="Consolas" w:hAnsi="Consolas"/>
          <w:color w:val="000000"/>
          <w:sz w:val="22"/>
          <w:szCs w:val="22"/>
        </w:rPr>
        <w:t xml:space="preserve">  </w:t>
      </w:r>
    </w:p>
    <w:p w14:paraId="34689B93" w14:textId="77777777" w:rsidR="005C6327" w:rsidRDefault="005C6327" w:rsidP="005C6327">
      <w:pPr>
        <w:pStyle w:val="HTMLPreformatted"/>
        <w:shd w:val="clear" w:color="auto" w:fill="EEEEEE"/>
        <w:rPr>
          <w:rStyle w:val="pln"/>
          <w:rFonts w:ascii="Consolas" w:hAnsi="Consolas"/>
          <w:color w:val="000000"/>
          <w:sz w:val="22"/>
          <w:szCs w:val="22"/>
        </w:rPr>
      </w:pPr>
      <w:r>
        <w:rPr>
          <w:rStyle w:val="pln"/>
          <w:rFonts w:ascii="Consolas" w:hAnsi="Consolas"/>
          <w:color w:val="000000"/>
          <w:sz w:val="22"/>
          <w:szCs w:val="22"/>
        </w:rPr>
        <w:t xml:space="preserve">   </w:t>
      </w:r>
      <w:proofErr w:type="gramStart"/>
      <w:r>
        <w:rPr>
          <w:rStyle w:val="kwd"/>
          <w:rFonts w:ascii="Consolas" w:hAnsi="Consolas"/>
          <w:color w:val="00008B"/>
          <w:sz w:val="22"/>
          <w:szCs w:val="22"/>
        </w:rPr>
        <w:t>public</w:t>
      </w:r>
      <w:proofErr w:type="gramEnd"/>
      <w:r>
        <w:rPr>
          <w:rStyle w:val="pln"/>
          <w:rFonts w:ascii="Consolas" w:hAnsi="Consolas"/>
          <w:color w:val="000000"/>
          <w:sz w:val="22"/>
          <w:szCs w:val="22"/>
        </w:rPr>
        <w:t xml:space="preserve"> </w:t>
      </w:r>
      <w:r>
        <w:rPr>
          <w:rStyle w:val="kwd"/>
          <w:rFonts w:ascii="Consolas" w:hAnsi="Consolas"/>
          <w:color w:val="00008B"/>
          <w:sz w:val="22"/>
          <w:szCs w:val="22"/>
        </w:rPr>
        <w:t>static</w:t>
      </w:r>
      <w:r>
        <w:rPr>
          <w:rStyle w:val="pln"/>
          <w:rFonts w:ascii="Consolas" w:hAnsi="Consolas"/>
          <w:color w:val="000000"/>
          <w:sz w:val="22"/>
          <w:szCs w:val="22"/>
        </w:rPr>
        <w:t xml:space="preserve"> </w:t>
      </w:r>
      <w:r>
        <w:rPr>
          <w:rStyle w:val="kwd"/>
          <w:rFonts w:ascii="Consolas" w:hAnsi="Consolas"/>
          <w:color w:val="00008B"/>
          <w:sz w:val="22"/>
          <w:szCs w:val="22"/>
        </w:rPr>
        <w:t>void</w:t>
      </w:r>
      <w:r>
        <w:rPr>
          <w:rStyle w:val="pln"/>
          <w:rFonts w:ascii="Consolas" w:hAnsi="Consolas"/>
          <w:color w:val="000000"/>
          <w:sz w:val="22"/>
          <w:szCs w:val="22"/>
        </w:rPr>
        <w:t xml:space="preserve"> main</w:t>
      </w:r>
      <w:r>
        <w:rPr>
          <w:rStyle w:val="pun"/>
          <w:rFonts w:ascii="Consolas" w:hAnsi="Consolas"/>
          <w:color w:val="000000"/>
          <w:sz w:val="22"/>
          <w:szCs w:val="22"/>
        </w:rPr>
        <w:t>(</w:t>
      </w:r>
      <w:r>
        <w:rPr>
          <w:rStyle w:val="typ"/>
          <w:rFonts w:ascii="Consolas" w:hAnsi="Consolas"/>
          <w:color w:val="2B91AF"/>
          <w:sz w:val="22"/>
          <w:szCs w:val="22"/>
        </w:rPr>
        <w:t>String</w:t>
      </w:r>
      <w:r>
        <w:rPr>
          <w:rStyle w:val="pln"/>
          <w:rFonts w:ascii="Consolas" w:hAnsi="Consolas"/>
          <w:color w:val="000000"/>
          <w:sz w:val="22"/>
          <w:szCs w:val="22"/>
        </w:rPr>
        <w:t xml:space="preserve"> </w:t>
      </w:r>
      <w:proofErr w:type="spellStart"/>
      <w:r>
        <w:rPr>
          <w:rStyle w:val="pln"/>
          <w:rFonts w:ascii="Consolas" w:hAnsi="Consolas"/>
          <w:color w:val="000000"/>
          <w:sz w:val="22"/>
          <w:szCs w:val="22"/>
        </w:rPr>
        <w:t>args</w:t>
      </w:r>
      <w:proofErr w:type="spellEnd"/>
      <w:r>
        <w:rPr>
          <w:rStyle w:val="pun"/>
          <w:rFonts w:ascii="Consolas" w:hAnsi="Consolas"/>
          <w:color w:val="000000"/>
          <w:sz w:val="22"/>
          <w:szCs w:val="22"/>
        </w:rPr>
        <w:t>[]){</w:t>
      </w:r>
      <w:r>
        <w:rPr>
          <w:rStyle w:val="pln"/>
          <w:rFonts w:ascii="Consolas" w:hAnsi="Consolas"/>
          <w:color w:val="000000"/>
          <w:sz w:val="22"/>
          <w:szCs w:val="22"/>
        </w:rPr>
        <w:t xml:space="preserve">  </w:t>
      </w:r>
    </w:p>
    <w:p w14:paraId="2C2536FD" w14:textId="77777777" w:rsidR="005C6327" w:rsidRDefault="005C6327" w:rsidP="005C6327">
      <w:pPr>
        <w:pStyle w:val="HTMLPreformatted"/>
        <w:shd w:val="clear" w:color="auto" w:fill="EEEEEE"/>
        <w:rPr>
          <w:rStyle w:val="pln"/>
          <w:rFonts w:ascii="Consolas" w:hAnsi="Consolas"/>
          <w:color w:val="000000"/>
          <w:sz w:val="22"/>
          <w:szCs w:val="22"/>
        </w:rPr>
      </w:pPr>
      <w:r>
        <w:rPr>
          <w:rStyle w:val="pln"/>
          <w:rFonts w:ascii="Consolas" w:hAnsi="Consolas"/>
          <w:color w:val="000000"/>
          <w:sz w:val="22"/>
          <w:szCs w:val="22"/>
        </w:rPr>
        <w:tab/>
      </w:r>
      <w:r>
        <w:rPr>
          <w:rStyle w:val="typ"/>
          <w:rFonts w:ascii="Consolas" w:hAnsi="Consolas"/>
          <w:color w:val="2B91AF"/>
          <w:sz w:val="22"/>
          <w:szCs w:val="22"/>
        </w:rPr>
        <w:t>Example1</w:t>
      </w:r>
      <w:r>
        <w:rPr>
          <w:rStyle w:val="pln"/>
          <w:rFonts w:ascii="Consolas" w:hAnsi="Consolas"/>
          <w:color w:val="000000"/>
          <w:sz w:val="22"/>
          <w:szCs w:val="22"/>
        </w:rPr>
        <w:t xml:space="preserve"> obj </w:t>
      </w:r>
      <w:r>
        <w:rPr>
          <w:rStyle w:val="pun"/>
          <w:rFonts w:ascii="Consolas" w:hAnsi="Consolas"/>
          <w:color w:val="000000"/>
          <w:sz w:val="22"/>
          <w:szCs w:val="22"/>
        </w:rPr>
        <w:t>=</w:t>
      </w:r>
      <w:r>
        <w:rPr>
          <w:rStyle w:val="pln"/>
          <w:rFonts w:ascii="Consolas" w:hAnsi="Consolas"/>
          <w:color w:val="000000"/>
          <w:sz w:val="22"/>
          <w:szCs w:val="22"/>
        </w:rPr>
        <w:t xml:space="preserve"> </w:t>
      </w:r>
      <w:r>
        <w:rPr>
          <w:rStyle w:val="kwd"/>
          <w:rFonts w:ascii="Consolas" w:hAnsi="Consolas"/>
          <w:color w:val="00008B"/>
          <w:sz w:val="22"/>
          <w:szCs w:val="22"/>
        </w:rPr>
        <w:t>new</w:t>
      </w:r>
      <w:r>
        <w:rPr>
          <w:rStyle w:val="pln"/>
          <w:rFonts w:ascii="Consolas" w:hAnsi="Consolas"/>
          <w:color w:val="000000"/>
          <w:sz w:val="22"/>
          <w:szCs w:val="22"/>
        </w:rPr>
        <w:t xml:space="preserve"> </w:t>
      </w:r>
      <w:r>
        <w:rPr>
          <w:rStyle w:val="typ"/>
          <w:rFonts w:ascii="Consolas" w:hAnsi="Consolas"/>
          <w:color w:val="2B91AF"/>
          <w:sz w:val="22"/>
          <w:szCs w:val="22"/>
        </w:rPr>
        <w:t>Example1</w:t>
      </w:r>
      <w:r>
        <w:rPr>
          <w:rStyle w:val="pun"/>
          <w:rFonts w:ascii="Consolas" w:hAnsi="Consolas"/>
          <w:color w:val="000000"/>
          <w:sz w:val="22"/>
          <w:szCs w:val="22"/>
        </w:rPr>
        <w:t>();</w:t>
      </w:r>
    </w:p>
    <w:p w14:paraId="2ABB408F" w14:textId="77777777" w:rsidR="005C6327" w:rsidRDefault="005C6327" w:rsidP="005C6327">
      <w:pPr>
        <w:pStyle w:val="HTMLPreformatted"/>
        <w:shd w:val="clear" w:color="auto" w:fill="EEEEEE"/>
        <w:rPr>
          <w:rStyle w:val="pln"/>
          <w:rFonts w:ascii="Consolas" w:hAnsi="Consolas"/>
          <w:color w:val="000000"/>
          <w:sz w:val="22"/>
          <w:szCs w:val="22"/>
        </w:rPr>
      </w:pPr>
      <w:r>
        <w:rPr>
          <w:rStyle w:val="pln"/>
          <w:rFonts w:ascii="Consolas" w:hAnsi="Consolas"/>
          <w:color w:val="000000"/>
          <w:sz w:val="22"/>
          <w:szCs w:val="22"/>
        </w:rPr>
        <w:tab/>
      </w:r>
      <w:proofErr w:type="spellStart"/>
      <w:proofErr w:type="gramStart"/>
      <w:r>
        <w:rPr>
          <w:rStyle w:val="pln"/>
          <w:rFonts w:ascii="Consolas" w:hAnsi="Consolas"/>
          <w:color w:val="000000"/>
          <w:sz w:val="22"/>
          <w:szCs w:val="22"/>
        </w:rPr>
        <w:t>obj</w:t>
      </w:r>
      <w:r>
        <w:rPr>
          <w:rStyle w:val="pun"/>
          <w:rFonts w:ascii="Consolas" w:hAnsi="Consolas"/>
          <w:color w:val="000000"/>
          <w:sz w:val="22"/>
          <w:szCs w:val="22"/>
        </w:rPr>
        <w:t>.</w:t>
      </w:r>
      <w:r>
        <w:rPr>
          <w:rStyle w:val="pln"/>
          <w:rFonts w:ascii="Consolas" w:hAnsi="Consolas"/>
          <w:color w:val="000000"/>
          <w:sz w:val="22"/>
          <w:szCs w:val="22"/>
        </w:rPr>
        <w:t>checkAge</w:t>
      </w:r>
      <w:proofErr w:type="spellEnd"/>
      <w:r>
        <w:rPr>
          <w:rStyle w:val="pun"/>
          <w:rFonts w:ascii="Consolas" w:hAnsi="Consolas"/>
          <w:color w:val="000000"/>
          <w:sz w:val="22"/>
          <w:szCs w:val="22"/>
        </w:rPr>
        <w:t>(</w:t>
      </w:r>
      <w:proofErr w:type="gramEnd"/>
      <w:r>
        <w:rPr>
          <w:rStyle w:val="lit"/>
          <w:rFonts w:ascii="Consolas" w:hAnsi="Consolas"/>
          <w:color w:val="800000"/>
          <w:sz w:val="22"/>
          <w:szCs w:val="22"/>
        </w:rPr>
        <w:t>13</w:t>
      </w:r>
      <w:r>
        <w:rPr>
          <w:rStyle w:val="pun"/>
          <w:rFonts w:ascii="Consolas" w:hAnsi="Consolas"/>
          <w:color w:val="000000"/>
          <w:sz w:val="22"/>
          <w:szCs w:val="22"/>
        </w:rPr>
        <w:t>);</w:t>
      </w:r>
      <w:r>
        <w:rPr>
          <w:rStyle w:val="pln"/>
          <w:rFonts w:ascii="Consolas" w:hAnsi="Consolas"/>
          <w:color w:val="000000"/>
          <w:sz w:val="22"/>
          <w:szCs w:val="22"/>
        </w:rPr>
        <w:t xml:space="preserve">  </w:t>
      </w:r>
    </w:p>
    <w:p w14:paraId="6CA86DB6" w14:textId="77777777" w:rsidR="005C6327" w:rsidRDefault="005C6327" w:rsidP="005C6327">
      <w:pPr>
        <w:pStyle w:val="HTMLPreformatted"/>
        <w:shd w:val="clear" w:color="auto" w:fill="EEEEEE"/>
        <w:rPr>
          <w:rStyle w:val="pln"/>
          <w:rFonts w:ascii="Consolas" w:hAnsi="Consolas"/>
          <w:color w:val="000000"/>
          <w:sz w:val="22"/>
          <w:szCs w:val="22"/>
        </w:rPr>
      </w:pPr>
      <w:r>
        <w:rPr>
          <w:rStyle w:val="pln"/>
          <w:rFonts w:ascii="Consolas" w:hAnsi="Consolas"/>
          <w:color w:val="000000"/>
          <w:sz w:val="22"/>
          <w:szCs w:val="22"/>
        </w:rPr>
        <w:tab/>
      </w:r>
      <w:proofErr w:type="spellStart"/>
      <w:proofErr w:type="gramStart"/>
      <w:r>
        <w:rPr>
          <w:rStyle w:val="typ"/>
          <w:rFonts w:ascii="Consolas" w:hAnsi="Consolas"/>
          <w:color w:val="2B91AF"/>
          <w:sz w:val="22"/>
          <w:szCs w:val="22"/>
        </w:rPr>
        <w:t>System</w:t>
      </w:r>
      <w:r>
        <w:rPr>
          <w:rStyle w:val="pun"/>
          <w:rFonts w:ascii="Consolas" w:hAnsi="Consolas"/>
          <w:color w:val="000000"/>
          <w:sz w:val="22"/>
          <w:szCs w:val="22"/>
        </w:rPr>
        <w:t>.</w:t>
      </w:r>
      <w:r>
        <w:rPr>
          <w:rStyle w:val="kwd"/>
          <w:rFonts w:ascii="Consolas" w:hAnsi="Consolas"/>
          <w:color w:val="00008B"/>
          <w:sz w:val="22"/>
          <w:szCs w:val="22"/>
        </w:rPr>
        <w:t>out</w:t>
      </w:r>
      <w:r>
        <w:rPr>
          <w:rStyle w:val="pun"/>
          <w:rFonts w:ascii="Consolas" w:hAnsi="Consolas"/>
          <w:color w:val="000000"/>
          <w:sz w:val="22"/>
          <w:szCs w:val="22"/>
        </w:rPr>
        <w:t>.</w:t>
      </w:r>
      <w:r>
        <w:rPr>
          <w:rStyle w:val="pln"/>
          <w:rFonts w:ascii="Consolas" w:hAnsi="Consolas"/>
          <w:color w:val="000000"/>
          <w:sz w:val="22"/>
          <w:szCs w:val="22"/>
        </w:rPr>
        <w:t>println</w:t>
      </w:r>
      <w:proofErr w:type="spellEnd"/>
      <w:r>
        <w:rPr>
          <w:rStyle w:val="pun"/>
          <w:rFonts w:ascii="Consolas" w:hAnsi="Consolas"/>
          <w:color w:val="000000"/>
          <w:sz w:val="22"/>
          <w:szCs w:val="22"/>
        </w:rPr>
        <w:t>(</w:t>
      </w:r>
      <w:proofErr w:type="gramEnd"/>
      <w:r>
        <w:rPr>
          <w:rStyle w:val="str"/>
          <w:rFonts w:ascii="Consolas" w:hAnsi="Consolas"/>
          <w:color w:val="800000"/>
          <w:sz w:val="22"/>
          <w:szCs w:val="22"/>
        </w:rPr>
        <w:t>"End Of Program"</w:t>
      </w:r>
      <w:r>
        <w:rPr>
          <w:rStyle w:val="pun"/>
          <w:rFonts w:ascii="Consolas" w:hAnsi="Consolas"/>
          <w:color w:val="000000"/>
          <w:sz w:val="22"/>
          <w:szCs w:val="22"/>
        </w:rPr>
        <w:t>);</w:t>
      </w:r>
      <w:r>
        <w:rPr>
          <w:rStyle w:val="pln"/>
          <w:rFonts w:ascii="Consolas" w:hAnsi="Consolas"/>
          <w:color w:val="000000"/>
          <w:sz w:val="22"/>
          <w:szCs w:val="22"/>
        </w:rPr>
        <w:t xml:space="preserve">  </w:t>
      </w:r>
    </w:p>
    <w:p w14:paraId="1485CF10" w14:textId="77777777" w:rsidR="005C6327" w:rsidRDefault="005C6327" w:rsidP="005C6327">
      <w:pPr>
        <w:pStyle w:val="HTMLPreformatted"/>
        <w:shd w:val="clear" w:color="auto" w:fill="EEEEEE"/>
        <w:rPr>
          <w:rStyle w:val="pln"/>
          <w:rFonts w:ascii="Consolas" w:hAnsi="Consolas"/>
          <w:color w:val="000000"/>
          <w:sz w:val="22"/>
          <w:szCs w:val="22"/>
        </w:rPr>
      </w:pPr>
      <w:r>
        <w:rPr>
          <w:rStyle w:val="pln"/>
          <w:rFonts w:ascii="Consolas" w:hAnsi="Consolas"/>
          <w:color w:val="000000"/>
          <w:sz w:val="22"/>
          <w:szCs w:val="22"/>
        </w:rPr>
        <w:t xml:space="preserve">   </w:t>
      </w:r>
      <w:r>
        <w:rPr>
          <w:rStyle w:val="pun"/>
          <w:rFonts w:ascii="Consolas" w:hAnsi="Consolas"/>
          <w:color w:val="000000"/>
          <w:sz w:val="22"/>
          <w:szCs w:val="22"/>
        </w:rPr>
        <w:t>}</w:t>
      </w:r>
      <w:r>
        <w:rPr>
          <w:rStyle w:val="pln"/>
          <w:rFonts w:ascii="Consolas" w:hAnsi="Consolas"/>
          <w:color w:val="000000"/>
          <w:sz w:val="22"/>
          <w:szCs w:val="22"/>
        </w:rPr>
        <w:t xml:space="preserve">  </w:t>
      </w:r>
    </w:p>
    <w:p w14:paraId="6C655AAC" w14:textId="77777777" w:rsidR="005C6327" w:rsidRDefault="005C6327" w:rsidP="005C6327">
      <w:pPr>
        <w:pStyle w:val="HTMLPreformatted"/>
        <w:shd w:val="clear" w:color="auto" w:fill="EEEEEE"/>
        <w:rPr>
          <w:rFonts w:ascii="Consolas" w:hAnsi="Consolas"/>
          <w:color w:val="222426"/>
          <w:sz w:val="22"/>
          <w:szCs w:val="22"/>
        </w:rPr>
      </w:pPr>
      <w:r>
        <w:rPr>
          <w:rStyle w:val="pun"/>
          <w:rFonts w:ascii="Consolas" w:hAnsi="Consolas"/>
          <w:color w:val="000000"/>
          <w:sz w:val="22"/>
          <w:szCs w:val="22"/>
        </w:rPr>
        <w:t>}</w:t>
      </w:r>
    </w:p>
    <w:p w14:paraId="07546BBA" w14:textId="77777777" w:rsidR="005C6327" w:rsidRDefault="005C6327" w:rsidP="005C6327">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Output:</w:t>
      </w:r>
    </w:p>
    <w:p w14:paraId="4CB58022" w14:textId="77777777" w:rsidR="005C6327" w:rsidRDefault="005C6327" w:rsidP="005C6327">
      <w:pPr>
        <w:pStyle w:val="HTMLPreformatted"/>
        <w:shd w:val="clear" w:color="auto" w:fill="EEEEEE"/>
        <w:rPr>
          <w:rStyle w:val="pln"/>
          <w:rFonts w:ascii="Consolas" w:hAnsi="Consolas"/>
          <w:color w:val="000000"/>
          <w:sz w:val="22"/>
          <w:szCs w:val="22"/>
        </w:rPr>
      </w:pPr>
      <w:r>
        <w:rPr>
          <w:rStyle w:val="typ"/>
          <w:rFonts w:ascii="Consolas" w:hAnsi="Consolas"/>
          <w:color w:val="2B91AF"/>
          <w:sz w:val="22"/>
          <w:szCs w:val="22"/>
        </w:rPr>
        <w:t>Exception</w:t>
      </w:r>
      <w:r>
        <w:rPr>
          <w:rStyle w:val="pln"/>
          <w:rFonts w:ascii="Consolas" w:hAnsi="Consolas"/>
          <w:color w:val="000000"/>
          <w:sz w:val="22"/>
          <w:szCs w:val="22"/>
        </w:rPr>
        <w:t xml:space="preserve"> </w:t>
      </w:r>
      <w:r>
        <w:rPr>
          <w:rStyle w:val="kwd"/>
          <w:rFonts w:ascii="Consolas" w:hAnsi="Consolas"/>
          <w:color w:val="00008B"/>
          <w:sz w:val="22"/>
          <w:szCs w:val="22"/>
        </w:rPr>
        <w:t>in</w:t>
      </w:r>
      <w:r>
        <w:rPr>
          <w:rStyle w:val="pln"/>
          <w:rFonts w:ascii="Consolas" w:hAnsi="Consolas"/>
          <w:color w:val="000000"/>
          <w:sz w:val="22"/>
          <w:szCs w:val="22"/>
        </w:rPr>
        <w:t xml:space="preserve"> thread </w:t>
      </w:r>
      <w:r>
        <w:rPr>
          <w:rStyle w:val="str"/>
          <w:rFonts w:ascii="Consolas" w:hAnsi="Consolas"/>
          <w:color w:val="800000"/>
          <w:sz w:val="22"/>
          <w:szCs w:val="22"/>
        </w:rPr>
        <w:t>"main"</w:t>
      </w:r>
      <w:r>
        <w:rPr>
          <w:rStyle w:val="pln"/>
          <w:rFonts w:ascii="Consolas" w:hAnsi="Consolas"/>
          <w:color w:val="000000"/>
          <w:sz w:val="22"/>
          <w:szCs w:val="22"/>
        </w:rPr>
        <w:t xml:space="preserve"> </w:t>
      </w:r>
      <w:proofErr w:type="spellStart"/>
      <w:r>
        <w:rPr>
          <w:rStyle w:val="pln"/>
          <w:rFonts w:ascii="Consolas" w:hAnsi="Consolas"/>
          <w:color w:val="000000"/>
          <w:sz w:val="22"/>
          <w:szCs w:val="22"/>
        </w:rPr>
        <w:t>java</w:t>
      </w:r>
      <w:r>
        <w:rPr>
          <w:rStyle w:val="pun"/>
          <w:rFonts w:ascii="Consolas" w:hAnsi="Consolas"/>
          <w:color w:val="000000"/>
          <w:sz w:val="22"/>
          <w:szCs w:val="22"/>
        </w:rPr>
        <w:t>.</w:t>
      </w:r>
      <w:r>
        <w:rPr>
          <w:rStyle w:val="pln"/>
          <w:rFonts w:ascii="Consolas" w:hAnsi="Consolas"/>
          <w:color w:val="000000"/>
          <w:sz w:val="22"/>
          <w:szCs w:val="22"/>
        </w:rPr>
        <w:t>lang</w:t>
      </w:r>
      <w:r>
        <w:rPr>
          <w:rStyle w:val="pun"/>
          <w:rFonts w:ascii="Consolas" w:hAnsi="Consolas"/>
          <w:color w:val="000000"/>
          <w:sz w:val="22"/>
          <w:szCs w:val="22"/>
        </w:rPr>
        <w:t>.</w:t>
      </w:r>
      <w:r>
        <w:rPr>
          <w:rStyle w:val="typ"/>
          <w:rFonts w:ascii="Consolas" w:hAnsi="Consolas"/>
          <w:color w:val="2B91AF"/>
          <w:sz w:val="22"/>
          <w:szCs w:val="22"/>
        </w:rPr>
        <w:t>ArithmeticException</w:t>
      </w:r>
      <w:proofErr w:type="spellEnd"/>
      <w:r>
        <w:rPr>
          <w:rStyle w:val="pun"/>
          <w:rFonts w:ascii="Consolas" w:hAnsi="Consolas"/>
          <w:color w:val="000000"/>
          <w:sz w:val="22"/>
          <w:szCs w:val="22"/>
        </w:rPr>
        <w:t>:</w:t>
      </w:r>
      <w:r>
        <w:rPr>
          <w:rStyle w:val="pln"/>
          <w:rFonts w:ascii="Consolas" w:hAnsi="Consolas"/>
          <w:color w:val="000000"/>
          <w:sz w:val="22"/>
          <w:szCs w:val="22"/>
        </w:rPr>
        <w:t xml:space="preserve"> </w:t>
      </w:r>
    </w:p>
    <w:p w14:paraId="6A016FB7" w14:textId="77777777" w:rsidR="005C6327" w:rsidRDefault="005C6327" w:rsidP="005C6327">
      <w:pPr>
        <w:pStyle w:val="HTMLPreformatted"/>
        <w:shd w:val="clear" w:color="auto" w:fill="EEEEEE"/>
        <w:rPr>
          <w:rStyle w:val="pln"/>
          <w:rFonts w:ascii="Consolas" w:hAnsi="Consolas"/>
          <w:color w:val="000000"/>
          <w:sz w:val="22"/>
          <w:szCs w:val="22"/>
        </w:rPr>
      </w:pPr>
      <w:r>
        <w:rPr>
          <w:rStyle w:val="typ"/>
          <w:rFonts w:ascii="Consolas" w:hAnsi="Consolas"/>
          <w:color w:val="2B91AF"/>
          <w:sz w:val="22"/>
          <w:szCs w:val="22"/>
        </w:rPr>
        <w:t>Not</w:t>
      </w:r>
      <w:r>
        <w:rPr>
          <w:rStyle w:val="pln"/>
          <w:rFonts w:ascii="Consolas" w:hAnsi="Consolas"/>
          <w:color w:val="000000"/>
          <w:sz w:val="22"/>
          <w:szCs w:val="22"/>
        </w:rPr>
        <w:t xml:space="preserve"> </w:t>
      </w:r>
      <w:r>
        <w:rPr>
          <w:rStyle w:val="typ"/>
          <w:rFonts w:ascii="Consolas" w:hAnsi="Consolas"/>
          <w:color w:val="2B91AF"/>
          <w:sz w:val="22"/>
          <w:szCs w:val="22"/>
        </w:rPr>
        <w:t>Eligible</w:t>
      </w:r>
      <w:r>
        <w:rPr>
          <w:rStyle w:val="pln"/>
          <w:rFonts w:ascii="Consolas" w:hAnsi="Consolas"/>
          <w:color w:val="000000"/>
          <w:sz w:val="22"/>
          <w:szCs w:val="22"/>
        </w:rPr>
        <w:t xml:space="preserve"> </w:t>
      </w:r>
      <w:r>
        <w:rPr>
          <w:rStyle w:val="kwd"/>
          <w:rFonts w:ascii="Consolas" w:hAnsi="Consolas"/>
          <w:color w:val="00008B"/>
          <w:sz w:val="22"/>
          <w:szCs w:val="22"/>
        </w:rPr>
        <w:t>for</w:t>
      </w:r>
      <w:r>
        <w:rPr>
          <w:rStyle w:val="pln"/>
          <w:rFonts w:ascii="Consolas" w:hAnsi="Consolas"/>
          <w:color w:val="000000"/>
          <w:sz w:val="22"/>
          <w:szCs w:val="22"/>
        </w:rPr>
        <w:t xml:space="preserve"> voting</w:t>
      </w:r>
    </w:p>
    <w:p w14:paraId="5427B7BD" w14:textId="77777777" w:rsidR="005C6327" w:rsidRDefault="005C6327" w:rsidP="005C6327">
      <w:pPr>
        <w:pStyle w:val="HTMLPreformatted"/>
        <w:shd w:val="clear" w:color="auto" w:fill="EEEEEE"/>
        <w:rPr>
          <w:rStyle w:val="pln"/>
          <w:rFonts w:ascii="Consolas" w:hAnsi="Consolas"/>
          <w:color w:val="000000"/>
          <w:sz w:val="22"/>
          <w:szCs w:val="22"/>
        </w:rPr>
      </w:pPr>
      <w:r>
        <w:rPr>
          <w:rStyle w:val="pln"/>
          <w:rFonts w:ascii="Consolas" w:hAnsi="Consolas"/>
          <w:color w:val="000000"/>
          <w:sz w:val="22"/>
          <w:szCs w:val="22"/>
        </w:rPr>
        <w:t xml:space="preserve">at </w:t>
      </w:r>
      <w:r>
        <w:rPr>
          <w:rStyle w:val="typ"/>
          <w:rFonts w:ascii="Consolas" w:hAnsi="Consolas"/>
          <w:color w:val="2B91AF"/>
          <w:sz w:val="22"/>
          <w:szCs w:val="22"/>
        </w:rPr>
        <w:t>Example1</w:t>
      </w:r>
      <w:r>
        <w:rPr>
          <w:rStyle w:val="pun"/>
          <w:rFonts w:ascii="Consolas" w:hAnsi="Consolas"/>
          <w:color w:val="000000"/>
          <w:sz w:val="22"/>
          <w:szCs w:val="22"/>
        </w:rPr>
        <w:t>.</w:t>
      </w:r>
      <w:r>
        <w:rPr>
          <w:rStyle w:val="pln"/>
          <w:rFonts w:ascii="Consolas" w:hAnsi="Consolas"/>
          <w:color w:val="000000"/>
          <w:sz w:val="22"/>
          <w:szCs w:val="22"/>
        </w:rPr>
        <w:t>checkAge</w:t>
      </w:r>
      <w:r>
        <w:rPr>
          <w:rStyle w:val="pun"/>
          <w:rFonts w:ascii="Consolas" w:hAnsi="Consolas"/>
          <w:color w:val="000000"/>
          <w:sz w:val="22"/>
          <w:szCs w:val="22"/>
        </w:rPr>
        <w:t>(</w:t>
      </w:r>
      <w:r>
        <w:rPr>
          <w:rStyle w:val="typ"/>
          <w:rFonts w:ascii="Consolas" w:hAnsi="Consolas"/>
          <w:color w:val="2B91AF"/>
          <w:sz w:val="22"/>
          <w:szCs w:val="22"/>
        </w:rPr>
        <w:t>Example1</w:t>
      </w:r>
      <w:r>
        <w:rPr>
          <w:rStyle w:val="pun"/>
          <w:rFonts w:ascii="Consolas" w:hAnsi="Consolas"/>
          <w:color w:val="000000"/>
          <w:sz w:val="22"/>
          <w:szCs w:val="22"/>
        </w:rPr>
        <w:t>.</w:t>
      </w:r>
      <w:r>
        <w:rPr>
          <w:rStyle w:val="pln"/>
          <w:rFonts w:ascii="Consolas" w:hAnsi="Consolas"/>
          <w:color w:val="000000"/>
          <w:sz w:val="22"/>
          <w:szCs w:val="22"/>
        </w:rPr>
        <w:t>java</w:t>
      </w:r>
      <w:r>
        <w:rPr>
          <w:rStyle w:val="pun"/>
          <w:rFonts w:ascii="Consolas" w:hAnsi="Consolas"/>
          <w:color w:val="000000"/>
          <w:sz w:val="22"/>
          <w:szCs w:val="22"/>
        </w:rPr>
        <w:t>:</w:t>
      </w:r>
      <w:r>
        <w:rPr>
          <w:rStyle w:val="lit"/>
          <w:rFonts w:ascii="Consolas" w:hAnsi="Consolas"/>
          <w:color w:val="800000"/>
          <w:sz w:val="22"/>
          <w:szCs w:val="22"/>
        </w:rPr>
        <w:t>4</w:t>
      </w:r>
      <w:r>
        <w:rPr>
          <w:rStyle w:val="pun"/>
          <w:rFonts w:ascii="Consolas" w:hAnsi="Consolas"/>
          <w:color w:val="000000"/>
          <w:sz w:val="22"/>
          <w:szCs w:val="22"/>
        </w:rPr>
        <w:t>)</w:t>
      </w:r>
    </w:p>
    <w:p w14:paraId="12C0BBF5" w14:textId="77777777" w:rsidR="005C6327" w:rsidRDefault="005C6327" w:rsidP="005C6327">
      <w:pPr>
        <w:pStyle w:val="HTMLPreformatted"/>
        <w:shd w:val="clear" w:color="auto" w:fill="EEEEEE"/>
        <w:rPr>
          <w:rFonts w:ascii="Consolas" w:hAnsi="Consolas"/>
          <w:color w:val="222426"/>
          <w:sz w:val="22"/>
          <w:szCs w:val="22"/>
        </w:rPr>
      </w:pPr>
      <w:r>
        <w:rPr>
          <w:rStyle w:val="pln"/>
          <w:rFonts w:ascii="Consolas" w:hAnsi="Consolas"/>
          <w:color w:val="000000"/>
          <w:sz w:val="22"/>
          <w:szCs w:val="22"/>
        </w:rPr>
        <w:lastRenderedPageBreak/>
        <w:t xml:space="preserve">at </w:t>
      </w:r>
      <w:r>
        <w:rPr>
          <w:rStyle w:val="typ"/>
          <w:rFonts w:ascii="Consolas" w:hAnsi="Consolas"/>
          <w:color w:val="2B91AF"/>
          <w:sz w:val="22"/>
          <w:szCs w:val="22"/>
        </w:rPr>
        <w:t>Example1</w:t>
      </w:r>
      <w:r>
        <w:rPr>
          <w:rStyle w:val="pun"/>
          <w:rFonts w:ascii="Consolas" w:hAnsi="Consolas"/>
          <w:color w:val="000000"/>
          <w:sz w:val="22"/>
          <w:szCs w:val="22"/>
        </w:rPr>
        <w:t>.</w:t>
      </w:r>
      <w:r>
        <w:rPr>
          <w:rStyle w:val="pln"/>
          <w:rFonts w:ascii="Consolas" w:hAnsi="Consolas"/>
          <w:color w:val="000000"/>
          <w:sz w:val="22"/>
          <w:szCs w:val="22"/>
        </w:rPr>
        <w:t>main</w:t>
      </w:r>
      <w:r>
        <w:rPr>
          <w:rStyle w:val="pun"/>
          <w:rFonts w:ascii="Consolas" w:hAnsi="Consolas"/>
          <w:color w:val="000000"/>
          <w:sz w:val="22"/>
          <w:szCs w:val="22"/>
        </w:rPr>
        <w:t>(</w:t>
      </w:r>
      <w:r>
        <w:rPr>
          <w:rStyle w:val="typ"/>
          <w:rFonts w:ascii="Consolas" w:hAnsi="Consolas"/>
          <w:color w:val="2B91AF"/>
          <w:sz w:val="22"/>
          <w:szCs w:val="22"/>
        </w:rPr>
        <w:t>Example1</w:t>
      </w:r>
      <w:r>
        <w:rPr>
          <w:rStyle w:val="pun"/>
          <w:rFonts w:ascii="Consolas" w:hAnsi="Consolas"/>
          <w:color w:val="000000"/>
          <w:sz w:val="22"/>
          <w:szCs w:val="22"/>
        </w:rPr>
        <w:t>.</w:t>
      </w:r>
      <w:r>
        <w:rPr>
          <w:rStyle w:val="pln"/>
          <w:rFonts w:ascii="Consolas" w:hAnsi="Consolas"/>
          <w:color w:val="000000"/>
          <w:sz w:val="22"/>
          <w:szCs w:val="22"/>
        </w:rPr>
        <w:t>java</w:t>
      </w:r>
      <w:r>
        <w:rPr>
          <w:rStyle w:val="pun"/>
          <w:rFonts w:ascii="Consolas" w:hAnsi="Consolas"/>
          <w:color w:val="000000"/>
          <w:sz w:val="22"/>
          <w:szCs w:val="22"/>
        </w:rPr>
        <w:t>:</w:t>
      </w:r>
      <w:r>
        <w:rPr>
          <w:rStyle w:val="lit"/>
          <w:rFonts w:ascii="Consolas" w:hAnsi="Consolas"/>
          <w:color w:val="800000"/>
          <w:sz w:val="22"/>
          <w:szCs w:val="22"/>
        </w:rPr>
        <w:t>10</w:t>
      </w:r>
      <w:r>
        <w:rPr>
          <w:rStyle w:val="pun"/>
          <w:rFonts w:ascii="Consolas" w:hAnsi="Consolas"/>
          <w:color w:val="000000"/>
          <w:sz w:val="22"/>
          <w:szCs w:val="22"/>
        </w:rPr>
        <w:t>)</w:t>
      </w:r>
    </w:p>
    <w:p w14:paraId="06F767DF" w14:textId="77777777" w:rsidR="005C6327" w:rsidRDefault="005C6327" w:rsidP="005C6327">
      <w:pPr>
        <w:tabs>
          <w:tab w:val="left" w:pos="2110"/>
        </w:tabs>
        <w:rPr>
          <w:rFonts w:cstheme="minorHAnsi"/>
          <w:sz w:val="28"/>
          <w:szCs w:val="28"/>
        </w:rPr>
      </w:pPr>
    </w:p>
    <w:p w14:paraId="5C587C86" w14:textId="77777777" w:rsidR="005C6327" w:rsidRPr="005C6327" w:rsidRDefault="005C6327" w:rsidP="005C6327">
      <w:pPr>
        <w:shd w:val="clear" w:color="auto" w:fill="FFFFFF"/>
        <w:spacing w:after="268" w:line="240" w:lineRule="auto"/>
        <w:outlineLvl w:val="1"/>
        <w:rPr>
          <w:rFonts w:ascii="Trebuchet MS" w:eastAsia="Times New Roman" w:hAnsi="Trebuchet MS" w:cs="Times New Roman"/>
          <w:b/>
          <w:bCs/>
          <w:color w:val="444542"/>
          <w:sz w:val="44"/>
          <w:szCs w:val="44"/>
        </w:rPr>
      </w:pPr>
      <w:r w:rsidRPr="005C6327">
        <w:rPr>
          <w:rFonts w:ascii="Trebuchet MS" w:eastAsia="Times New Roman" w:hAnsi="Trebuchet MS" w:cs="Times New Roman"/>
          <w:b/>
          <w:bCs/>
          <w:color w:val="444542"/>
          <w:sz w:val="44"/>
          <w:szCs w:val="44"/>
        </w:rPr>
        <w:t xml:space="preserve">Throws </w:t>
      </w:r>
    </w:p>
    <w:p w14:paraId="49AE0875" w14:textId="77777777" w:rsidR="005C6327" w:rsidRDefault="00FF0412" w:rsidP="005C6327">
      <w:pPr>
        <w:tabs>
          <w:tab w:val="left" w:pos="2110"/>
        </w:tabs>
        <w:rPr>
          <w:rFonts w:ascii="Arial" w:hAnsi="Arial" w:cs="Arial"/>
          <w:color w:val="222426"/>
          <w:sz w:val="29"/>
          <w:szCs w:val="29"/>
          <w:shd w:val="clear" w:color="auto" w:fill="FFFFFF"/>
        </w:rPr>
      </w:pPr>
      <w:r>
        <w:rPr>
          <w:rStyle w:val="Strong"/>
          <w:rFonts w:ascii="Arial" w:hAnsi="Arial" w:cs="Arial"/>
          <w:color w:val="222426"/>
          <w:sz w:val="29"/>
          <w:szCs w:val="29"/>
          <w:shd w:val="clear" w:color="auto" w:fill="FFFFFF"/>
        </w:rPr>
        <w:t>Throws keyword</w:t>
      </w:r>
      <w:r>
        <w:rPr>
          <w:rFonts w:ascii="Arial" w:hAnsi="Arial" w:cs="Arial"/>
          <w:color w:val="222426"/>
          <w:sz w:val="29"/>
          <w:szCs w:val="29"/>
          <w:shd w:val="clear" w:color="auto" w:fill="FFFFFF"/>
        </w:rPr>
        <w:t xml:space="preserve"> is used </w:t>
      </w:r>
      <w:r w:rsidR="0020152D">
        <w:rPr>
          <w:rFonts w:ascii="Arial" w:hAnsi="Arial" w:cs="Arial"/>
          <w:color w:val="222426"/>
          <w:sz w:val="29"/>
          <w:szCs w:val="29"/>
          <w:shd w:val="clear" w:color="auto" w:fill="FFFFFF"/>
        </w:rPr>
        <w:t>for handling checked exceptions</w:t>
      </w:r>
      <w:r>
        <w:rPr>
          <w:rFonts w:ascii="Arial" w:hAnsi="Arial" w:cs="Arial"/>
          <w:color w:val="222426"/>
          <w:sz w:val="29"/>
          <w:szCs w:val="29"/>
          <w:shd w:val="clear" w:color="auto" w:fill="FFFFFF"/>
        </w:rPr>
        <w:t>. By using throws we can declare multiple exceptions in one go.</w:t>
      </w:r>
    </w:p>
    <w:p w14:paraId="348739EF" w14:textId="77777777" w:rsidR="00FF0412" w:rsidRDefault="00FF0412" w:rsidP="00FF0412">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What is the need of having throws keyword when you can handle exception using try-catch?</w:t>
      </w:r>
    </w:p>
    <w:p w14:paraId="42C65FF7" w14:textId="77777777" w:rsidR="00FF0412" w:rsidRPr="00A46A9F" w:rsidRDefault="00FF0412" w:rsidP="00A46A9F">
      <w:pPr>
        <w:pStyle w:val="NormalWeb"/>
        <w:shd w:val="clear" w:color="auto" w:fill="FFFFFF"/>
        <w:spacing w:before="0" w:beforeAutospacing="0" w:after="390" w:afterAutospacing="0"/>
        <w:jc w:val="both"/>
        <w:rPr>
          <w:color w:val="222426"/>
          <w:sz w:val="28"/>
          <w:szCs w:val="28"/>
        </w:rPr>
      </w:pPr>
      <w:r w:rsidRPr="00A46A9F">
        <w:rPr>
          <w:color w:val="222426"/>
          <w:sz w:val="28"/>
          <w:szCs w:val="28"/>
        </w:rPr>
        <w:t>Well, that</w:t>
      </w:r>
      <w:r w:rsidR="0020152D">
        <w:rPr>
          <w:color w:val="222426"/>
          <w:sz w:val="28"/>
          <w:szCs w:val="28"/>
        </w:rPr>
        <w:t>’</w:t>
      </w:r>
      <w:r w:rsidRPr="00A46A9F">
        <w:rPr>
          <w:color w:val="222426"/>
          <w:sz w:val="28"/>
          <w:szCs w:val="28"/>
        </w:rPr>
        <w:t>s a valid question. We already know we can </w:t>
      </w:r>
      <w:hyperlink r:id="rId11" w:history="1">
        <w:r w:rsidRPr="0020152D">
          <w:rPr>
            <w:color w:val="222426"/>
          </w:rPr>
          <w:t>handle exceptions</w:t>
        </w:r>
      </w:hyperlink>
      <w:r w:rsidRPr="00A46A9F">
        <w:rPr>
          <w:color w:val="222426"/>
          <w:sz w:val="28"/>
          <w:szCs w:val="28"/>
        </w:rPr>
        <w:t> using </w:t>
      </w:r>
      <w:hyperlink r:id="rId12" w:history="1">
        <w:r w:rsidR="0020152D">
          <w:rPr>
            <w:color w:val="222426"/>
          </w:rPr>
          <w:t xml:space="preserve">try-catch </w:t>
        </w:r>
        <w:r w:rsidRPr="0020152D">
          <w:rPr>
            <w:color w:val="222426"/>
          </w:rPr>
          <w:t>block</w:t>
        </w:r>
      </w:hyperlink>
      <w:r w:rsidRPr="00A46A9F">
        <w:rPr>
          <w:color w:val="222426"/>
          <w:sz w:val="28"/>
          <w:szCs w:val="28"/>
        </w:rPr>
        <w:t>.</w:t>
      </w:r>
      <w:r w:rsidRPr="00A46A9F">
        <w:rPr>
          <w:color w:val="222426"/>
          <w:sz w:val="28"/>
          <w:szCs w:val="28"/>
        </w:rPr>
        <w:br/>
        <w:t>The throws does the same thing that try-catch does but there are some cases where you would prefer throws over try-catch. For example</w:t>
      </w:r>
      <w:proofErr w:type="gramStart"/>
      <w:r w:rsidRPr="00A46A9F">
        <w:rPr>
          <w:color w:val="222426"/>
          <w:sz w:val="28"/>
          <w:szCs w:val="28"/>
        </w:rPr>
        <w:t>:</w:t>
      </w:r>
      <w:proofErr w:type="gramEnd"/>
      <w:r w:rsidRPr="00A46A9F">
        <w:rPr>
          <w:color w:val="222426"/>
          <w:sz w:val="28"/>
          <w:szCs w:val="28"/>
        </w:rPr>
        <w:br/>
      </w:r>
      <w:proofErr w:type="spellStart"/>
      <w:r w:rsidRPr="00A46A9F">
        <w:rPr>
          <w:color w:val="222426"/>
          <w:sz w:val="28"/>
          <w:szCs w:val="28"/>
        </w:rPr>
        <w:t>Lets</w:t>
      </w:r>
      <w:proofErr w:type="spellEnd"/>
      <w:r w:rsidRPr="00A46A9F">
        <w:rPr>
          <w:color w:val="222426"/>
          <w:sz w:val="28"/>
          <w:szCs w:val="28"/>
        </w:rPr>
        <w:t xml:space="preserve"> say we have a method </w:t>
      </w:r>
      <w:proofErr w:type="spellStart"/>
      <w:r w:rsidRPr="00A46A9F">
        <w:rPr>
          <w:rStyle w:val="HTMLCode"/>
          <w:rFonts w:ascii="Times New Roman" w:hAnsi="Times New Roman" w:cs="Times New Roman"/>
          <w:color w:val="222426"/>
          <w:sz w:val="28"/>
          <w:szCs w:val="28"/>
          <w:shd w:val="clear" w:color="auto" w:fill="EEEEEE"/>
        </w:rPr>
        <w:t>myMethod</w:t>
      </w:r>
      <w:proofErr w:type="spellEnd"/>
      <w:r w:rsidRPr="00A46A9F">
        <w:rPr>
          <w:rStyle w:val="HTMLCode"/>
          <w:rFonts w:ascii="Times New Roman" w:hAnsi="Times New Roman" w:cs="Times New Roman"/>
          <w:color w:val="222426"/>
          <w:sz w:val="28"/>
          <w:szCs w:val="28"/>
          <w:shd w:val="clear" w:color="auto" w:fill="EEEEEE"/>
        </w:rPr>
        <w:t>()</w:t>
      </w:r>
      <w:r w:rsidRPr="00A46A9F">
        <w:rPr>
          <w:color w:val="222426"/>
          <w:sz w:val="28"/>
          <w:szCs w:val="28"/>
        </w:rPr>
        <w:t xml:space="preserve"> that has statements that can throw either </w:t>
      </w:r>
      <w:proofErr w:type="spellStart"/>
      <w:r w:rsidRPr="00A46A9F">
        <w:rPr>
          <w:color w:val="222426"/>
          <w:sz w:val="28"/>
          <w:szCs w:val="28"/>
        </w:rPr>
        <w:t>ArithmeticException</w:t>
      </w:r>
      <w:proofErr w:type="spellEnd"/>
      <w:r w:rsidRPr="00A46A9F">
        <w:rPr>
          <w:color w:val="222426"/>
          <w:sz w:val="28"/>
          <w:szCs w:val="28"/>
        </w:rPr>
        <w:t xml:space="preserve"> or </w:t>
      </w:r>
      <w:proofErr w:type="spellStart"/>
      <w:r w:rsidRPr="00A46A9F">
        <w:rPr>
          <w:color w:val="222426"/>
          <w:sz w:val="28"/>
          <w:szCs w:val="28"/>
        </w:rPr>
        <w:t>NullPointerException</w:t>
      </w:r>
      <w:proofErr w:type="spellEnd"/>
      <w:r w:rsidRPr="00A46A9F">
        <w:rPr>
          <w:color w:val="222426"/>
          <w:sz w:val="28"/>
          <w:szCs w:val="28"/>
        </w:rPr>
        <w:t>, in this case you can use try-catch as shown below:</w:t>
      </w:r>
    </w:p>
    <w:p w14:paraId="4F5C4DE9" w14:textId="77777777" w:rsidR="00FF0412" w:rsidRDefault="00FF0412" w:rsidP="00FF0412">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r>
        <w:rPr>
          <w:rStyle w:val="pln"/>
          <w:rFonts w:ascii="Consolas" w:hAnsi="Consolas"/>
          <w:color w:val="000000"/>
        </w:rPr>
        <w:t>myMethod</w:t>
      </w:r>
      <w:proofErr w:type="spellEnd"/>
      <w:r>
        <w:rPr>
          <w:rStyle w:val="pun"/>
          <w:rFonts w:ascii="Consolas" w:hAnsi="Consolas"/>
          <w:color w:val="000000"/>
        </w:rPr>
        <w:t>()</w:t>
      </w:r>
    </w:p>
    <w:p w14:paraId="2325D2EA" w14:textId="77777777" w:rsidR="00FF0412" w:rsidRDefault="00FF0412" w:rsidP="00FF0412">
      <w:pPr>
        <w:pStyle w:val="HTMLPreformatted"/>
        <w:shd w:val="clear" w:color="auto" w:fill="EEEEEE"/>
        <w:rPr>
          <w:rStyle w:val="pln"/>
          <w:rFonts w:ascii="Consolas" w:hAnsi="Consolas"/>
          <w:color w:val="000000"/>
        </w:rPr>
      </w:pPr>
      <w:r>
        <w:rPr>
          <w:rStyle w:val="pun"/>
          <w:rFonts w:ascii="Consolas" w:hAnsi="Consolas"/>
          <w:color w:val="000000"/>
        </w:rPr>
        <w:t>{</w:t>
      </w:r>
    </w:p>
    <w:p w14:paraId="7D192ABA" w14:textId="77777777" w:rsidR="00FF0412" w:rsidRDefault="00FF0412" w:rsidP="00FF041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try</w:t>
      </w:r>
      <w:r>
        <w:rPr>
          <w:rStyle w:val="pln"/>
          <w:rFonts w:ascii="Consolas" w:hAnsi="Consolas"/>
          <w:color w:val="000000"/>
        </w:rPr>
        <w:t xml:space="preserve"> </w:t>
      </w:r>
      <w:r>
        <w:rPr>
          <w:rStyle w:val="pun"/>
          <w:rFonts w:ascii="Consolas" w:hAnsi="Consolas"/>
          <w:color w:val="000000"/>
        </w:rPr>
        <w:t>{</w:t>
      </w:r>
    </w:p>
    <w:p w14:paraId="49892BF6" w14:textId="77777777" w:rsidR="00FF0412" w:rsidRDefault="00FF0412" w:rsidP="00FF041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xml:space="preserve">// Statements that might throw an exception </w:t>
      </w:r>
    </w:p>
    <w:p w14:paraId="2E686917" w14:textId="77777777" w:rsidR="00FF0412" w:rsidRDefault="00FF0412" w:rsidP="00FF041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76946055" w14:textId="77777777" w:rsidR="00FF0412" w:rsidRDefault="00FF0412" w:rsidP="00FF041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catch</w:t>
      </w:r>
      <w:r>
        <w:rPr>
          <w:rStyle w:val="pln"/>
          <w:rFonts w:ascii="Consolas" w:hAnsi="Consolas"/>
          <w:color w:val="000000"/>
        </w:rPr>
        <w:t xml:space="preserve"> </w:t>
      </w:r>
      <w:r>
        <w:rPr>
          <w:rStyle w:val="pun"/>
          <w:rFonts w:ascii="Consolas" w:hAnsi="Consolas"/>
          <w:color w:val="000000"/>
        </w:rPr>
        <w:t>(</w:t>
      </w:r>
      <w:proofErr w:type="spellStart"/>
      <w:r>
        <w:rPr>
          <w:rStyle w:val="typ"/>
          <w:rFonts w:ascii="Consolas" w:hAnsi="Consolas"/>
          <w:color w:val="2B91AF"/>
        </w:rPr>
        <w:t>ArithmeticException</w:t>
      </w:r>
      <w:proofErr w:type="spellEnd"/>
      <w:r>
        <w:rPr>
          <w:rStyle w:val="pln"/>
          <w:rFonts w:ascii="Consolas" w:hAnsi="Consolas"/>
          <w:color w:val="000000"/>
        </w:rPr>
        <w:t xml:space="preserve"> e</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354099EF" w14:textId="77777777" w:rsidR="00FF0412" w:rsidRDefault="00FF0412" w:rsidP="00FF041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Exception handling statements</w:t>
      </w:r>
    </w:p>
    <w:p w14:paraId="0A5E45D0" w14:textId="77777777" w:rsidR="00FF0412" w:rsidRDefault="00FF0412" w:rsidP="00FF041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5DA8E3D3" w14:textId="77777777" w:rsidR="00FF0412" w:rsidRDefault="00FF0412" w:rsidP="00FF041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catch</w:t>
      </w:r>
      <w:r>
        <w:rPr>
          <w:rStyle w:val="pln"/>
          <w:rFonts w:ascii="Consolas" w:hAnsi="Consolas"/>
          <w:color w:val="000000"/>
        </w:rPr>
        <w:t xml:space="preserve"> </w:t>
      </w:r>
      <w:r>
        <w:rPr>
          <w:rStyle w:val="pun"/>
          <w:rFonts w:ascii="Consolas" w:hAnsi="Consolas"/>
          <w:color w:val="000000"/>
        </w:rPr>
        <w:t>(</w:t>
      </w:r>
      <w:proofErr w:type="spellStart"/>
      <w:r>
        <w:rPr>
          <w:rStyle w:val="typ"/>
          <w:rFonts w:ascii="Consolas" w:hAnsi="Consolas"/>
          <w:color w:val="2B91AF"/>
        </w:rPr>
        <w:t>NullPointerException</w:t>
      </w:r>
      <w:proofErr w:type="spellEnd"/>
      <w:r>
        <w:rPr>
          <w:rStyle w:val="pln"/>
          <w:rFonts w:ascii="Consolas" w:hAnsi="Consolas"/>
          <w:color w:val="000000"/>
        </w:rPr>
        <w:t xml:space="preserve"> e</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3338F663" w14:textId="77777777" w:rsidR="00FF0412" w:rsidRDefault="00FF0412" w:rsidP="00FF041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Exception handling statements</w:t>
      </w:r>
    </w:p>
    <w:p w14:paraId="2B50FA8D" w14:textId="77777777" w:rsidR="00FF0412" w:rsidRDefault="00FF0412" w:rsidP="00FF041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5CA8AABE" w14:textId="77777777" w:rsidR="00FF0412" w:rsidRDefault="00FF0412" w:rsidP="00FF0412">
      <w:pPr>
        <w:pStyle w:val="HTMLPreformatted"/>
        <w:shd w:val="clear" w:color="auto" w:fill="EEEEEE"/>
        <w:rPr>
          <w:rFonts w:ascii="Consolas" w:hAnsi="Consolas"/>
          <w:color w:val="222426"/>
        </w:rPr>
      </w:pPr>
      <w:r>
        <w:rPr>
          <w:rStyle w:val="pun"/>
          <w:rFonts w:ascii="Consolas" w:hAnsi="Consolas"/>
          <w:color w:val="000000"/>
        </w:rPr>
        <w:t>}</w:t>
      </w:r>
    </w:p>
    <w:p w14:paraId="4DAB2BB7" w14:textId="77777777" w:rsidR="00FF0412" w:rsidRPr="00A46A9F" w:rsidRDefault="00FF0412" w:rsidP="00A46A9F">
      <w:pPr>
        <w:pStyle w:val="NormalWeb"/>
        <w:shd w:val="clear" w:color="auto" w:fill="FFFFFF"/>
        <w:spacing w:before="0" w:beforeAutospacing="0" w:after="390" w:afterAutospacing="0"/>
        <w:jc w:val="both"/>
        <w:rPr>
          <w:color w:val="222426"/>
          <w:sz w:val="26"/>
          <w:szCs w:val="26"/>
        </w:rPr>
      </w:pPr>
      <w:r w:rsidRPr="00A46A9F">
        <w:rPr>
          <w:color w:val="222426"/>
          <w:sz w:val="26"/>
          <w:szCs w:val="26"/>
        </w:rPr>
        <w:t>But suppose you have several such methods that can cause exceptions, in that case it would be tedious to write these try-catch for each method. The code will become unnecessary long and will be less-readable.</w:t>
      </w:r>
    </w:p>
    <w:p w14:paraId="3AB8EC83" w14:textId="77777777" w:rsidR="00FF0412" w:rsidRPr="00A46A9F" w:rsidRDefault="00FF0412" w:rsidP="00A46A9F">
      <w:pPr>
        <w:pStyle w:val="NormalWeb"/>
        <w:shd w:val="clear" w:color="auto" w:fill="FFFFFF"/>
        <w:spacing w:before="0" w:beforeAutospacing="0" w:after="390" w:afterAutospacing="0"/>
        <w:jc w:val="both"/>
        <w:rPr>
          <w:color w:val="222426"/>
          <w:sz w:val="26"/>
          <w:szCs w:val="26"/>
        </w:rPr>
      </w:pPr>
      <w:r w:rsidRPr="00A46A9F">
        <w:rPr>
          <w:color w:val="222426"/>
          <w:sz w:val="26"/>
          <w:szCs w:val="26"/>
        </w:rPr>
        <w:t>One way to overcome this problem is by using throws like this: declare the exceptions in the method signature using throws and handle the exceptions where you are calling this method by using try-catch.</w:t>
      </w:r>
      <w:r w:rsidRPr="00A46A9F">
        <w:rPr>
          <w:color w:val="222426"/>
          <w:sz w:val="26"/>
          <w:szCs w:val="26"/>
        </w:rPr>
        <w:br/>
        <w:t>Another advantage of using this approach is that you will be forced to handle the exception when you call this method, all the exceptions that are declared using throws, must be handled where you are calling this method else you will get compilation error.</w:t>
      </w:r>
    </w:p>
    <w:p w14:paraId="6356400B" w14:textId="77777777" w:rsidR="00A46A9F" w:rsidRDefault="00A46A9F" w:rsidP="00A46A9F">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r>
        <w:rPr>
          <w:rStyle w:val="pln"/>
          <w:rFonts w:ascii="Consolas" w:hAnsi="Consolas"/>
          <w:color w:val="000000"/>
        </w:rPr>
        <w:t>myMethod</w:t>
      </w:r>
      <w:proofErr w:type="spellEnd"/>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throws</w:t>
      </w:r>
      <w:r>
        <w:rPr>
          <w:rStyle w:val="pln"/>
          <w:rFonts w:ascii="Consolas" w:hAnsi="Consolas"/>
          <w:color w:val="000000"/>
        </w:rPr>
        <w:t xml:space="preserve"> </w:t>
      </w:r>
      <w:proofErr w:type="spellStart"/>
      <w:r>
        <w:rPr>
          <w:rStyle w:val="typ"/>
          <w:rFonts w:ascii="Consolas" w:hAnsi="Consolas"/>
          <w:color w:val="2B91AF"/>
        </w:rPr>
        <w:t>ArithmeticException</w:t>
      </w:r>
      <w:proofErr w:type="spellEnd"/>
      <w:r>
        <w:rPr>
          <w:rStyle w:val="pun"/>
          <w:rFonts w:ascii="Consolas" w:hAnsi="Consolas"/>
          <w:color w:val="000000"/>
        </w:rPr>
        <w:t>,</w:t>
      </w:r>
      <w:r>
        <w:rPr>
          <w:rStyle w:val="pln"/>
          <w:rFonts w:ascii="Consolas" w:hAnsi="Consolas"/>
          <w:color w:val="000000"/>
        </w:rPr>
        <w:t xml:space="preserve"> </w:t>
      </w:r>
      <w:proofErr w:type="spellStart"/>
      <w:r>
        <w:rPr>
          <w:rStyle w:val="typ"/>
          <w:rFonts w:ascii="Consolas" w:hAnsi="Consolas"/>
          <w:color w:val="2B91AF"/>
        </w:rPr>
        <w:t>NullPointerException</w:t>
      </w:r>
      <w:proofErr w:type="spellEnd"/>
    </w:p>
    <w:p w14:paraId="7EE3D9C2" w14:textId="77777777" w:rsidR="00A46A9F" w:rsidRDefault="00A46A9F" w:rsidP="00A46A9F">
      <w:pPr>
        <w:pStyle w:val="HTMLPreformatted"/>
        <w:shd w:val="clear" w:color="auto" w:fill="EEEEEE"/>
        <w:rPr>
          <w:rStyle w:val="pln"/>
          <w:rFonts w:ascii="Consolas" w:hAnsi="Consolas"/>
          <w:color w:val="000000"/>
        </w:rPr>
      </w:pPr>
      <w:r>
        <w:rPr>
          <w:rStyle w:val="pun"/>
          <w:rFonts w:ascii="Consolas" w:hAnsi="Consolas"/>
          <w:color w:val="000000"/>
        </w:rPr>
        <w:lastRenderedPageBreak/>
        <w:t>{</w:t>
      </w:r>
    </w:p>
    <w:p w14:paraId="0625D9AC" w14:textId="77777777" w:rsidR="00A46A9F" w:rsidRDefault="00A46A9F" w:rsidP="00A46A9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xml:space="preserve">// Statements that might throw an exception </w:t>
      </w:r>
    </w:p>
    <w:p w14:paraId="751C4810" w14:textId="77777777" w:rsidR="00A46A9F" w:rsidRDefault="00A46A9F" w:rsidP="00A46A9F">
      <w:pPr>
        <w:pStyle w:val="HTMLPreformatted"/>
        <w:shd w:val="clear" w:color="auto" w:fill="EEEEEE"/>
        <w:rPr>
          <w:rStyle w:val="pln"/>
          <w:rFonts w:ascii="Consolas" w:hAnsi="Consolas"/>
          <w:color w:val="000000"/>
        </w:rPr>
      </w:pPr>
      <w:r>
        <w:rPr>
          <w:rStyle w:val="pun"/>
          <w:rFonts w:ascii="Consolas" w:hAnsi="Consolas"/>
          <w:color w:val="000000"/>
        </w:rPr>
        <w:t>}</w:t>
      </w:r>
    </w:p>
    <w:p w14:paraId="590590F0" w14:textId="77777777" w:rsidR="00A46A9F" w:rsidRDefault="00A46A9F" w:rsidP="00A46A9F">
      <w:pPr>
        <w:pStyle w:val="HTMLPreformatted"/>
        <w:shd w:val="clear" w:color="auto" w:fill="EEEEEE"/>
        <w:rPr>
          <w:rStyle w:val="pln"/>
          <w:rFonts w:ascii="Consolas" w:hAnsi="Consolas"/>
          <w:color w:val="000000"/>
        </w:rPr>
      </w:pPr>
    </w:p>
    <w:p w14:paraId="45961C3B" w14:textId="77777777" w:rsidR="00A46A9F" w:rsidRDefault="00A46A9F" w:rsidP="00A46A9F">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2AC5E37E" w14:textId="77777777" w:rsidR="00A46A9F" w:rsidRDefault="00A46A9F" w:rsidP="00A46A9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try</w:t>
      </w:r>
      <w:r>
        <w:rPr>
          <w:rStyle w:val="pln"/>
          <w:rFonts w:ascii="Consolas" w:hAnsi="Consolas"/>
          <w:color w:val="000000"/>
        </w:rPr>
        <w:t xml:space="preserve"> </w:t>
      </w:r>
      <w:r>
        <w:rPr>
          <w:rStyle w:val="pun"/>
          <w:rFonts w:ascii="Consolas" w:hAnsi="Consolas"/>
          <w:color w:val="000000"/>
        </w:rPr>
        <w:t>{</w:t>
      </w:r>
    </w:p>
    <w:p w14:paraId="04B52D5F" w14:textId="77777777" w:rsidR="00A46A9F" w:rsidRDefault="00A46A9F" w:rsidP="00A46A9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myMethod</w:t>
      </w:r>
      <w:proofErr w:type="spellEnd"/>
      <w:r>
        <w:rPr>
          <w:rStyle w:val="pun"/>
          <w:rFonts w:ascii="Consolas" w:hAnsi="Consolas"/>
          <w:color w:val="000000"/>
        </w:rPr>
        <w:t>(</w:t>
      </w:r>
      <w:proofErr w:type="gramEnd"/>
      <w:r>
        <w:rPr>
          <w:rStyle w:val="pun"/>
          <w:rFonts w:ascii="Consolas" w:hAnsi="Consolas"/>
          <w:color w:val="000000"/>
        </w:rPr>
        <w:t>);</w:t>
      </w:r>
    </w:p>
    <w:p w14:paraId="359A4BC3" w14:textId="77777777" w:rsidR="00A46A9F" w:rsidRDefault="00A46A9F" w:rsidP="00A46A9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7B593ECB" w14:textId="77777777" w:rsidR="00A46A9F" w:rsidRDefault="00A46A9F" w:rsidP="00A46A9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catch</w:t>
      </w:r>
      <w:r>
        <w:rPr>
          <w:rStyle w:val="pln"/>
          <w:rFonts w:ascii="Consolas" w:hAnsi="Consolas"/>
          <w:color w:val="000000"/>
        </w:rPr>
        <w:t xml:space="preserve"> </w:t>
      </w:r>
      <w:r>
        <w:rPr>
          <w:rStyle w:val="pun"/>
          <w:rFonts w:ascii="Consolas" w:hAnsi="Consolas"/>
          <w:color w:val="000000"/>
        </w:rPr>
        <w:t>(</w:t>
      </w:r>
      <w:proofErr w:type="spellStart"/>
      <w:r>
        <w:rPr>
          <w:rStyle w:val="typ"/>
          <w:rFonts w:ascii="Consolas" w:hAnsi="Consolas"/>
          <w:color w:val="2B91AF"/>
        </w:rPr>
        <w:t>ArithmeticException</w:t>
      </w:r>
      <w:proofErr w:type="spellEnd"/>
      <w:r>
        <w:rPr>
          <w:rStyle w:val="pln"/>
          <w:rFonts w:ascii="Consolas" w:hAnsi="Consolas"/>
          <w:color w:val="000000"/>
        </w:rPr>
        <w:t xml:space="preserve"> e</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29CAF279" w14:textId="77777777" w:rsidR="00A46A9F" w:rsidRDefault="00A46A9F" w:rsidP="00A46A9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Exception handling statements</w:t>
      </w:r>
    </w:p>
    <w:p w14:paraId="69C4E831" w14:textId="77777777" w:rsidR="00A46A9F" w:rsidRDefault="00A46A9F" w:rsidP="00A46A9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20C90A5" w14:textId="77777777" w:rsidR="00A46A9F" w:rsidRDefault="00A46A9F" w:rsidP="00A46A9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catch</w:t>
      </w:r>
      <w:r>
        <w:rPr>
          <w:rStyle w:val="pln"/>
          <w:rFonts w:ascii="Consolas" w:hAnsi="Consolas"/>
          <w:color w:val="000000"/>
        </w:rPr>
        <w:t xml:space="preserve"> </w:t>
      </w:r>
      <w:r>
        <w:rPr>
          <w:rStyle w:val="pun"/>
          <w:rFonts w:ascii="Consolas" w:hAnsi="Consolas"/>
          <w:color w:val="000000"/>
        </w:rPr>
        <w:t>(</w:t>
      </w:r>
      <w:proofErr w:type="spellStart"/>
      <w:r>
        <w:rPr>
          <w:rStyle w:val="typ"/>
          <w:rFonts w:ascii="Consolas" w:hAnsi="Consolas"/>
          <w:color w:val="2B91AF"/>
        </w:rPr>
        <w:t>NullPointerException</w:t>
      </w:r>
      <w:proofErr w:type="spellEnd"/>
      <w:r>
        <w:rPr>
          <w:rStyle w:val="pln"/>
          <w:rFonts w:ascii="Consolas" w:hAnsi="Consolas"/>
          <w:color w:val="000000"/>
        </w:rPr>
        <w:t xml:space="preserve"> e</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7715D28B" w14:textId="77777777" w:rsidR="00A46A9F" w:rsidRDefault="00A46A9F" w:rsidP="00A46A9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Exception handling statements</w:t>
      </w:r>
    </w:p>
    <w:p w14:paraId="1B3B1F13" w14:textId="77777777" w:rsidR="00A46A9F" w:rsidRDefault="00A46A9F" w:rsidP="00A46A9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623EA0D" w14:textId="77777777" w:rsidR="00A46A9F" w:rsidRDefault="00A46A9F" w:rsidP="00A46A9F">
      <w:pPr>
        <w:pStyle w:val="HTMLPreformatted"/>
        <w:shd w:val="clear" w:color="auto" w:fill="EEEEEE"/>
        <w:rPr>
          <w:rFonts w:ascii="Consolas" w:hAnsi="Consolas"/>
          <w:color w:val="222426"/>
        </w:rPr>
      </w:pPr>
      <w:r>
        <w:rPr>
          <w:rStyle w:val="pun"/>
          <w:rFonts w:ascii="Consolas" w:hAnsi="Consolas"/>
          <w:color w:val="000000"/>
        </w:rPr>
        <w:t>}</w:t>
      </w:r>
    </w:p>
    <w:p w14:paraId="6AD6DFDE" w14:textId="77777777" w:rsidR="00FF0412" w:rsidRDefault="00FF0412" w:rsidP="005C6327">
      <w:pPr>
        <w:tabs>
          <w:tab w:val="left" w:pos="2110"/>
        </w:tabs>
        <w:rPr>
          <w:rFonts w:cstheme="minorHAnsi"/>
          <w:sz w:val="28"/>
          <w:szCs w:val="28"/>
        </w:rPr>
      </w:pPr>
    </w:p>
    <w:p w14:paraId="50573E1C" w14:textId="77777777" w:rsidR="00A46A9F" w:rsidRPr="00A46A9F" w:rsidRDefault="00A46A9F" w:rsidP="00A46A9F">
      <w:pPr>
        <w:shd w:val="clear" w:color="auto" w:fill="FFFFFF"/>
        <w:spacing w:after="240" w:line="240" w:lineRule="auto"/>
        <w:outlineLvl w:val="1"/>
        <w:rPr>
          <w:rFonts w:ascii="Trebuchet MS" w:eastAsia="Times New Roman" w:hAnsi="Trebuchet MS" w:cs="Times New Roman"/>
          <w:b/>
          <w:bCs/>
          <w:color w:val="444542"/>
          <w:sz w:val="39"/>
          <w:szCs w:val="39"/>
        </w:rPr>
      </w:pPr>
      <w:r w:rsidRPr="00A46A9F">
        <w:rPr>
          <w:rFonts w:ascii="Trebuchet MS" w:eastAsia="Times New Roman" w:hAnsi="Trebuchet MS" w:cs="Times New Roman"/>
          <w:b/>
          <w:bCs/>
          <w:color w:val="444542"/>
          <w:sz w:val="39"/>
          <w:szCs w:val="39"/>
        </w:rPr>
        <w:t>Example of throws Keyword</w:t>
      </w:r>
    </w:p>
    <w:p w14:paraId="3DF698C1" w14:textId="77777777" w:rsidR="00A46A9F" w:rsidRPr="00A46A9F" w:rsidRDefault="00A46A9F" w:rsidP="00A46A9F">
      <w:pPr>
        <w:shd w:val="clear" w:color="auto" w:fill="FFFFFF"/>
        <w:spacing w:after="390" w:line="240" w:lineRule="auto"/>
        <w:rPr>
          <w:rFonts w:ascii="Arial" w:eastAsia="Times New Roman" w:hAnsi="Arial" w:cs="Arial"/>
          <w:color w:val="222426"/>
          <w:sz w:val="26"/>
          <w:szCs w:val="26"/>
        </w:rPr>
      </w:pPr>
      <w:r w:rsidRPr="00A46A9F">
        <w:rPr>
          <w:rFonts w:ascii="Arial" w:eastAsia="Times New Roman" w:hAnsi="Arial" w:cs="Arial"/>
          <w:color w:val="222426"/>
          <w:sz w:val="26"/>
          <w:szCs w:val="26"/>
        </w:rPr>
        <w:t xml:space="preserve">In this example the method </w:t>
      </w:r>
      <w:proofErr w:type="spellStart"/>
      <w:proofErr w:type="gramStart"/>
      <w:r w:rsidRPr="00A46A9F">
        <w:rPr>
          <w:rFonts w:ascii="Arial" w:eastAsia="Times New Roman" w:hAnsi="Arial" w:cs="Arial"/>
          <w:color w:val="222426"/>
          <w:sz w:val="26"/>
          <w:szCs w:val="26"/>
        </w:rPr>
        <w:t>myMethod</w:t>
      </w:r>
      <w:proofErr w:type="spellEnd"/>
      <w:r w:rsidRPr="00A46A9F">
        <w:rPr>
          <w:rFonts w:ascii="Arial" w:eastAsia="Times New Roman" w:hAnsi="Arial" w:cs="Arial"/>
          <w:color w:val="222426"/>
          <w:sz w:val="26"/>
          <w:szCs w:val="26"/>
        </w:rPr>
        <w:t>(</w:t>
      </w:r>
      <w:proofErr w:type="gramEnd"/>
      <w:r w:rsidRPr="00A46A9F">
        <w:rPr>
          <w:rFonts w:ascii="Arial" w:eastAsia="Times New Roman" w:hAnsi="Arial" w:cs="Arial"/>
          <w:color w:val="222426"/>
          <w:sz w:val="26"/>
          <w:szCs w:val="26"/>
        </w:rPr>
        <w:t>) is throwing two </w:t>
      </w:r>
      <w:r w:rsidRPr="00A46A9F">
        <w:rPr>
          <w:rFonts w:ascii="Arial" w:eastAsia="Times New Roman" w:hAnsi="Arial" w:cs="Arial"/>
          <w:b/>
          <w:bCs/>
          <w:color w:val="222426"/>
          <w:sz w:val="26"/>
        </w:rPr>
        <w:t>checked exceptions</w:t>
      </w:r>
      <w:r w:rsidRPr="00A46A9F">
        <w:rPr>
          <w:rFonts w:ascii="Arial" w:eastAsia="Times New Roman" w:hAnsi="Arial" w:cs="Arial"/>
          <w:color w:val="222426"/>
          <w:sz w:val="26"/>
          <w:szCs w:val="26"/>
        </w:rPr>
        <w:t> so we have declared these exceptions in the method signature using </w:t>
      </w:r>
      <w:r w:rsidRPr="00A46A9F">
        <w:rPr>
          <w:rFonts w:ascii="Arial" w:eastAsia="Times New Roman" w:hAnsi="Arial" w:cs="Arial"/>
          <w:b/>
          <w:bCs/>
          <w:color w:val="222426"/>
          <w:sz w:val="26"/>
        </w:rPr>
        <w:t>throws</w:t>
      </w:r>
      <w:r w:rsidRPr="00A46A9F">
        <w:rPr>
          <w:rFonts w:ascii="Arial" w:eastAsia="Times New Roman" w:hAnsi="Arial" w:cs="Arial"/>
          <w:color w:val="222426"/>
          <w:sz w:val="26"/>
          <w:szCs w:val="26"/>
        </w:rPr>
        <w:t> Keyword. If we do not declare these exceptions then the program will throw a compilation error.</w:t>
      </w:r>
    </w:p>
    <w:p w14:paraId="384F0320" w14:textId="77777777" w:rsidR="00A46A9F" w:rsidRPr="00A46A9F" w:rsidRDefault="00A46A9F" w:rsidP="00A46A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A46A9F">
        <w:rPr>
          <w:rFonts w:ascii="Consolas" w:eastAsia="Times New Roman" w:hAnsi="Consolas" w:cs="Courier New"/>
          <w:color w:val="00008B"/>
          <w:sz w:val="20"/>
          <w:szCs w:val="20"/>
        </w:rPr>
        <w:t>import</w:t>
      </w:r>
      <w:proofErr w:type="gramEnd"/>
      <w:r w:rsidRPr="00A46A9F">
        <w:rPr>
          <w:rFonts w:ascii="Consolas" w:eastAsia="Times New Roman" w:hAnsi="Consolas" w:cs="Courier New"/>
          <w:color w:val="000000"/>
          <w:sz w:val="20"/>
          <w:szCs w:val="20"/>
        </w:rPr>
        <w:t xml:space="preserve"> java.io.*;</w:t>
      </w:r>
    </w:p>
    <w:p w14:paraId="4A37A264" w14:textId="77777777" w:rsidR="00A46A9F" w:rsidRPr="00A46A9F" w:rsidRDefault="00A46A9F" w:rsidP="00A46A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6A9F">
        <w:rPr>
          <w:rFonts w:ascii="Consolas" w:eastAsia="Times New Roman" w:hAnsi="Consolas" w:cs="Courier New"/>
          <w:color w:val="00008B"/>
          <w:sz w:val="20"/>
          <w:szCs w:val="20"/>
        </w:rPr>
        <w:t>class</w:t>
      </w:r>
      <w:r w:rsidRPr="00A46A9F">
        <w:rPr>
          <w:rFonts w:ascii="Consolas" w:eastAsia="Times New Roman" w:hAnsi="Consolas" w:cs="Courier New"/>
          <w:color w:val="000000"/>
          <w:sz w:val="20"/>
          <w:szCs w:val="20"/>
        </w:rPr>
        <w:t xml:space="preserve"> </w:t>
      </w:r>
      <w:proofErr w:type="spellStart"/>
      <w:r w:rsidRPr="00A46A9F">
        <w:rPr>
          <w:rFonts w:ascii="Consolas" w:eastAsia="Times New Roman" w:hAnsi="Consolas" w:cs="Courier New"/>
          <w:color w:val="2B91AF"/>
          <w:sz w:val="20"/>
          <w:szCs w:val="20"/>
        </w:rPr>
        <w:t>ThrowExample</w:t>
      </w:r>
      <w:proofErr w:type="spellEnd"/>
      <w:r w:rsidRPr="00A46A9F">
        <w:rPr>
          <w:rFonts w:ascii="Consolas" w:eastAsia="Times New Roman" w:hAnsi="Consolas" w:cs="Courier New"/>
          <w:color w:val="000000"/>
          <w:sz w:val="20"/>
          <w:szCs w:val="20"/>
        </w:rPr>
        <w:t xml:space="preserve"> { </w:t>
      </w:r>
    </w:p>
    <w:p w14:paraId="535D9FE8" w14:textId="77777777" w:rsidR="00A46A9F" w:rsidRPr="00A46A9F" w:rsidRDefault="00A46A9F" w:rsidP="00A46A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6A9F">
        <w:rPr>
          <w:rFonts w:ascii="Consolas" w:eastAsia="Times New Roman" w:hAnsi="Consolas" w:cs="Courier New"/>
          <w:color w:val="000000"/>
          <w:sz w:val="20"/>
          <w:szCs w:val="20"/>
        </w:rPr>
        <w:t xml:space="preserve">  </w:t>
      </w:r>
      <w:proofErr w:type="gramStart"/>
      <w:r w:rsidRPr="00A46A9F">
        <w:rPr>
          <w:rFonts w:ascii="Consolas" w:eastAsia="Times New Roman" w:hAnsi="Consolas" w:cs="Courier New"/>
          <w:color w:val="00008B"/>
          <w:sz w:val="20"/>
          <w:szCs w:val="20"/>
        </w:rPr>
        <w:t>void</w:t>
      </w:r>
      <w:proofErr w:type="gramEnd"/>
      <w:r w:rsidRPr="00A46A9F">
        <w:rPr>
          <w:rFonts w:ascii="Consolas" w:eastAsia="Times New Roman" w:hAnsi="Consolas" w:cs="Courier New"/>
          <w:color w:val="000000"/>
          <w:sz w:val="20"/>
          <w:szCs w:val="20"/>
        </w:rPr>
        <w:t xml:space="preserve"> </w:t>
      </w:r>
      <w:proofErr w:type="spellStart"/>
      <w:r w:rsidRPr="00A46A9F">
        <w:rPr>
          <w:rFonts w:ascii="Consolas" w:eastAsia="Times New Roman" w:hAnsi="Consolas" w:cs="Courier New"/>
          <w:color w:val="000000"/>
          <w:sz w:val="20"/>
          <w:szCs w:val="20"/>
        </w:rPr>
        <w:t>myMethod</w:t>
      </w:r>
      <w:proofErr w:type="spellEnd"/>
      <w:r w:rsidRPr="00A46A9F">
        <w:rPr>
          <w:rFonts w:ascii="Consolas" w:eastAsia="Times New Roman" w:hAnsi="Consolas" w:cs="Courier New"/>
          <w:color w:val="000000"/>
          <w:sz w:val="20"/>
          <w:szCs w:val="20"/>
        </w:rPr>
        <w:t>(</w:t>
      </w:r>
      <w:proofErr w:type="spellStart"/>
      <w:r w:rsidRPr="00A46A9F">
        <w:rPr>
          <w:rFonts w:ascii="Consolas" w:eastAsia="Times New Roman" w:hAnsi="Consolas" w:cs="Courier New"/>
          <w:color w:val="00008B"/>
          <w:sz w:val="20"/>
          <w:szCs w:val="20"/>
        </w:rPr>
        <w:t>int</w:t>
      </w:r>
      <w:proofErr w:type="spellEnd"/>
      <w:r w:rsidRPr="00A46A9F">
        <w:rPr>
          <w:rFonts w:ascii="Consolas" w:eastAsia="Times New Roman" w:hAnsi="Consolas" w:cs="Courier New"/>
          <w:color w:val="000000"/>
          <w:sz w:val="20"/>
          <w:szCs w:val="20"/>
        </w:rPr>
        <w:t xml:space="preserve"> </w:t>
      </w:r>
      <w:proofErr w:type="spellStart"/>
      <w:r w:rsidRPr="00A46A9F">
        <w:rPr>
          <w:rFonts w:ascii="Consolas" w:eastAsia="Times New Roman" w:hAnsi="Consolas" w:cs="Courier New"/>
          <w:color w:val="000000"/>
          <w:sz w:val="20"/>
          <w:szCs w:val="20"/>
        </w:rPr>
        <w:t>num</w:t>
      </w:r>
      <w:proofErr w:type="spellEnd"/>
      <w:r w:rsidRPr="00A46A9F">
        <w:rPr>
          <w:rFonts w:ascii="Consolas" w:eastAsia="Times New Roman" w:hAnsi="Consolas" w:cs="Courier New"/>
          <w:color w:val="000000"/>
          <w:sz w:val="20"/>
          <w:szCs w:val="20"/>
        </w:rPr>
        <w:t>)</w:t>
      </w:r>
      <w:r w:rsidRPr="00A46A9F">
        <w:rPr>
          <w:rFonts w:ascii="Consolas" w:eastAsia="Times New Roman" w:hAnsi="Consolas" w:cs="Courier New"/>
          <w:color w:val="00008B"/>
          <w:sz w:val="20"/>
          <w:szCs w:val="20"/>
        </w:rPr>
        <w:t>throws</w:t>
      </w:r>
      <w:r w:rsidRPr="00A46A9F">
        <w:rPr>
          <w:rFonts w:ascii="Consolas" w:eastAsia="Times New Roman" w:hAnsi="Consolas" w:cs="Courier New"/>
          <w:color w:val="000000"/>
          <w:sz w:val="20"/>
          <w:szCs w:val="20"/>
        </w:rPr>
        <w:t xml:space="preserve"> </w:t>
      </w:r>
      <w:proofErr w:type="spellStart"/>
      <w:r w:rsidRPr="00A46A9F">
        <w:rPr>
          <w:rFonts w:ascii="Consolas" w:eastAsia="Times New Roman" w:hAnsi="Consolas" w:cs="Courier New"/>
          <w:color w:val="2B91AF"/>
          <w:sz w:val="20"/>
          <w:szCs w:val="20"/>
        </w:rPr>
        <w:t>IOException</w:t>
      </w:r>
      <w:proofErr w:type="spellEnd"/>
      <w:r w:rsidRPr="00A46A9F">
        <w:rPr>
          <w:rFonts w:ascii="Consolas" w:eastAsia="Times New Roman" w:hAnsi="Consolas" w:cs="Courier New"/>
          <w:color w:val="000000"/>
          <w:sz w:val="20"/>
          <w:szCs w:val="20"/>
        </w:rPr>
        <w:t xml:space="preserve">, </w:t>
      </w:r>
      <w:proofErr w:type="spellStart"/>
      <w:r w:rsidRPr="00A46A9F">
        <w:rPr>
          <w:rFonts w:ascii="Consolas" w:eastAsia="Times New Roman" w:hAnsi="Consolas" w:cs="Courier New"/>
          <w:color w:val="2B91AF"/>
          <w:sz w:val="20"/>
          <w:szCs w:val="20"/>
        </w:rPr>
        <w:t>ClassNotFoundException</w:t>
      </w:r>
      <w:proofErr w:type="spellEnd"/>
      <w:r w:rsidRPr="00A46A9F">
        <w:rPr>
          <w:rFonts w:ascii="Consolas" w:eastAsia="Times New Roman" w:hAnsi="Consolas" w:cs="Courier New"/>
          <w:color w:val="000000"/>
          <w:sz w:val="20"/>
          <w:szCs w:val="20"/>
        </w:rPr>
        <w:t xml:space="preserve">{ </w:t>
      </w:r>
    </w:p>
    <w:p w14:paraId="49CC6F5B" w14:textId="77777777" w:rsidR="00A46A9F" w:rsidRPr="00A46A9F" w:rsidRDefault="00A46A9F" w:rsidP="00A46A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6A9F">
        <w:rPr>
          <w:rFonts w:ascii="Consolas" w:eastAsia="Times New Roman" w:hAnsi="Consolas" w:cs="Courier New"/>
          <w:color w:val="000000"/>
          <w:sz w:val="20"/>
          <w:szCs w:val="20"/>
        </w:rPr>
        <w:t xml:space="preserve">     </w:t>
      </w:r>
      <w:r w:rsidRPr="00A46A9F">
        <w:rPr>
          <w:rFonts w:ascii="Consolas" w:eastAsia="Times New Roman" w:hAnsi="Consolas" w:cs="Courier New"/>
          <w:color w:val="00008B"/>
          <w:sz w:val="20"/>
          <w:szCs w:val="20"/>
        </w:rPr>
        <w:t>if</w:t>
      </w:r>
      <w:r w:rsidRPr="00A46A9F">
        <w:rPr>
          <w:rFonts w:ascii="Consolas" w:eastAsia="Times New Roman" w:hAnsi="Consolas" w:cs="Courier New"/>
          <w:color w:val="000000"/>
          <w:sz w:val="20"/>
          <w:szCs w:val="20"/>
        </w:rPr>
        <w:t>(num==</w:t>
      </w:r>
      <w:r w:rsidRPr="00A46A9F">
        <w:rPr>
          <w:rFonts w:ascii="Consolas" w:eastAsia="Times New Roman" w:hAnsi="Consolas" w:cs="Courier New"/>
          <w:color w:val="800000"/>
          <w:sz w:val="20"/>
          <w:szCs w:val="20"/>
        </w:rPr>
        <w:t>1</w:t>
      </w:r>
      <w:r w:rsidRPr="00A46A9F">
        <w:rPr>
          <w:rFonts w:ascii="Consolas" w:eastAsia="Times New Roman" w:hAnsi="Consolas" w:cs="Courier New"/>
          <w:color w:val="000000"/>
          <w:sz w:val="20"/>
          <w:szCs w:val="20"/>
        </w:rPr>
        <w:t>)</w:t>
      </w:r>
    </w:p>
    <w:p w14:paraId="42D8DB5D" w14:textId="77777777" w:rsidR="00A46A9F" w:rsidRPr="00A46A9F" w:rsidRDefault="00A46A9F" w:rsidP="00A46A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6A9F">
        <w:rPr>
          <w:rFonts w:ascii="Consolas" w:eastAsia="Times New Roman" w:hAnsi="Consolas" w:cs="Courier New"/>
          <w:color w:val="000000"/>
          <w:sz w:val="20"/>
          <w:szCs w:val="20"/>
        </w:rPr>
        <w:t xml:space="preserve">        </w:t>
      </w:r>
      <w:proofErr w:type="gramStart"/>
      <w:r w:rsidRPr="00A46A9F">
        <w:rPr>
          <w:rFonts w:ascii="Consolas" w:eastAsia="Times New Roman" w:hAnsi="Consolas" w:cs="Courier New"/>
          <w:color w:val="00008B"/>
          <w:sz w:val="20"/>
          <w:szCs w:val="20"/>
        </w:rPr>
        <w:t>throw</w:t>
      </w:r>
      <w:proofErr w:type="gramEnd"/>
      <w:r w:rsidRPr="00A46A9F">
        <w:rPr>
          <w:rFonts w:ascii="Consolas" w:eastAsia="Times New Roman" w:hAnsi="Consolas" w:cs="Courier New"/>
          <w:color w:val="000000"/>
          <w:sz w:val="20"/>
          <w:szCs w:val="20"/>
        </w:rPr>
        <w:t xml:space="preserve"> </w:t>
      </w:r>
      <w:r w:rsidRPr="00A46A9F">
        <w:rPr>
          <w:rFonts w:ascii="Consolas" w:eastAsia="Times New Roman" w:hAnsi="Consolas" w:cs="Courier New"/>
          <w:color w:val="00008B"/>
          <w:sz w:val="20"/>
          <w:szCs w:val="20"/>
        </w:rPr>
        <w:t>new</w:t>
      </w:r>
      <w:r w:rsidRPr="00A46A9F">
        <w:rPr>
          <w:rFonts w:ascii="Consolas" w:eastAsia="Times New Roman" w:hAnsi="Consolas" w:cs="Courier New"/>
          <w:color w:val="000000"/>
          <w:sz w:val="20"/>
          <w:szCs w:val="20"/>
        </w:rPr>
        <w:t xml:space="preserve"> </w:t>
      </w:r>
      <w:proofErr w:type="spellStart"/>
      <w:r w:rsidRPr="00A46A9F">
        <w:rPr>
          <w:rFonts w:ascii="Consolas" w:eastAsia="Times New Roman" w:hAnsi="Consolas" w:cs="Courier New"/>
          <w:color w:val="2B91AF"/>
          <w:sz w:val="20"/>
          <w:szCs w:val="20"/>
        </w:rPr>
        <w:t>IOException</w:t>
      </w:r>
      <w:proofErr w:type="spellEnd"/>
      <w:r w:rsidRPr="00A46A9F">
        <w:rPr>
          <w:rFonts w:ascii="Consolas" w:eastAsia="Times New Roman" w:hAnsi="Consolas" w:cs="Courier New"/>
          <w:color w:val="000000"/>
          <w:sz w:val="20"/>
          <w:szCs w:val="20"/>
        </w:rPr>
        <w:t>(</w:t>
      </w:r>
      <w:r w:rsidRPr="00A46A9F">
        <w:rPr>
          <w:rFonts w:ascii="Consolas" w:eastAsia="Times New Roman" w:hAnsi="Consolas" w:cs="Courier New"/>
          <w:color w:val="800000"/>
          <w:sz w:val="20"/>
          <w:szCs w:val="20"/>
        </w:rPr>
        <w:t>"</w:t>
      </w:r>
      <w:proofErr w:type="spellStart"/>
      <w:r w:rsidRPr="00A46A9F">
        <w:rPr>
          <w:rFonts w:ascii="Consolas" w:eastAsia="Times New Roman" w:hAnsi="Consolas" w:cs="Courier New"/>
          <w:color w:val="800000"/>
          <w:sz w:val="20"/>
          <w:szCs w:val="20"/>
        </w:rPr>
        <w:t>IOException</w:t>
      </w:r>
      <w:proofErr w:type="spellEnd"/>
      <w:r w:rsidRPr="00A46A9F">
        <w:rPr>
          <w:rFonts w:ascii="Consolas" w:eastAsia="Times New Roman" w:hAnsi="Consolas" w:cs="Courier New"/>
          <w:color w:val="800000"/>
          <w:sz w:val="20"/>
          <w:szCs w:val="20"/>
        </w:rPr>
        <w:t xml:space="preserve"> Occurred"</w:t>
      </w:r>
      <w:r w:rsidRPr="00A46A9F">
        <w:rPr>
          <w:rFonts w:ascii="Consolas" w:eastAsia="Times New Roman" w:hAnsi="Consolas" w:cs="Courier New"/>
          <w:color w:val="000000"/>
          <w:sz w:val="20"/>
          <w:szCs w:val="20"/>
        </w:rPr>
        <w:t>);</w:t>
      </w:r>
    </w:p>
    <w:p w14:paraId="14644871" w14:textId="77777777" w:rsidR="00A46A9F" w:rsidRPr="00A46A9F" w:rsidRDefault="00A46A9F" w:rsidP="00A46A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6A9F">
        <w:rPr>
          <w:rFonts w:ascii="Consolas" w:eastAsia="Times New Roman" w:hAnsi="Consolas" w:cs="Courier New"/>
          <w:color w:val="000000"/>
          <w:sz w:val="20"/>
          <w:szCs w:val="20"/>
        </w:rPr>
        <w:t xml:space="preserve">     </w:t>
      </w:r>
      <w:r w:rsidRPr="00A46A9F">
        <w:rPr>
          <w:rFonts w:ascii="Consolas" w:eastAsia="Times New Roman" w:hAnsi="Consolas" w:cs="Courier New"/>
          <w:color w:val="00008B"/>
          <w:sz w:val="20"/>
          <w:szCs w:val="20"/>
        </w:rPr>
        <w:t>else</w:t>
      </w:r>
    </w:p>
    <w:p w14:paraId="663BDFBB" w14:textId="77777777" w:rsidR="00A46A9F" w:rsidRPr="00A46A9F" w:rsidRDefault="00A46A9F" w:rsidP="00A46A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6A9F">
        <w:rPr>
          <w:rFonts w:ascii="Consolas" w:eastAsia="Times New Roman" w:hAnsi="Consolas" w:cs="Courier New"/>
          <w:color w:val="000000"/>
          <w:sz w:val="20"/>
          <w:szCs w:val="20"/>
        </w:rPr>
        <w:t xml:space="preserve">        </w:t>
      </w:r>
      <w:r w:rsidRPr="00A46A9F">
        <w:rPr>
          <w:rFonts w:ascii="Consolas" w:eastAsia="Times New Roman" w:hAnsi="Consolas" w:cs="Courier New"/>
          <w:color w:val="00008B"/>
          <w:sz w:val="20"/>
          <w:szCs w:val="20"/>
        </w:rPr>
        <w:t>throw</w:t>
      </w:r>
      <w:r w:rsidRPr="00A46A9F">
        <w:rPr>
          <w:rFonts w:ascii="Consolas" w:eastAsia="Times New Roman" w:hAnsi="Consolas" w:cs="Courier New"/>
          <w:color w:val="000000"/>
          <w:sz w:val="20"/>
          <w:szCs w:val="20"/>
        </w:rPr>
        <w:t xml:space="preserve"> </w:t>
      </w:r>
      <w:r w:rsidRPr="00A46A9F">
        <w:rPr>
          <w:rFonts w:ascii="Consolas" w:eastAsia="Times New Roman" w:hAnsi="Consolas" w:cs="Courier New"/>
          <w:color w:val="00008B"/>
          <w:sz w:val="20"/>
          <w:szCs w:val="20"/>
        </w:rPr>
        <w:t>new</w:t>
      </w:r>
      <w:r w:rsidRPr="00A46A9F">
        <w:rPr>
          <w:rFonts w:ascii="Consolas" w:eastAsia="Times New Roman" w:hAnsi="Consolas" w:cs="Courier New"/>
          <w:color w:val="000000"/>
          <w:sz w:val="20"/>
          <w:szCs w:val="20"/>
        </w:rPr>
        <w:t xml:space="preserve"> </w:t>
      </w:r>
      <w:proofErr w:type="spellStart"/>
      <w:r w:rsidRPr="00A46A9F">
        <w:rPr>
          <w:rFonts w:ascii="Consolas" w:eastAsia="Times New Roman" w:hAnsi="Consolas" w:cs="Courier New"/>
          <w:color w:val="2B91AF"/>
          <w:sz w:val="20"/>
          <w:szCs w:val="20"/>
        </w:rPr>
        <w:t>ClassNotFoundException</w:t>
      </w:r>
      <w:proofErr w:type="spellEnd"/>
      <w:r w:rsidRPr="00A46A9F">
        <w:rPr>
          <w:rFonts w:ascii="Consolas" w:eastAsia="Times New Roman" w:hAnsi="Consolas" w:cs="Courier New"/>
          <w:color w:val="000000"/>
          <w:sz w:val="20"/>
          <w:szCs w:val="20"/>
        </w:rPr>
        <w:t>(</w:t>
      </w:r>
      <w:r w:rsidRPr="00A46A9F">
        <w:rPr>
          <w:rFonts w:ascii="Consolas" w:eastAsia="Times New Roman" w:hAnsi="Consolas" w:cs="Courier New"/>
          <w:color w:val="800000"/>
          <w:sz w:val="20"/>
          <w:szCs w:val="20"/>
        </w:rPr>
        <w:t>"</w:t>
      </w:r>
      <w:proofErr w:type="spellStart"/>
      <w:r w:rsidRPr="00A46A9F">
        <w:rPr>
          <w:rFonts w:ascii="Consolas" w:eastAsia="Times New Roman" w:hAnsi="Consolas" w:cs="Courier New"/>
          <w:color w:val="800000"/>
          <w:sz w:val="20"/>
          <w:szCs w:val="20"/>
        </w:rPr>
        <w:t>ClassNotFoundException</w:t>
      </w:r>
      <w:proofErr w:type="spellEnd"/>
      <w:r w:rsidRPr="00A46A9F">
        <w:rPr>
          <w:rFonts w:ascii="Consolas" w:eastAsia="Times New Roman" w:hAnsi="Consolas" w:cs="Courier New"/>
          <w:color w:val="800000"/>
          <w:sz w:val="20"/>
          <w:szCs w:val="20"/>
        </w:rPr>
        <w:t>"</w:t>
      </w:r>
      <w:r w:rsidRPr="00A46A9F">
        <w:rPr>
          <w:rFonts w:ascii="Consolas" w:eastAsia="Times New Roman" w:hAnsi="Consolas" w:cs="Courier New"/>
          <w:color w:val="000000"/>
          <w:sz w:val="20"/>
          <w:szCs w:val="20"/>
        </w:rPr>
        <w:t>);</w:t>
      </w:r>
    </w:p>
    <w:p w14:paraId="2202EA1E" w14:textId="77777777" w:rsidR="00A46A9F" w:rsidRPr="00A46A9F" w:rsidRDefault="00A46A9F" w:rsidP="00A46A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6A9F">
        <w:rPr>
          <w:rFonts w:ascii="Consolas" w:eastAsia="Times New Roman" w:hAnsi="Consolas" w:cs="Courier New"/>
          <w:color w:val="000000"/>
          <w:sz w:val="20"/>
          <w:szCs w:val="20"/>
        </w:rPr>
        <w:t xml:space="preserve">  } </w:t>
      </w:r>
    </w:p>
    <w:p w14:paraId="64DC4AED" w14:textId="77777777" w:rsidR="00A46A9F" w:rsidRPr="00A46A9F" w:rsidRDefault="00A46A9F" w:rsidP="00A46A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6A9F">
        <w:rPr>
          <w:rFonts w:ascii="Consolas" w:eastAsia="Times New Roman" w:hAnsi="Consolas" w:cs="Courier New"/>
          <w:color w:val="000000"/>
          <w:sz w:val="20"/>
          <w:szCs w:val="20"/>
        </w:rPr>
        <w:t xml:space="preserve">} </w:t>
      </w:r>
    </w:p>
    <w:p w14:paraId="7233519E" w14:textId="77777777" w:rsidR="00A46A9F" w:rsidRPr="00A46A9F" w:rsidRDefault="00A46A9F" w:rsidP="00A46A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5CF0D57" w14:textId="77777777" w:rsidR="00A46A9F" w:rsidRPr="00A46A9F" w:rsidRDefault="00A46A9F" w:rsidP="00A46A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6A9F">
        <w:rPr>
          <w:rFonts w:ascii="Consolas" w:eastAsia="Times New Roman" w:hAnsi="Consolas" w:cs="Courier New"/>
          <w:color w:val="00008B"/>
          <w:sz w:val="20"/>
          <w:szCs w:val="20"/>
        </w:rPr>
        <w:t>public</w:t>
      </w:r>
      <w:r w:rsidRPr="00A46A9F">
        <w:rPr>
          <w:rFonts w:ascii="Consolas" w:eastAsia="Times New Roman" w:hAnsi="Consolas" w:cs="Courier New"/>
          <w:color w:val="000000"/>
          <w:sz w:val="20"/>
          <w:szCs w:val="20"/>
        </w:rPr>
        <w:t xml:space="preserve"> </w:t>
      </w:r>
      <w:r w:rsidRPr="00A46A9F">
        <w:rPr>
          <w:rFonts w:ascii="Consolas" w:eastAsia="Times New Roman" w:hAnsi="Consolas" w:cs="Courier New"/>
          <w:color w:val="00008B"/>
          <w:sz w:val="20"/>
          <w:szCs w:val="20"/>
        </w:rPr>
        <w:t>class</w:t>
      </w:r>
      <w:r w:rsidRPr="00A46A9F">
        <w:rPr>
          <w:rFonts w:ascii="Consolas" w:eastAsia="Times New Roman" w:hAnsi="Consolas" w:cs="Courier New"/>
          <w:color w:val="000000"/>
          <w:sz w:val="20"/>
          <w:szCs w:val="20"/>
        </w:rPr>
        <w:t xml:space="preserve"> </w:t>
      </w:r>
      <w:r w:rsidRPr="00A46A9F">
        <w:rPr>
          <w:rFonts w:ascii="Consolas" w:eastAsia="Times New Roman" w:hAnsi="Consolas" w:cs="Courier New"/>
          <w:color w:val="2B91AF"/>
          <w:sz w:val="20"/>
          <w:szCs w:val="20"/>
        </w:rPr>
        <w:t>Example1</w:t>
      </w:r>
      <w:r w:rsidRPr="00A46A9F">
        <w:rPr>
          <w:rFonts w:ascii="Consolas" w:eastAsia="Times New Roman" w:hAnsi="Consolas" w:cs="Courier New"/>
          <w:color w:val="000000"/>
          <w:sz w:val="20"/>
          <w:szCs w:val="20"/>
        </w:rPr>
        <w:t xml:space="preserve">{ </w:t>
      </w:r>
    </w:p>
    <w:p w14:paraId="633F8EA8" w14:textId="77777777" w:rsidR="00A46A9F" w:rsidRPr="00A46A9F" w:rsidRDefault="00A46A9F" w:rsidP="00A46A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6A9F">
        <w:rPr>
          <w:rFonts w:ascii="Consolas" w:eastAsia="Times New Roman" w:hAnsi="Consolas" w:cs="Courier New"/>
          <w:color w:val="000000"/>
          <w:sz w:val="20"/>
          <w:szCs w:val="20"/>
        </w:rPr>
        <w:t xml:space="preserve">  </w:t>
      </w:r>
      <w:proofErr w:type="gramStart"/>
      <w:r w:rsidRPr="00A46A9F">
        <w:rPr>
          <w:rFonts w:ascii="Consolas" w:eastAsia="Times New Roman" w:hAnsi="Consolas" w:cs="Courier New"/>
          <w:color w:val="00008B"/>
          <w:sz w:val="20"/>
          <w:szCs w:val="20"/>
        </w:rPr>
        <w:t>public</w:t>
      </w:r>
      <w:proofErr w:type="gramEnd"/>
      <w:r w:rsidRPr="00A46A9F">
        <w:rPr>
          <w:rFonts w:ascii="Consolas" w:eastAsia="Times New Roman" w:hAnsi="Consolas" w:cs="Courier New"/>
          <w:color w:val="000000"/>
          <w:sz w:val="20"/>
          <w:szCs w:val="20"/>
        </w:rPr>
        <w:t xml:space="preserve"> </w:t>
      </w:r>
      <w:r w:rsidRPr="00A46A9F">
        <w:rPr>
          <w:rFonts w:ascii="Consolas" w:eastAsia="Times New Roman" w:hAnsi="Consolas" w:cs="Courier New"/>
          <w:color w:val="00008B"/>
          <w:sz w:val="20"/>
          <w:szCs w:val="20"/>
        </w:rPr>
        <w:t>static</w:t>
      </w:r>
      <w:r w:rsidRPr="00A46A9F">
        <w:rPr>
          <w:rFonts w:ascii="Consolas" w:eastAsia="Times New Roman" w:hAnsi="Consolas" w:cs="Courier New"/>
          <w:color w:val="000000"/>
          <w:sz w:val="20"/>
          <w:szCs w:val="20"/>
        </w:rPr>
        <w:t xml:space="preserve"> </w:t>
      </w:r>
      <w:r w:rsidRPr="00A46A9F">
        <w:rPr>
          <w:rFonts w:ascii="Consolas" w:eastAsia="Times New Roman" w:hAnsi="Consolas" w:cs="Courier New"/>
          <w:color w:val="00008B"/>
          <w:sz w:val="20"/>
          <w:szCs w:val="20"/>
        </w:rPr>
        <w:t>void</w:t>
      </w:r>
      <w:r w:rsidRPr="00A46A9F">
        <w:rPr>
          <w:rFonts w:ascii="Consolas" w:eastAsia="Times New Roman" w:hAnsi="Consolas" w:cs="Courier New"/>
          <w:color w:val="000000"/>
          <w:sz w:val="20"/>
          <w:szCs w:val="20"/>
        </w:rPr>
        <w:t xml:space="preserve"> main(</w:t>
      </w:r>
      <w:r w:rsidRPr="00A46A9F">
        <w:rPr>
          <w:rFonts w:ascii="Consolas" w:eastAsia="Times New Roman" w:hAnsi="Consolas" w:cs="Courier New"/>
          <w:color w:val="2B91AF"/>
          <w:sz w:val="20"/>
          <w:szCs w:val="20"/>
        </w:rPr>
        <w:t>String</w:t>
      </w:r>
      <w:r w:rsidRPr="00A46A9F">
        <w:rPr>
          <w:rFonts w:ascii="Consolas" w:eastAsia="Times New Roman" w:hAnsi="Consolas" w:cs="Courier New"/>
          <w:color w:val="000000"/>
          <w:sz w:val="20"/>
          <w:szCs w:val="20"/>
        </w:rPr>
        <w:t xml:space="preserve"> </w:t>
      </w:r>
      <w:proofErr w:type="spellStart"/>
      <w:r w:rsidRPr="00A46A9F">
        <w:rPr>
          <w:rFonts w:ascii="Consolas" w:eastAsia="Times New Roman" w:hAnsi="Consolas" w:cs="Courier New"/>
          <w:color w:val="000000"/>
          <w:sz w:val="20"/>
          <w:szCs w:val="20"/>
        </w:rPr>
        <w:t>args</w:t>
      </w:r>
      <w:proofErr w:type="spellEnd"/>
      <w:r w:rsidRPr="00A46A9F">
        <w:rPr>
          <w:rFonts w:ascii="Consolas" w:eastAsia="Times New Roman" w:hAnsi="Consolas" w:cs="Courier New"/>
          <w:color w:val="000000"/>
          <w:sz w:val="20"/>
          <w:szCs w:val="20"/>
        </w:rPr>
        <w:t xml:space="preserve">[]){ </w:t>
      </w:r>
    </w:p>
    <w:p w14:paraId="1850AAE2" w14:textId="77777777" w:rsidR="00A46A9F" w:rsidRPr="00A46A9F" w:rsidRDefault="00A46A9F" w:rsidP="00A46A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6A9F">
        <w:rPr>
          <w:rFonts w:ascii="Consolas" w:eastAsia="Times New Roman" w:hAnsi="Consolas" w:cs="Courier New"/>
          <w:color w:val="000000"/>
          <w:sz w:val="20"/>
          <w:szCs w:val="20"/>
        </w:rPr>
        <w:t xml:space="preserve">   </w:t>
      </w:r>
      <w:proofErr w:type="gramStart"/>
      <w:r w:rsidRPr="00A46A9F">
        <w:rPr>
          <w:rFonts w:ascii="Consolas" w:eastAsia="Times New Roman" w:hAnsi="Consolas" w:cs="Courier New"/>
          <w:color w:val="00008B"/>
          <w:sz w:val="20"/>
          <w:szCs w:val="20"/>
        </w:rPr>
        <w:t>try</w:t>
      </w:r>
      <w:r w:rsidRPr="00A46A9F">
        <w:rPr>
          <w:rFonts w:ascii="Consolas" w:eastAsia="Times New Roman" w:hAnsi="Consolas" w:cs="Courier New"/>
          <w:color w:val="000000"/>
          <w:sz w:val="20"/>
          <w:szCs w:val="20"/>
        </w:rPr>
        <w:t>{</w:t>
      </w:r>
      <w:proofErr w:type="gramEnd"/>
      <w:r w:rsidRPr="00A46A9F">
        <w:rPr>
          <w:rFonts w:ascii="Consolas" w:eastAsia="Times New Roman" w:hAnsi="Consolas" w:cs="Courier New"/>
          <w:color w:val="000000"/>
          <w:sz w:val="20"/>
          <w:szCs w:val="20"/>
        </w:rPr>
        <w:t xml:space="preserve"> </w:t>
      </w:r>
    </w:p>
    <w:p w14:paraId="69B8707F" w14:textId="77777777" w:rsidR="00A46A9F" w:rsidRPr="00A46A9F" w:rsidRDefault="00A46A9F" w:rsidP="00A46A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6A9F">
        <w:rPr>
          <w:rFonts w:ascii="Consolas" w:eastAsia="Times New Roman" w:hAnsi="Consolas" w:cs="Courier New"/>
          <w:color w:val="000000"/>
          <w:sz w:val="20"/>
          <w:szCs w:val="20"/>
        </w:rPr>
        <w:t xml:space="preserve">     </w:t>
      </w:r>
      <w:proofErr w:type="spellStart"/>
      <w:r w:rsidRPr="00A46A9F">
        <w:rPr>
          <w:rFonts w:ascii="Consolas" w:eastAsia="Times New Roman" w:hAnsi="Consolas" w:cs="Courier New"/>
          <w:color w:val="2B91AF"/>
          <w:sz w:val="20"/>
          <w:szCs w:val="20"/>
        </w:rPr>
        <w:t>ThrowExample</w:t>
      </w:r>
      <w:proofErr w:type="spellEnd"/>
      <w:r w:rsidRPr="00A46A9F">
        <w:rPr>
          <w:rFonts w:ascii="Consolas" w:eastAsia="Times New Roman" w:hAnsi="Consolas" w:cs="Courier New"/>
          <w:color w:val="000000"/>
          <w:sz w:val="20"/>
          <w:szCs w:val="20"/>
        </w:rPr>
        <w:t xml:space="preserve"> </w:t>
      </w:r>
      <w:proofErr w:type="spellStart"/>
      <w:r w:rsidRPr="00A46A9F">
        <w:rPr>
          <w:rFonts w:ascii="Consolas" w:eastAsia="Times New Roman" w:hAnsi="Consolas" w:cs="Courier New"/>
          <w:color w:val="000000"/>
          <w:sz w:val="20"/>
          <w:szCs w:val="20"/>
        </w:rPr>
        <w:t>obj</w:t>
      </w:r>
      <w:proofErr w:type="spellEnd"/>
      <w:r w:rsidRPr="00A46A9F">
        <w:rPr>
          <w:rFonts w:ascii="Consolas" w:eastAsia="Times New Roman" w:hAnsi="Consolas" w:cs="Courier New"/>
          <w:color w:val="000000"/>
          <w:sz w:val="20"/>
          <w:szCs w:val="20"/>
        </w:rPr>
        <w:t>=</w:t>
      </w:r>
      <w:r w:rsidRPr="00A46A9F">
        <w:rPr>
          <w:rFonts w:ascii="Consolas" w:eastAsia="Times New Roman" w:hAnsi="Consolas" w:cs="Courier New"/>
          <w:color w:val="00008B"/>
          <w:sz w:val="20"/>
          <w:szCs w:val="20"/>
        </w:rPr>
        <w:t>new</w:t>
      </w:r>
      <w:r w:rsidRPr="00A46A9F">
        <w:rPr>
          <w:rFonts w:ascii="Consolas" w:eastAsia="Times New Roman" w:hAnsi="Consolas" w:cs="Courier New"/>
          <w:color w:val="000000"/>
          <w:sz w:val="20"/>
          <w:szCs w:val="20"/>
        </w:rPr>
        <w:t xml:space="preserve"> </w:t>
      </w:r>
      <w:proofErr w:type="spellStart"/>
      <w:proofErr w:type="gramStart"/>
      <w:r w:rsidRPr="00A46A9F">
        <w:rPr>
          <w:rFonts w:ascii="Consolas" w:eastAsia="Times New Roman" w:hAnsi="Consolas" w:cs="Courier New"/>
          <w:color w:val="2B91AF"/>
          <w:sz w:val="20"/>
          <w:szCs w:val="20"/>
        </w:rPr>
        <w:t>ThrowExample</w:t>
      </w:r>
      <w:proofErr w:type="spellEnd"/>
      <w:r w:rsidRPr="00A46A9F">
        <w:rPr>
          <w:rFonts w:ascii="Consolas" w:eastAsia="Times New Roman" w:hAnsi="Consolas" w:cs="Courier New"/>
          <w:color w:val="000000"/>
          <w:sz w:val="20"/>
          <w:szCs w:val="20"/>
        </w:rPr>
        <w:t>(</w:t>
      </w:r>
      <w:proofErr w:type="gramEnd"/>
      <w:r w:rsidRPr="00A46A9F">
        <w:rPr>
          <w:rFonts w:ascii="Consolas" w:eastAsia="Times New Roman" w:hAnsi="Consolas" w:cs="Courier New"/>
          <w:color w:val="000000"/>
          <w:sz w:val="20"/>
          <w:szCs w:val="20"/>
        </w:rPr>
        <w:t xml:space="preserve">); </w:t>
      </w:r>
    </w:p>
    <w:p w14:paraId="63C0B484" w14:textId="77777777" w:rsidR="00A46A9F" w:rsidRPr="00A46A9F" w:rsidRDefault="00A46A9F" w:rsidP="00A46A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6A9F">
        <w:rPr>
          <w:rFonts w:ascii="Consolas" w:eastAsia="Times New Roman" w:hAnsi="Consolas" w:cs="Courier New"/>
          <w:color w:val="000000"/>
          <w:sz w:val="20"/>
          <w:szCs w:val="20"/>
        </w:rPr>
        <w:t xml:space="preserve">     </w:t>
      </w:r>
      <w:proofErr w:type="spellStart"/>
      <w:proofErr w:type="gramStart"/>
      <w:r w:rsidRPr="00A46A9F">
        <w:rPr>
          <w:rFonts w:ascii="Consolas" w:eastAsia="Times New Roman" w:hAnsi="Consolas" w:cs="Courier New"/>
          <w:color w:val="000000"/>
          <w:sz w:val="20"/>
          <w:szCs w:val="20"/>
        </w:rPr>
        <w:t>obj.myMethod</w:t>
      </w:r>
      <w:proofErr w:type="spellEnd"/>
      <w:r w:rsidRPr="00A46A9F">
        <w:rPr>
          <w:rFonts w:ascii="Consolas" w:eastAsia="Times New Roman" w:hAnsi="Consolas" w:cs="Courier New"/>
          <w:color w:val="000000"/>
          <w:sz w:val="20"/>
          <w:szCs w:val="20"/>
        </w:rPr>
        <w:t>(</w:t>
      </w:r>
      <w:proofErr w:type="gramEnd"/>
      <w:r w:rsidRPr="00A46A9F">
        <w:rPr>
          <w:rFonts w:ascii="Consolas" w:eastAsia="Times New Roman" w:hAnsi="Consolas" w:cs="Courier New"/>
          <w:color w:val="800000"/>
          <w:sz w:val="20"/>
          <w:szCs w:val="20"/>
        </w:rPr>
        <w:t>1</w:t>
      </w:r>
      <w:r w:rsidRPr="00A46A9F">
        <w:rPr>
          <w:rFonts w:ascii="Consolas" w:eastAsia="Times New Roman" w:hAnsi="Consolas" w:cs="Courier New"/>
          <w:color w:val="000000"/>
          <w:sz w:val="20"/>
          <w:szCs w:val="20"/>
        </w:rPr>
        <w:t xml:space="preserve">); </w:t>
      </w:r>
    </w:p>
    <w:p w14:paraId="72DA19DF" w14:textId="77777777" w:rsidR="00A46A9F" w:rsidRPr="00A46A9F" w:rsidRDefault="00A46A9F" w:rsidP="00A46A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6A9F">
        <w:rPr>
          <w:rFonts w:ascii="Consolas" w:eastAsia="Times New Roman" w:hAnsi="Consolas" w:cs="Courier New"/>
          <w:color w:val="000000"/>
          <w:sz w:val="20"/>
          <w:szCs w:val="20"/>
        </w:rPr>
        <w:t xml:space="preserve">   </w:t>
      </w:r>
      <w:proofErr w:type="gramStart"/>
      <w:r w:rsidRPr="00A46A9F">
        <w:rPr>
          <w:rFonts w:ascii="Consolas" w:eastAsia="Times New Roman" w:hAnsi="Consolas" w:cs="Courier New"/>
          <w:color w:val="000000"/>
          <w:sz w:val="20"/>
          <w:szCs w:val="20"/>
        </w:rPr>
        <w:t>}</w:t>
      </w:r>
      <w:r w:rsidRPr="00A46A9F">
        <w:rPr>
          <w:rFonts w:ascii="Consolas" w:eastAsia="Times New Roman" w:hAnsi="Consolas" w:cs="Courier New"/>
          <w:color w:val="00008B"/>
          <w:sz w:val="20"/>
          <w:szCs w:val="20"/>
        </w:rPr>
        <w:t>catch</w:t>
      </w:r>
      <w:proofErr w:type="gramEnd"/>
      <w:r w:rsidRPr="00A46A9F">
        <w:rPr>
          <w:rFonts w:ascii="Consolas" w:eastAsia="Times New Roman" w:hAnsi="Consolas" w:cs="Courier New"/>
          <w:color w:val="000000"/>
          <w:sz w:val="20"/>
          <w:szCs w:val="20"/>
        </w:rPr>
        <w:t>(</w:t>
      </w:r>
      <w:r w:rsidRPr="00A46A9F">
        <w:rPr>
          <w:rFonts w:ascii="Consolas" w:eastAsia="Times New Roman" w:hAnsi="Consolas" w:cs="Courier New"/>
          <w:color w:val="2B91AF"/>
          <w:sz w:val="20"/>
          <w:szCs w:val="20"/>
        </w:rPr>
        <w:t>Exception</w:t>
      </w:r>
      <w:r w:rsidRPr="00A46A9F">
        <w:rPr>
          <w:rFonts w:ascii="Consolas" w:eastAsia="Times New Roman" w:hAnsi="Consolas" w:cs="Courier New"/>
          <w:color w:val="000000"/>
          <w:sz w:val="20"/>
          <w:szCs w:val="20"/>
        </w:rPr>
        <w:t xml:space="preserve"> ex){</w:t>
      </w:r>
    </w:p>
    <w:p w14:paraId="341F6BC2" w14:textId="77777777" w:rsidR="00A46A9F" w:rsidRPr="00A46A9F" w:rsidRDefault="00A46A9F" w:rsidP="00A46A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6A9F">
        <w:rPr>
          <w:rFonts w:ascii="Consolas" w:eastAsia="Times New Roman" w:hAnsi="Consolas" w:cs="Courier New"/>
          <w:color w:val="000000"/>
          <w:sz w:val="20"/>
          <w:szCs w:val="20"/>
        </w:rPr>
        <w:t xml:space="preserve">     </w:t>
      </w:r>
      <w:proofErr w:type="spellStart"/>
      <w:r w:rsidRPr="00A46A9F">
        <w:rPr>
          <w:rFonts w:ascii="Consolas" w:eastAsia="Times New Roman" w:hAnsi="Consolas" w:cs="Courier New"/>
          <w:color w:val="2B91AF"/>
          <w:sz w:val="20"/>
          <w:szCs w:val="20"/>
        </w:rPr>
        <w:t>System</w:t>
      </w:r>
      <w:r w:rsidRPr="00A46A9F">
        <w:rPr>
          <w:rFonts w:ascii="Consolas" w:eastAsia="Times New Roman" w:hAnsi="Consolas" w:cs="Courier New"/>
          <w:color w:val="000000"/>
          <w:sz w:val="20"/>
          <w:szCs w:val="20"/>
        </w:rPr>
        <w:t>.</w:t>
      </w:r>
      <w:r w:rsidRPr="00A46A9F">
        <w:rPr>
          <w:rFonts w:ascii="Consolas" w:eastAsia="Times New Roman" w:hAnsi="Consolas" w:cs="Courier New"/>
          <w:color w:val="00008B"/>
          <w:sz w:val="20"/>
          <w:szCs w:val="20"/>
        </w:rPr>
        <w:t>out</w:t>
      </w:r>
      <w:r w:rsidRPr="00A46A9F">
        <w:rPr>
          <w:rFonts w:ascii="Consolas" w:eastAsia="Times New Roman" w:hAnsi="Consolas" w:cs="Courier New"/>
          <w:color w:val="000000"/>
          <w:sz w:val="20"/>
          <w:szCs w:val="20"/>
        </w:rPr>
        <w:t>.println</w:t>
      </w:r>
      <w:proofErr w:type="spellEnd"/>
      <w:r w:rsidRPr="00A46A9F">
        <w:rPr>
          <w:rFonts w:ascii="Consolas" w:eastAsia="Times New Roman" w:hAnsi="Consolas" w:cs="Courier New"/>
          <w:color w:val="000000"/>
          <w:sz w:val="20"/>
          <w:szCs w:val="20"/>
        </w:rPr>
        <w:t>(ex);</w:t>
      </w:r>
    </w:p>
    <w:p w14:paraId="3475D31C" w14:textId="77777777" w:rsidR="00A46A9F" w:rsidRPr="00A46A9F" w:rsidRDefault="00A46A9F" w:rsidP="00A46A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6A9F">
        <w:rPr>
          <w:rFonts w:ascii="Consolas" w:eastAsia="Times New Roman" w:hAnsi="Consolas" w:cs="Courier New"/>
          <w:color w:val="000000"/>
          <w:sz w:val="20"/>
          <w:szCs w:val="20"/>
        </w:rPr>
        <w:t xml:space="preserve">    } </w:t>
      </w:r>
    </w:p>
    <w:p w14:paraId="2730A6A6" w14:textId="77777777" w:rsidR="00A46A9F" w:rsidRPr="00A46A9F" w:rsidRDefault="00A46A9F" w:rsidP="00A46A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6A9F">
        <w:rPr>
          <w:rFonts w:ascii="Consolas" w:eastAsia="Times New Roman" w:hAnsi="Consolas" w:cs="Courier New"/>
          <w:color w:val="000000"/>
          <w:sz w:val="20"/>
          <w:szCs w:val="20"/>
        </w:rPr>
        <w:t xml:space="preserve">  }</w:t>
      </w:r>
    </w:p>
    <w:p w14:paraId="1076011B" w14:textId="77777777" w:rsidR="00A46A9F" w:rsidRPr="00A46A9F" w:rsidRDefault="00A46A9F" w:rsidP="00A46A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A46A9F">
        <w:rPr>
          <w:rFonts w:ascii="Consolas" w:eastAsia="Times New Roman" w:hAnsi="Consolas" w:cs="Courier New"/>
          <w:color w:val="000000"/>
          <w:sz w:val="20"/>
          <w:szCs w:val="20"/>
        </w:rPr>
        <w:t>}</w:t>
      </w:r>
    </w:p>
    <w:p w14:paraId="1A151146" w14:textId="77777777" w:rsidR="00A46A9F" w:rsidRPr="00A46A9F" w:rsidRDefault="00A46A9F" w:rsidP="00A46A9F">
      <w:pPr>
        <w:shd w:val="clear" w:color="auto" w:fill="FFFFFF"/>
        <w:spacing w:after="390" w:line="240" w:lineRule="auto"/>
        <w:rPr>
          <w:rFonts w:ascii="Arial" w:eastAsia="Times New Roman" w:hAnsi="Arial" w:cs="Arial"/>
          <w:color w:val="222426"/>
          <w:sz w:val="26"/>
          <w:szCs w:val="26"/>
        </w:rPr>
      </w:pPr>
      <w:r w:rsidRPr="00A46A9F">
        <w:rPr>
          <w:rFonts w:ascii="Arial" w:eastAsia="Times New Roman" w:hAnsi="Arial" w:cs="Arial"/>
          <w:color w:val="222426"/>
          <w:sz w:val="26"/>
          <w:szCs w:val="26"/>
        </w:rPr>
        <w:t>Output:</w:t>
      </w:r>
    </w:p>
    <w:p w14:paraId="35446134" w14:textId="77777777" w:rsidR="00A46A9F" w:rsidRPr="00A46A9F" w:rsidRDefault="00A46A9F" w:rsidP="00A46A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A46A9F">
        <w:rPr>
          <w:rFonts w:ascii="Consolas" w:eastAsia="Times New Roman" w:hAnsi="Consolas" w:cs="Courier New"/>
          <w:color w:val="000000"/>
          <w:sz w:val="20"/>
          <w:szCs w:val="20"/>
        </w:rPr>
        <w:t>java.io.</w:t>
      </w:r>
      <w:r w:rsidRPr="00A46A9F">
        <w:rPr>
          <w:rFonts w:ascii="Consolas" w:eastAsia="Times New Roman" w:hAnsi="Consolas" w:cs="Courier New"/>
          <w:color w:val="2B91AF"/>
          <w:sz w:val="20"/>
          <w:szCs w:val="20"/>
        </w:rPr>
        <w:t>IOException</w:t>
      </w:r>
      <w:proofErr w:type="spellEnd"/>
      <w:r w:rsidRPr="00A46A9F">
        <w:rPr>
          <w:rFonts w:ascii="Consolas" w:eastAsia="Times New Roman" w:hAnsi="Consolas" w:cs="Courier New"/>
          <w:color w:val="000000"/>
          <w:sz w:val="20"/>
          <w:szCs w:val="20"/>
        </w:rPr>
        <w:t xml:space="preserve">: </w:t>
      </w:r>
      <w:proofErr w:type="spellStart"/>
      <w:r w:rsidRPr="00A46A9F">
        <w:rPr>
          <w:rFonts w:ascii="Consolas" w:eastAsia="Times New Roman" w:hAnsi="Consolas" w:cs="Courier New"/>
          <w:color w:val="2B91AF"/>
          <w:sz w:val="20"/>
          <w:szCs w:val="20"/>
        </w:rPr>
        <w:t>IOException</w:t>
      </w:r>
      <w:proofErr w:type="spellEnd"/>
      <w:r w:rsidRPr="00A46A9F">
        <w:rPr>
          <w:rFonts w:ascii="Consolas" w:eastAsia="Times New Roman" w:hAnsi="Consolas" w:cs="Courier New"/>
          <w:color w:val="000000"/>
          <w:sz w:val="20"/>
          <w:szCs w:val="20"/>
        </w:rPr>
        <w:t xml:space="preserve"> </w:t>
      </w:r>
      <w:r w:rsidRPr="00A46A9F">
        <w:rPr>
          <w:rFonts w:ascii="Consolas" w:eastAsia="Times New Roman" w:hAnsi="Consolas" w:cs="Courier New"/>
          <w:color w:val="2B91AF"/>
          <w:sz w:val="20"/>
          <w:szCs w:val="20"/>
        </w:rPr>
        <w:t>Occurred</w:t>
      </w:r>
    </w:p>
    <w:p w14:paraId="1B51D944" w14:textId="77777777" w:rsidR="00A46A9F" w:rsidRDefault="00A46A9F" w:rsidP="005C6327">
      <w:pPr>
        <w:tabs>
          <w:tab w:val="left" w:pos="2110"/>
        </w:tabs>
        <w:rPr>
          <w:rFonts w:cstheme="minorHAnsi"/>
          <w:sz w:val="28"/>
          <w:szCs w:val="28"/>
        </w:rPr>
      </w:pPr>
    </w:p>
    <w:p w14:paraId="2E08C338" w14:textId="77777777" w:rsidR="00A46A9F" w:rsidRDefault="00A46A9F" w:rsidP="005C6327">
      <w:pPr>
        <w:tabs>
          <w:tab w:val="left" w:pos="2110"/>
        </w:tabs>
        <w:rPr>
          <w:rFonts w:cstheme="minorHAnsi"/>
          <w:sz w:val="28"/>
          <w:szCs w:val="28"/>
        </w:rPr>
      </w:pPr>
    </w:p>
    <w:p w14:paraId="21361A0E" w14:textId="77777777" w:rsidR="00A46A9F" w:rsidRDefault="00A46A9F" w:rsidP="005C6327">
      <w:pPr>
        <w:tabs>
          <w:tab w:val="left" w:pos="2110"/>
        </w:tabs>
        <w:rPr>
          <w:rFonts w:cstheme="minorHAnsi"/>
          <w:sz w:val="28"/>
          <w:szCs w:val="28"/>
        </w:rPr>
      </w:pPr>
      <w:proofErr w:type="spellStart"/>
      <w:r>
        <w:rPr>
          <w:rFonts w:cstheme="minorHAnsi"/>
          <w:sz w:val="28"/>
          <w:szCs w:val="28"/>
        </w:rPr>
        <w:lastRenderedPageBreak/>
        <w:t>eg</w:t>
      </w:r>
      <w:proofErr w:type="spellEnd"/>
      <w:r>
        <w:rPr>
          <w:rFonts w:cstheme="minorHAnsi"/>
          <w:sz w:val="28"/>
          <w:szCs w:val="28"/>
        </w:rPr>
        <w:t xml:space="preserve"> </w:t>
      </w:r>
    </w:p>
    <w:p w14:paraId="33925557" w14:textId="77777777" w:rsidR="00A46A9F" w:rsidRDefault="00A46A9F" w:rsidP="00A46A9F">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Example1</w:t>
      </w:r>
      <w:r>
        <w:rPr>
          <w:rStyle w:val="pun"/>
          <w:rFonts w:ascii="Consolas" w:hAnsi="Consolas"/>
          <w:color w:val="000000"/>
        </w:rPr>
        <w:t>{</w:t>
      </w:r>
      <w:r>
        <w:rPr>
          <w:rStyle w:val="pln"/>
          <w:rFonts w:ascii="Consolas" w:hAnsi="Consolas"/>
          <w:color w:val="000000"/>
        </w:rPr>
        <w:t xml:space="preserve">  </w:t>
      </w:r>
    </w:p>
    <w:p w14:paraId="0FE0C4AC" w14:textId="77777777" w:rsidR="00A46A9F" w:rsidRDefault="00A46A9F" w:rsidP="00A46A9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division</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a</w:t>
      </w:r>
      <w:r>
        <w:rPr>
          <w:rStyle w:val="pun"/>
          <w:rFonts w:ascii="Consolas" w:hAnsi="Consolas"/>
          <w:color w:val="000000"/>
        </w:rPr>
        <w:t>,</w:t>
      </w: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b</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throws</w:t>
      </w:r>
      <w:r>
        <w:rPr>
          <w:rStyle w:val="pln"/>
          <w:rFonts w:ascii="Consolas" w:hAnsi="Consolas"/>
          <w:color w:val="000000"/>
        </w:rPr>
        <w:t xml:space="preserve"> </w:t>
      </w:r>
      <w:proofErr w:type="spellStart"/>
      <w:r>
        <w:rPr>
          <w:rStyle w:val="typ"/>
          <w:rFonts w:ascii="Consolas" w:hAnsi="Consolas"/>
          <w:color w:val="2B91AF"/>
        </w:rPr>
        <w:t>ArithmeticException</w:t>
      </w:r>
      <w:proofErr w:type="spellEnd"/>
      <w:r>
        <w:rPr>
          <w:rStyle w:val="pun"/>
          <w:rFonts w:ascii="Consolas" w:hAnsi="Consolas"/>
          <w:color w:val="000000"/>
        </w:rPr>
        <w:t>{</w:t>
      </w:r>
      <w:r>
        <w:rPr>
          <w:rStyle w:val="pln"/>
          <w:rFonts w:ascii="Consolas" w:hAnsi="Consolas"/>
          <w:color w:val="000000"/>
        </w:rPr>
        <w:t xml:space="preserve">  </w:t>
      </w:r>
    </w:p>
    <w:p w14:paraId="3CE5BAB3" w14:textId="77777777" w:rsidR="00A46A9F" w:rsidRDefault="00A46A9F" w:rsidP="00A46A9F">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int</w:t>
      </w:r>
      <w:r>
        <w:rPr>
          <w:rStyle w:val="pln"/>
          <w:rFonts w:ascii="Consolas" w:hAnsi="Consolas"/>
          <w:color w:val="000000"/>
        </w:rPr>
        <w:t xml:space="preserve"> t </w:t>
      </w:r>
      <w:r>
        <w:rPr>
          <w:rStyle w:val="pun"/>
          <w:rFonts w:ascii="Consolas" w:hAnsi="Consolas"/>
          <w:color w:val="000000"/>
        </w:rPr>
        <w:t>=</w:t>
      </w:r>
      <w:r>
        <w:rPr>
          <w:rStyle w:val="pln"/>
          <w:rFonts w:ascii="Consolas" w:hAnsi="Consolas"/>
          <w:color w:val="000000"/>
        </w:rPr>
        <w:t xml:space="preserve"> a</w:t>
      </w:r>
      <w:r>
        <w:rPr>
          <w:rStyle w:val="pun"/>
          <w:rFonts w:ascii="Consolas" w:hAnsi="Consolas"/>
          <w:color w:val="000000"/>
        </w:rPr>
        <w:t>/</w:t>
      </w:r>
      <w:r>
        <w:rPr>
          <w:rStyle w:val="pln"/>
          <w:rFonts w:ascii="Consolas" w:hAnsi="Consolas"/>
          <w:color w:val="000000"/>
        </w:rPr>
        <w:t>b</w:t>
      </w:r>
      <w:r>
        <w:rPr>
          <w:rStyle w:val="pun"/>
          <w:rFonts w:ascii="Consolas" w:hAnsi="Consolas"/>
          <w:color w:val="000000"/>
        </w:rPr>
        <w:t>;</w:t>
      </w:r>
    </w:p>
    <w:p w14:paraId="5438320D" w14:textId="77777777" w:rsidR="00A46A9F" w:rsidRDefault="00A46A9F" w:rsidP="00A46A9F">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return</w:t>
      </w:r>
      <w:r>
        <w:rPr>
          <w:rStyle w:val="pln"/>
          <w:rFonts w:ascii="Consolas" w:hAnsi="Consolas"/>
          <w:color w:val="000000"/>
        </w:rPr>
        <w:t xml:space="preserve"> t</w:t>
      </w:r>
      <w:r>
        <w:rPr>
          <w:rStyle w:val="pun"/>
          <w:rFonts w:ascii="Consolas" w:hAnsi="Consolas"/>
          <w:color w:val="000000"/>
        </w:rPr>
        <w:t>;</w:t>
      </w:r>
    </w:p>
    <w:p w14:paraId="0AE51270" w14:textId="77777777" w:rsidR="00A46A9F" w:rsidRDefault="00A46A9F" w:rsidP="00A46A9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110113E1" w14:textId="77777777" w:rsidR="00A46A9F" w:rsidRDefault="00A46A9F" w:rsidP="00A46A9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p>
    <w:p w14:paraId="71645343" w14:textId="77777777" w:rsidR="00A46A9F" w:rsidRDefault="00A46A9F" w:rsidP="00A46A9F">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Example1</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Example1</w:t>
      </w:r>
      <w:r>
        <w:rPr>
          <w:rStyle w:val="pun"/>
          <w:rFonts w:ascii="Consolas" w:hAnsi="Consolas"/>
          <w:color w:val="000000"/>
        </w:rPr>
        <w:t>();</w:t>
      </w:r>
    </w:p>
    <w:p w14:paraId="30DB17D8" w14:textId="77777777" w:rsidR="00A46A9F" w:rsidRDefault="00A46A9F" w:rsidP="00A46A9F">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kwd"/>
          <w:rFonts w:ascii="Consolas" w:hAnsi="Consolas"/>
          <w:color w:val="00008B"/>
        </w:rPr>
        <w:t>try</w:t>
      </w:r>
      <w:r>
        <w:rPr>
          <w:rStyle w:val="pun"/>
          <w:rFonts w:ascii="Consolas" w:hAnsi="Consolas"/>
          <w:color w:val="000000"/>
        </w:rPr>
        <w:t>{</w:t>
      </w:r>
      <w:proofErr w:type="gramEnd"/>
    </w:p>
    <w:p w14:paraId="602E7F86" w14:textId="77777777" w:rsidR="00A46A9F" w:rsidRDefault="00A46A9F" w:rsidP="00A46A9F">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End"/>
      <w:r>
        <w:rPr>
          <w:rStyle w:val="pln"/>
          <w:rFonts w:ascii="Consolas" w:hAnsi="Consolas"/>
          <w:color w:val="000000"/>
        </w:rPr>
        <w:t>obj</w:t>
      </w:r>
      <w:r>
        <w:rPr>
          <w:rStyle w:val="pun"/>
          <w:rFonts w:ascii="Consolas" w:hAnsi="Consolas"/>
          <w:color w:val="000000"/>
        </w:rPr>
        <w:t>.</w:t>
      </w:r>
      <w:r>
        <w:rPr>
          <w:rStyle w:val="pln"/>
          <w:rFonts w:ascii="Consolas" w:hAnsi="Consolas"/>
          <w:color w:val="000000"/>
        </w:rPr>
        <w:t>division</w:t>
      </w:r>
      <w:proofErr w:type="spellEnd"/>
      <w:r>
        <w:rPr>
          <w:rStyle w:val="pun"/>
          <w:rFonts w:ascii="Consolas" w:hAnsi="Consolas"/>
          <w:color w:val="000000"/>
        </w:rPr>
        <w:t>(</w:t>
      </w:r>
      <w:r>
        <w:rPr>
          <w:rStyle w:val="lit"/>
          <w:rFonts w:ascii="Consolas" w:hAnsi="Consolas"/>
          <w:color w:val="800000"/>
        </w:rPr>
        <w:t>15</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r>
        <w:rPr>
          <w:rStyle w:val="pln"/>
          <w:rFonts w:ascii="Consolas" w:hAnsi="Consolas"/>
          <w:color w:val="000000"/>
        </w:rPr>
        <w:t xml:space="preserve">  </w:t>
      </w:r>
    </w:p>
    <w:p w14:paraId="72DF3183" w14:textId="77777777" w:rsidR="00A46A9F" w:rsidRDefault="00A46A9F" w:rsidP="00A46A9F">
      <w:pPr>
        <w:pStyle w:val="HTMLPreformatted"/>
        <w:shd w:val="clear" w:color="auto" w:fill="EEEEEE"/>
        <w:rPr>
          <w:rStyle w:val="pln"/>
          <w:rFonts w:ascii="Consolas" w:hAnsi="Consolas"/>
          <w:color w:val="000000"/>
        </w:rPr>
      </w:pPr>
      <w:r>
        <w:rPr>
          <w:rStyle w:val="pln"/>
          <w:rFonts w:ascii="Consolas" w:hAnsi="Consolas"/>
          <w:color w:val="000000"/>
        </w:rPr>
        <w:tab/>
      </w:r>
      <w:r>
        <w:rPr>
          <w:rStyle w:val="pun"/>
          <w:rFonts w:ascii="Consolas" w:hAnsi="Consolas"/>
          <w:color w:val="000000"/>
        </w:rPr>
        <w:t>}</w:t>
      </w:r>
    </w:p>
    <w:p w14:paraId="777B55C3" w14:textId="77777777" w:rsidR="00A46A9F" w:rsidRDefault="00A46A9F" w:rsidP="00A46A9F">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kwd"/>
          <w:rFonts w:ascii="Consolas" w:hAnsi="Consolas"/>
          <w:color w:val="00008B"/>
        </w:rPr>
        <w:t>catch</w:t>
      </w:r>
      <w:r>
        <w:rPr>
          <w:rStyle w:val="pun"/>
          <w:rFonts w:ascii="Consolas" w:hAnsi="Consolas"/>
          <w:color w:val="000000"/>
        </w:rPr>
        <w:t>(</w:t>
      </w:r>
      <w:proofErr w:type="spellStart"/>
      <w:proofErr w:type="gramEnd"/>
      <w:r>
        <w:rPr>
          <w:rStyle w:val="typ"/>
          <w:rFonts w:ascii="Consolas" w:hAnsi="Consolas"/>
          <w:color w:val="2B91AF"/>
        </w:rPr>
        <w:t>ArithmeticException</w:t>
      </w:r>
      <w:proofErr w:type="spellEnd"/>
      <w:r>
        <w:rPr>
          <w:rStyle w:val="pln"/>
          <w:rFonts w:ascii="Consolas" w:hAnsi="Consolas"/>
          <w:color w:val="000000"/>
        </w:rPr>
        <w:t xml:space="preserve"> e</w:t>
      </w:r>
      <w:r>
        <w:rPr>
          <w:rStyle w:val="pun"/>
          <w:rFonts w:ascii="Consolas" w:hAnsi="Consolas"/>
          <w:color w:val="000000"/>
        </w:rPr>
        <w:t>){</w:t>
      </w:r>
    </w:p>
    <w:p w14:paraId="51961EB0" w14:textId="77777777" w:rsidR="00A46A9F" w:rsidRDefault="00A46A9F" w:rsidP="00A46A9F">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"You shouldn't divide number by zero"</w:t>
      </w:r>
      <w:r>
        <w:rPr>
          <w:rStyle w:val="pun"/>
          <w:rFonts w:ascii="Consolas" w:hAnsi="Consolas"/>
          <w:color w:val="000000"/>
        </w:rPr>
        <w:t>);</w:t>
      </w:r>
    </w:p>
    <w:p w14:paraId="072421BA" w14:textId="77777777" w:rsidR="00A46A9F" w:rsidRDefault="00A46A9F" w:rsidP="00A46A9F">
      <w:pPr>
        <w:pStyle w:val="HTMLPreformatted"/>
        <w:shd w:val="clear" w:color="auto" w:fill="EEEEEE"/>
        <w:rPr>
          <w:rStyle w:val="pln"/>
          <w:rFonts w:ascii="Consolas" w:hAnsi="Consolas"/>
          <w:color w:val="000000"/>
        </w:rPr>
      </w:pPr>
      <w:r>
        <w:rPr>
          <w:rStyle w:val="pln"/>
          <w:rFonts w:ascii="Consolas" w:hAnsi="Consolas"/>
          <w:color w:val="000000"/>
        </w:rPr>
        <w:tab/>
      </w:r>
      <w:r>
        <w:rPr>
          <w:rStyle w:val="pun"/>
          <w:rFonts w:ascii="Consolas" w:hAnsi="Consolas"/>
          <w:color w:val="000000"/>
        </w:rPr>
        <w:t>}</w:t>
      </w:r>
    </w:p>
    <w:p w14:paraId="102EA39B" w14:textId="77777777" w:rsidR="00A46A9F" w:rsidRDefault="00A46A9F" w:rsidP="00A46A9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68472C46" w14:textId="77777777" w:rsidR="00A46A9F" w:rsidRDefault="00A46A9F" w:rsidP="00A46A9F">
      <w:pPr>
        <w:pStyle w:val="HTMLPreformatted"/>
        <w:shd w:val="clear" w:color="auto" w:fill="EEEEEE"/>
        <w:rPr>
          <w:rFonts w:ascii="Consolas" w:hAnsi="Consolas"/>
          <w:color w:val="222426"/>
        </w:rPr>
      </w:pPr>
      <w:r>
        <w:rPr>
          <w:rStyle w:val="pun"/>
          <w:rFonts w:ascii="Consolas" w:hAnsi="Consolas"/>
          <w:color w:val="000000"/>
        </w:rPr>
        <w:t>}</w:t>
      </w:r>
    </w:p>
    <w:p w14:paraId="0D7A77C3" w14:textId="77777777" w:rsidR="00A46A9F" w:rsidRDefault="00A46A9F" w:rsidP="00A46A9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14:paraId="2E5130C2" w14:textId="77777777" w:rsidR="00A46A9F" w:rsidRDefault="00A46A9F" w:rsidP="00A46A9F">
      <w:pPr>
        <w:pStyle w:val="HTMLPreformatted"/>
        <w:shd w:val="clear" w:color="auto" w:fill="EEEEEE"/>
        <w:rPr>
          <w:rFonts w:ascii="Consolas" w:hAnsi="Consolas"/>
          <w:color w:val="222426"/>
        </w:rPr>
      </w:pPr>
      <w:r>
        <w:rPr>
          <w:rStyle w:val="typ"/>
          <w:rFonts w:ascii="Consolas" w:hAnsi="Consolas"/>
          <w:color w:val="2B91AF"/>
        </w:rPr>
        <w:t>You</w:t>
      </w:r>
      <w:r>
        <w:rPr>
          <w:rStyle w:val="pln"/>
          <w:rFonts w:ascii="Consolas" w:hAnsi="Consolas"/>
          <w:color w:val="000000"/>
        </w:rPr>
        <w:t xml:space="preserve"> shouldn</w:t>
      </w:r>
      <w:r>
        <w:rPr>
          <w:rStyle w:val="str"/>
          <w:rFonts w:ascii="Consolas" w:hAnsi="Consolas"/>
          <w:color w:val="800000"/>
        </w:rPr>
        <w:t>'t divide number by zero</w:t>
      </w:r>
    </w:p>
    <w:p w14:paraId="7BC84FCD" w14:textId="77777777" w:rsidR="00A46A9F" w:rsidRDefault="00A46A9F" w:rsidP="005C6327">
      <w:pPr>
        <w:tabs>
          <w:tab w:val="left" w:pos="2110"/>
        </w:tabs>
        <w:rPr>
          <w:rFonts w:cstheme="minorHAnsi"/>
          <w:sz w:val="28"/>
          <w:szCs w:val="28"/>
        </w:rPr>
      </w:pPr>
    </w:p>
    <w:p w14:paraId="4EAA56B2" w14:textId="77777777" w:rsidR="00D47D40" w:rsidRDefault="00D47D40" w:rsidP="005C6327">
      <w:pPr>
        <w:tabs>
          <w:tab w:val="left" w:pos="2110"/>
        </w:tabs>
        <w:rPr>
          <w:rFonts w:cstheme="minorHAnsi"/>
          <w:sz w:val="28"/>
          <w:szCs w:val="28"/>
        </w:rPr>
      </w:pPr>
    </w:p>
    <w:p w14:paraId="77CCC1CD" w14:textId="77777777" w:rsidR="00D47D40" w:rsidRDefault="00D47D40" w:rsidP="005C6327">
      <w:pPr>
        <w:tabs>
          <w:tab w:val="left" w:pos="2110"/>
        </w:tabs>
        <w:rPr>
          <w:rFonts w:cstheme="minorHAnsi"/>
          <w:sz w:val="28"/>
          <w:szCs w:val="28"/>
        </w:rPr>
      </w:pPr>
    </w:p>
    <w:p w14:paraId="0533DF32" w14:textId="77777777" w:rsidR="00D47D40" w:rsidRDefault="00D47D40" w:rsidP="005C6327">
      <w:pPr>
        <w:tabs>
          <w:tab w:val="left" w:pos="2110"/>
        </w:tabs>
        <w:rPr>
          <w:rFonts w:cstheme="minorHAnsi"/>
          <w:sz w:val="28"/>
          <w:szCs w:val="28"/>
        </w:rPr>
      </w:pPr>
    </w:p>
    <w:p w14:paraId="32062F3F" w14:textId="77777777" w:rsidR="00D47D40" w:rsidRDefault="00D47D40" w:rsidP="005C6327">
      <w:pPr>
        <w:tabs>
          <w:tab w:val="left" w:pos="2110"/>
        </w:tabs>
        <w:rPr>
          <w:rFonts w:cstheme="minorHAnsi"/>
          <w:sz w:val="28"/>
          <w:szCs w:val="28"/>
        </w:rPr>
      </w:pPr>
    </w:p>
    <w:p w14:paraId="324F5290" w14:textId="77777777" w:rsidR="00D47D40" w:rsidRDefault="00D47D40" w:rsidP="005C6327">
      <w:pPr>
        <w:tabs>
          <w:tab w:val="left" w:pos="2110"/>
        </w:tabs>
        <w:rPr>
          <w:rFonts w:cstheme="minorHAnsi"/>
          <w:sz w:val="28"/>
          <w:szCs w:val="28"/>
        </w:rPr>
      </w:pPr>
    </w:p>
    <w:p w14:paraId="281F2D83" w14:textId="77777777" w:rsidR="00D47D40" w:rsidRDefault="00D47D40" w:rsidP="005C6327">
      <w:pPr>
        <w:tabs>
          <w:tab w:val="left" w:pos="2110"/>
        </w:tabs>
        <w:rPr>
          <w:rFonts w:cstheme="minorHAnsi"/>
          <w:sz w:val="28"/>
          <w:szCs w:val="28"/>
        </w:rPr>
      </w:pPr>
    </w:p>
    <w:p w14:paraId="4F21D434" w14:textId="77777777" w:rsidR="00D47D40" w:rsidRDefault="00D47D40" w:rsidP="005C6327">
      <w:pPr>
        <w:tabs>
          <w:tab w:val="left" w:pos="2110"/>
        </w:tabs>
        <w:rPr>
          <w:rFonts w:cstheme="minorHAnsi"/>
          <w:sz w:val="28"/>
          <w:szCs w:val="28"/>
        </w:rPr>
      </w:pPr>
    </w:p>
    <w:p w14:paraId="5FD6B205" w14:textId="77777777" w:rsidR="00D47D40" w:rsidRDefault="00D47D40" w:rsidP="005C6327">
      <w:pPr>
        <w:tabs>
          <w:tab w:val="left" w:pos="2110"/>
        </w:tabs>
        <w:rPr>
          <w:rFonts w:cstheme="minorHAnsi"/>
          <w:sz w:val="28"/>
          <w:szCs w:val="28"/>
        </w:rPr>
      </w:pPr>
    </w:p>
    <w:p w14:paraId="4A784F92" w14:textId="7137808D" w:rsidR="00D47D40" w:rsidRDefault="00D47D40" w:rsidP="005C6327">
      <w:pPr>
        <w:tabs>
          <w:tab w:val="left" w:pos="2110"/>
        </w:tabs>
        <w:rPr>
          <w:rFonts w:cstheme="minorHAnsi"/>
          <w:sz w:val="28"/>
          <w:szCs w:val="28"/>
        </w:rPr>
      </w:pPr>
    </w:p>
    <w:p w14:paraId="794B96A2" w14:textId="63DEB6F7" w:rsidR="00CA58DE" w:rsidRDefault="00CA58DE" w:rsidP="005C6327">
      <w:pPr>
        <w:tabs>
          <w:tab w:val="left" w:pos="2110"/>
        </w:tabs>
        <w:rPr>
          <w:rFonts w:cstheme="minorHAnsi"/>
          <w:sz w:val="28"/>
          <w:szCs w:val="28"/>
        </w:rPr>
      </w:pPr>
    </w:p>
    <w:p w14:paraId="721E1425" w14:textId="06F7B74C" w:rsidR="00CA58DE" w:rsidRDefault="00CA58DE" w:rsidP="005C6327">
      <w:pPr>
        <w:tabs>
          <w:tab w:val="left" w:pos="2110"/>
        </w:tabs>
        <w:rPr>
          <w:rFonts w:cstheme="minorHAnsi"/>
          <w:sz w:val="28"/>
          <w:szCs w:val="28"/>
        </w:rPr>
      </w:pPr>
    </w:p>
    <w:p w14:paraId="683F88CB" w14:textId="77777777" w:rsidR="00CA58DE" w:rsidRDefault="00CA58DE" w:rsidP="005C6327">
      <w:pPr>
        <w:tabs>
          <w:tab w:val="left" w:pos="2110"/>
        </w:tabs>
        <w:rPr>
          <w:rFonts w:cstheme="minorHAnsi"/>
          <w:sz w:val="28"/>
          <w:szCs w:val="28"/>
        </w:rPr>
      </w:pPr>
    </w:p>
    <w:p w14:paraId="04916125" w14:textId="77777777" w:rsidR="00D47D40" w:rsidRDefault="00D47D40" w:rsidP="005C6327">
      <w:pPr>
        <w:tabs>
          <w:tab w:val="left" w:pos="2110"/>
        </w:tabs>
        <w:rPr>
          <w:rFonts w:cstheme="minorHAnsi"/>
          <w:sz w:val="28"/>
          <w:szCs w:val="28"/>
        </w:rPr>
      </w:pPr>
    </w:p>
    <w:p w14:paraId="58487865" w14:textId="77777777" w:rsidR="00D47D40" w:rsidRPr="00D47D40" w:rsidRDefault="00D47D40" w:rsidP="00D47D40">
      <w:pPr>
        <w:spacing w:after="251" w:line="240" w:lineRule="auto"/>
        <w:textAlignment w:val="baseline"/>
        <w:outlineLvl w:val="0"/>
        <w:rPr>
          <w:rFonts w:ascii="Times New Roman" w:eastAsia="Times New Roman" w:hAnsi="Times New Roman" w:cs="Times New Roman"/>
          <w:kern w:val="36"/>
          <w:sz w:val="47"/>
          <w:szCs w:val="47"/>
        </w:rPr>
      </w:pPr>
      <w:r w:rsidRPr="00D47D40">
        <w:rPr>
          <w:rFonts w:ascii="Times New Roman" w:eastAsia="Times New Roman" w:hAnsi="Times New Roman" w:cs="Times New Roman"/>
          <w:kern w:val="36"/>
          <w:sz w:val="47"/>
          <w:szCs w:val="47"/>
        </w:rPr>
        <w:t>Types of Exception in Java with Examples</w:t>
      </w:r>
    </w:p>
    <w:p w14:paraId="6F3F9E1E" w14:textId="77777777" w:rsidR="00D47D40" w:rsidRPr="00D47D40" w:rsidRDefault="00D47D40" w:rsidP="00D47D40">
      <w:pPr>
        <w:spacing w:after="167" w:line="240" w:lineRule="auto"/>
        <w:textAlignment w:val="baseline"/>
        <w:rPr>
          <w:rFonts w:ascii="Arial" w:eastAsia="Times New Roman" w:hAnsi="Arial" w:cs="Arial"/>
          <w:sz w:val="27"/>
          <w:szCs w:val="27"/>
        </w:rPr>
      </w:pPr>
      <w:r w:rsidRPr="00D47D40">
        <w:rPr>
          <w:rFonts w:ascii="Arial" w:eastAsia="Times New Roman" w:hAnsi="Arial" w:cs="Arial"/>
          <w:sz w:val="27"/>
          <w:szCs w:val="27"/>
        </w:rPr>
        <w:t>Java defines several types of exceptions that relate to its various class libraries. Java also allows users to define their own exceptions.</w:t>
      </w:r>
    </w:p>
    <w:p w14:paraId="76A1E685" w14:textId="77777777" w:rsidR="00D47D40" w:rsidRDefault="005A4F71" w:rsidP="005C6327">
      <w:pPr>
        <w:tabs>
          <w:tab w:val="left" w:pos="2110"/>
        </w:tabs>
        <w:rPr>
          <w:rFonts w:cstheme="minorHAnsi"/>
          <w:sz w:val="28"/>
          <w:szCs w:val="28"/>
        </w:rPr>
      </w:pPr>
      <w:r>
        <w:rPr>
          <w:noProof/>
          <w:lang w:val="en-IN" w:eastAsia="en-IN"/>
        </w:rPr>
        <w:drawing>
          <wp:inline distT="0" distB="0" distL="0" distR="0" wp14:anchorId="46C33E80" wp14:editId="4B4189D8">
            <wp:extent cx="5943600" cy="2170259"/>
            <wp:effectExtent l="19050" t="0" r="0" b="0"/>
            <wp:docPr id="26" name="Picture 26" descr="exception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ceptions-in-java"/>
                    <pic:cNvPicPr>
                      <a:picLocks noChangeAspect="1" noChangeArrowheads="1"/>
                    </pic:cNvPicPr>
                  </pic:nvPicPr>
                  <pic:blipFill>
                    <a:blip r:embed="rId13"/>
                    <a:srcRect/>
                    <a:stretch>
                      <a:fillRect/>
                    </a:stretch>
                  </pic:blipFill>
                  <pic:spPr bwMode="auto">
                    <a:xfrm>
                      <a:off x="0" y="0"/>
                      <a:ext cx="5943600" cy="2170259"/>
                    </a:xfrm>
                    <a:prstGeom prst="rect">
                      <a:avLst/>
                    </a:prstGeom>
                    <a:noFill/>
                    <a:ln w="9525">
                      <a:noFill/>
                      <a:miter lim="800000"/>
                      <a:headEnd/>
                      <a:tailEnd/>
                    </a:ln>
                  </pic:spPr>
                </pic:pic>
              </a:graphicData>
            </a:graphic>
          </wp:inline>
        </w:drawing>
      </w:r>
    </w:p>
    <w:p w14:paraId="3C1585CF" w14:textId="77777777" w:rsidR="005A4F71" w:rsidRDefault="005A4F71" w:rsidP="005C6327">
      <w:pPr>
        <w:tabs>
          <w:tab w:val="left" w:pos="2110"/>
        </w:tabs>
        <w:rPr>
          <w:rFonts w:cstheme="minorHAnsi"/>
          <w:sz w:val="28"/>
          <w:szCs w:val="28"/>
        </w:rPr>
      </w:pPr>
    </w:p>
    <w:p w14:paraId="20BB3C07" w14:textId="77777777" w:rsidR="005A4F71" w:rsidRPr="005A4F71" w:rsidRDefault="005A4F71" w:rsidP="005A4F71">
      <w:pPr>
        <w:shd w:val="clear" w:color="auto" w:fill="FFFFFF"/>
        <w:spacing w:after="150" w:line="240" w:lineRule="auto"/>
        <w:textAlignment w:val="baseline"/>
        <w:rPr>
          <w:rFonts w:ascii="Arial" w:eastAsia="Times New Roman" w:hAnsi="Arial" w:cs="Arial"/>
          <w:sz w:val="24"/>
          <w:szCs w:val="24"/>
        </w:rPr>
      </w:pPr>
      <w:r w:rsidRPr="005A4F71">
        <w:rPr>
          <w:rFonts w:ascii="Arial" w:eastAsia="Times New Roman" w:hAnsi="Arial" w:cs="Arial"/>
          <w:b/>
          <w:sz w:val="24"/>
          <w:szCs w:val="24"/>
        </w:rPr>
        <w:t>Built-in exceptions</w:t>
      </w:r>
      <w:r w:rsidRPr="005A4F71">
        <w:rPr>
          <w:rFonts w:ascii="Arial" w:eastAsia="Times New Roman" w:hAnsi="Arial" w:cs="Arial"/>
          <w:sz w:val="24"/>
          <w:szCs w:val="24"/>
        </w:rPr>
        <w:t xml:space="preserve"> are the exceptions which are available in Java libraries. These exceptions are suitable to explain certain error situations. Below is the list of important built-in exceptions in Java.</w:t>
      </w:r>
    </w:p>
    <w:p w14:paraId="49FAAC9D" w14:textId="77777777" w:rsidR="005A4F71" w:rsidRPr="005A4F71" w:rsidRDefault="005A4F71" w:rsidP="005A4F71">
      <w:pPr>
        <w:spacing w:after="0" w:line="240" w:lineRule="auto"/>
        <w:rPr>
          <w:rFonts w:ascii="Times New Roman" w:eastAsia="Times New Roman" w:hAnsi="Times New Roman" w:cs="Times New Roman"/>
          <w:sz w:val="24"/>
          <w:szCs w:val="24"/>
        </w:rPr>
      </w:pPr>
    </w:p>
    <w:p w14:paraId="30BCD53C"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Arial" w:eastAsia="Times New Roman" w:hAnsi="Arial" w:cs="Arial"/>
          <w:sz w:val="24"/>
          <w:szCs w:val="24"/>
        </w:rPr>
        <w:br/>
      </w:r>
    </w:p>
    <w:p w14:paraId="574D1C3D" w14:textId="77777777" w:rsidR="005A4F71" w:rsidRPr="005A4F71" w:rsidRDefault="005A4F71" w:rsidP="005A4F71">
      <w:pPr>
        <w:numPr>
          <w:ilvl w:val="0"/>
          <w:numId w:val="29"/>
        </w:numPr>
        <w:shd w:val="clear" w:color="auto" w:fill="FFFFFF"/>
        <w:spacing w:after="0" w:line="240" w:lineRule="auto"/>
        <w:ind w:left="540"/>
        <w:textAlignment w:val="baseline"/>
        <w:rPr>
          <w:rFonts w:ascii="Arial" w:eastAsia="Times New Roman" w:hAnsi="Arial" w:cs="Arial"/>
          <w:sz w:val="24"/>
          <w:szCs w:val="24"/>
        </w:rPr>
      </w:pPr>
      <w:proofErr w:type="spellStart"/>
      <w:r w:rsidRPr="005A4F71">
        <w:rPr>
          <w:rFonts w:ascii="Arial" w:eastAsia="Times New Roman" w:hAnsi="Arial" w:cs="Arial"/>
          <w:b/>
          <w:bCs/>
          <w:sz w:val="24"/>
          <w:szCs w:val="24"/>
        </w:rPr>
        <w:t>ArithmeticException</w:t>
      </w:r>
      <w:proofErr w:type="spellEnd"/>
      <w:r w:rsidRPr="005A4F71">
        <w:rPr>
          <w:rFonts w:ascii="Arial" w:eastAsia="Times New Roman" w:hAnsi="Arial" w:cs="Arial"/>
          <w:sz w:val="24"/>
          <w:szCs w:val="24"/>
        </w:rPr>
        <w:br/>
        <w:t>It is thrown when an exceptional condition has occurred in an arithmetic operation.</w:t>
      </w:r>
    </w:p>
    <w:p w14:paraId="444127E7" w14:textId="77777777" w:rsidR="005A4F71" w:rsidRPr="005A4F71" w:rsidRDefault="005A4F71" w:rsidP="005A4F71">
      <w:pPr>
        <w:numPr>
          <w:ilvl w:val="0"/>
          <w:numId w:val="29"/>
        </w:numPr>
        <w:shd w:val="clear" w:color="auto" w:fill="FFFFFF"/>
        <w:spacing w:after="0" w:line="240" w:lineRule="auto"/>
        <w:ind w:left="540"/>
        <w:textAlignment w:val="baseline"/>
        <w:rPr>
          <w:rFonts w:ascii="Arial" w:eastAsia="Times New Roman" w:hAnsi="Arial" w:cs="Arial"/>
          <w:sz w:val="24"/>
          <w:szCs w:val="24"/>
        </w:rPr>
      </w:pPr>
      <w:proofErr w:type="spellStart"/>
      <w:r w:rsidRPr="005A4F71">
        <w:rPr>
          <w:rFonts w:ascii="Arial" w:eastAsia="Times New Roman" w:hAnsi="Arial" w:cs="Arial"/>
          <w:b/>
          <w:bCs/>
          <w:sz w:val="24"/>
          <w:szCs w:val="24"/>
        </w:rPr>
        <w:t>ArrayIndexOutOfBoundsException</w:t>
      </w:r>
      <w:proofErr w:type="spellEnd"/>
      <w:r w:rsidRPr="005A4F71">
        <w:rPr>
          <w:rFonts w:ascii="Arial" w:eastAsia="Times New Roman" w:hAnsi="Arial" w:cs="Arial"/>
          <w:b/>
          <w:bCs/>
          <w:sz w:val="24"/>
          <w:szCs w:val="24"/>
          <w:bdr w:val="none" w:sz="0" w:space="0" w:color="auto" w:frame="1"/>
        </w:rPr>
        <w:br/>
      </w:r>
      <w:r w:rsidRPr="005A4F71">
        <w:rPr>
          <w:rFonts w:ascii="Arial" w:eastAsia="Times New Roman" w:hAnsi="Arial" w:cs="Arial"/>
          <w:sz w:val="24"/>
          <w:szCs w:val="24"/>
        </w:rPr>
        <w:t>It is thrown to indicate that an array has been accessed with an illegal index. The index is either negative or greater than or equal to the size of the array.</w:t>
      </w:r>
    </w:p>
    <w:p w14:paraId="12A4974C" w14:textId="77777777" w:rsidR="005A4F71" w:rsidRPr="005A4F71" w:rsidRDefault="005A4F71" w:rsidP="005A4F71">
      <w:pPr>
        <w:numPr>
          <w:ilvl w:val="0"/>
          <w:numId w:val="29"/>
        </w:numPr>
        <w:shd w:val="clear" w:color="auto" w:fill="FFFFFF"/>
        <w:spacing w:after="0" w:line="240" w:lineRule="auto"/>
        <w:ind w:left="540"/>
        <w:textAlignment w:val="baseline"/>
        <w:rPr>
          <w:rFonts w:ascii="Arial" w:eastAsia="Times New Roman" w:hAnsi="Arial" w:cs="Arial"/>
          <w:sz w:val="24"/>
          <w:szCs w:val="24"/>
        </w:rPr>
      </w:pPr>
      <w:proofErr w:type="spellStart"/>
      <w:r w:rsidRPr="005A4F71">
        <w:rPr>
          <w:rFonts w:ascii="Arial" w:eastAsia="Times New Roman" w:hAnsi="Arial" w:cs="Arial"/>
          <w:b/>
          <w:bCs/>
          <w:sz w:val="24"/>
          <w:szCs w:val="24"/>
        </w:rPr>
        <w:t>ClassNotFoundException</w:t>
      </w:r>
      <w:proofErr w:type="spellEnd"/>
      <w:r w:rsidRPr="005A4F71">
        <w:rPr>
          <w:rFonts w:ascii="Arial" w:eastAsia="Times New Roman" w:hAnsi="Arial" w:cs="Arial"/>
          <w:b/>
          <w:bCs/>
          <w:sz w:val="24"/>
          <w:szCs w:val="24"/>
          <w:bdr w:val="none" w:sz="0" w:space="0" w:color="auto" w:frame="1"/>
        </w:rPr>
        <w:br/>
      </w:r>
      <w:r w:rsidRPr="005A4F71">
        <w:rPr>
          <w:rFonts w:ascii="Arial" w:eastAsia="Times New Roman" w:hAnsi="Arial" w:cs="Arial"/>
          <w:sz w:val="24"/>
          <w:szCs w:val="24"/>
        </w:rPr>
        <w:t>This Exception is raised when we try to access a class whose definition is not found</w:t>
      </w:r>
    </w:p>
    <w:p w14:paraId="4F4CF1EF" w14:textId="77777777" w:rsidR="005A4F71" w:rsidRPr="005A4F71" w:rsidRDefault="005A4F71" w:rsidP="005A4F71">
      <w:pPr>
        <w:numPr>
          <w:ilvl w:val="0"/>
          <w:numId w:val="29"/>
        </w:numPr>
        <w:shd w:val="clear" w:color="auto" w:fill="FFFFFF"/>
        <w:spacing w:after="0" w:line="240" w:lineRule="auto"/>
        <w:ind w:left="540"/>
        <w:textAlignment w:val="baseline"/>
        <w:rPr>
          <w:rFonts w:ascii="Arial" w:eastAsia="Times New Roman" w:hAnsi="Arial" w:cs="Arial"/>
          <w:sz w:val="24"/>
          <w:szCs w:val="24"/>
        </w:rPr>
      </w:pPr>
      <w:proofErr w:type="spellStart"/>
      <w:r w:rsidRPr="005A4F71">
        <w:rPr>
          <w:rFonts w:ascii="Arial" w:eastAsia="Times New Roman" w:hAnsi="Arial" w:cs="Arial"/>
          <w:b/>
          <w:bCs/>
          <w:sz w:val="24"/>
          <w:szCs w:val="24"/>
        </w:rPr>
        <w:t>FileNotFoundException</w:t>
      </w:r>
      <w:proofErr w:type="spellEnd"/>
      <w:r w:rsidRPr="005A4F71">
        <w:rPr>
          <w:rFonts w:ascii="Arial" w:eastAsia="Times New Roman" w:hAnsi="Arial" w:cs="Arial"/>
          <w:b/>
          <w:bCs/>
          <w:sz w:val="24"/>
          <w:szCs w:val="24"/>
          <w:bdr w:val="none" w:sz="0" w:space="0" w:color="auto" w:frame="1"/>
        </w:rPr>
        <w:br/>
      </w:r>
      <w:r w:rsidRPr="005A4F71">
        <w:rPr>
          <w:rFonts w:ascii="Arial" w:eastAsia="Times New Roman" w:hAnsi="Arial" w:cs="Arial"/>
          <w:sz w:val="24"/>
          <w:szCs w:val="24"/>
        </w:rPr>
        <w:t>This Exception is raised when a file is not accessible or does not open.</w:t>
      </w:r>
    </w:p>
    <w:p w14:paraId="55EA47EC" w14:textId="77777777" w:rsidR="005A4F71" w:rsidRPr="005A4F71" w:rsidRDefault="005A4F71" w:rsidP="005A4F71">
      <w:pPr>
        <w:numPr>
          <w:ilvl w:val="0"/>
          <w:numId w:val="29"/>
        </w:numPr>
        <w:shd w:val="clear" w:color="auto" w:fill="FFFFFF"/>
        <w:spacing w:after="0" w:line="240" w:lineRule="auto"/>
        <w:ind w:left="540"/>
        <w:textAlignment w:val="baseline"/>
        <w:rPr>
          <w:rFonts w:ascii="Arial" w:eastAsia="Times New Roman" w:hAnsi="Arial" w:cs="Arial"/>
          <w:sz w:val="24"/>
          <w:szCs w:val="24"/>
        </w:rPr>
      </w:pPr>
      <w:proofErr w:type="spellStart"/>
      <w:r w:rsidRPr="005A4F71">
        <w:rPr>
          <w:rFonts w:ascii="Arial" w:eastAsia="Times New Roman" w:hAnsi="Arial" w:cs="Arial"/>
          <w:b/>
          <w:bCs/>
          <w:sz w:val="24"/>
          <w:szCs w:val="24"/>
        </w:rPr>
        <w:t>IOException</w:t>
      </w:r>
      <w:proofErr w:type="spellEnd"/>
      <w:r w:rsidRPr="005A4F71">
        <w:rPr>
          <w:rFonts w:ascii="Arial" w:eastAsia="Times New Roman" w:hAnsi="Arial" w:cs="Arial"/>
          <w:b/>
          <w:bCs/>
          <w:sz w:val="24"/>
          <w:szCs w:val="24"/>
          <w:bdr w:val="none" w:sz="0" w:space="0" w:color="auto" w:frame="1"/>
        </w:rPr>
        <w:br/>
      </w:r>
      <w:r w:rsidRPr="005A4F71">
        <w:rPr>
          <w:rFonts w:ascii="Arial" w:eastAsia="Times New Roman" w:hAnsi="Arial" w:cs="Arial"/>
          <w:sz w:val="24"/>
          <w:szCs w:val="24"/>
        </w:rPr>
        <w:t>It is thrown when an input-output operation failed or interrupted</w:t>
      </w:r>
    </w:p>
    <w:p w14:paraId="17D60A5E" w14:textId="77777777" w:rsidR="005A4F71" w:rsidRPr="005A4F71" w:rsidRDefault="005A4F71" w:rsidP="005A4F71">
      <w:pPr>
        <w:numPr>
          <w:ilvl w:val="0"/>
          <w:numId w:val="29"/>
        </w:numPr>
        <w:shd w:val="clear" w:color="auto" w:fill="FFFFFF"/>
        <w:spacing w:after="0" w:line="240" w:lineRule="auto"/>
        <w:ind w:left="540"/>
        <w:textAlignment w:val="baseline"/>
        <w:rPr>
          <w:rFonts w:ascii="Arial" w:eastAsia="Times New Roman" w:hAnsi="Arial" w:cs="Arial"/>
          <w:sz w:val="24"/>
          <w:szCs w:val="24"/>
        </w:rPr>
      </w:pPr>
      <w:proofErr w:type="spellStart"/>
      <w:r w:rsidRPr="005A4F71">
        <w:rPr>
          <w:rFonts w:ascii="Arial" w:eastAsia="Times New Roman" w:hAnsi="Arial" w:cs="Arial"/>
          <w:b/>
          <w:bCs/>
          <w:sz w:val="24"/>
          <w:szCs w:val="24"/>
        </w:rPr>
        <w:t>InterruptedException</w:t>
      </w:r>
      <w:proofErr w:type="spellEnd"/>
      <w:r w:rsidRPr="005A4F71">
        <w:rPr>
          <w:rFonts w:ascii="Arial" w:eastAsia="Times New Roman" w:hAnsi="Arial" w:cs="Arial"/>
          <w:b/>
          <w:bCs/>
          <w:sz w:val="24"/>
          <w:szCs w:val="24"/>
          <w:bdr w:val="none" w:sz="0" w:space="0" w:color="auto" w:frame="1"/>
        </w:rPr>
        <w:br/>
      </w:r>
      <w:r w:rsidRPr="005A4F71">
        <w:rPr>
          <w:rFonts w:ascii="Arial" w:eastAsia="Times New Roman" w:hAnsi="Arial" w:cs="Arial"/>
          <w:sz w:val="24"/>
          <w:szCs w:val="24"/>
        </w:rPr>
        <w:t xml:space="preserve">It is thrown when a thread is </w:t>
      </w:r>
      <w:proofErr w:type="gramStart"/>
      <w:r w:rsidRPr="005A4F71">
        <w:rPr>
          <w:rFonts w:ascii="Arial" w:eastAsia="Times New Roman" w:hAnsi="Arial" w:cs="Arial"/>
          <w:sz w:val="24"/>
          <w:szCs w:val="24"/>
        </w:rPr>
        <w:t>waiting ,</w:t>
      </w:r>
      <w:proofErr w:type="gramEnd"/>
      <w:r w:rsidRPr="005A4F71">
        <w:rPr>
          <w:rFonts w:ascii="Arial" w:eastAsia="Times New Roman" w:hAnsi="Arial" w:cs="Arial"/>
          <w:sz w:val="24"/>
          <w:szCs w:val="24"/>
        </w:rPr>
        <w:t xml:space="preserve"> sleeping , or doing some processing , and it is interrupted.</w:t>
      </w:r>
    </w:p>
    <w:p w14:paraId="095885A1" w14:textId="77777777" w:rsidR="005A4F71" w:rsidRPr="005A4F71" w:rsidRDefault="005A4F71" w:rsidP="005A4F71">
      <w:pPr>
        <w:numPr>
          <w:ilvl w:val="0"/>
          <w:numId w:val="29"/>
        </w:numPr>
        <w:shd w:val="clear" w:color="auto" w:fill="FFFFFF"/>
        <w:spacing w:after="0" w:line="240" w:lineRule="auto"/>
        <w:ind w:left="540"/>
        <w:textAlignment w:val="baseline"/>
        <w:rPr>
          <w:rFonts w:ascii="Arial" w:eastAsia="Times New Roman" w:hAnsi="Arial" w:cs="Arial"/>
          <w:sz w:val="24"/>
          <w:szCs w:val="24"/>
        </w:rPr>
      </w:pPr>
      <w:proofErr w:type="spellStart"/>
      <w:r w:rsidRPr="005A4F71">
        <w:rPr>
          <w:rFonts w:ascii="Arial" w:eastAsia="Times New Roman" w:hAnsi="Arial" w:cs="Arial"/>
          <w:b/>
          <w:bCs/>
          <w:sz w:val="24"/>
          <w:szCs w:val="24"/>
        </w:rPr>
        <w:t>NoSuchFieldException</w:t>
      </w:r>
      <w:proofErr w:type="spellEnd"/>
      <w:r w:rsidRPr="005A4F71">
        <w:rPr>
          <w:rFonts w:ascii="Arial" w:eastAsia="Times New Roman" w:hAnsi="Arial" w:cs="Arial"/>
          <w:b/>
          <w:bCs/>
          <w:sz w:val="24"/>
          <w:szCs w:val="24"/>
          <w:bdr w:val="none" w:sz="0" w:space="0" w:color="auto" w:frame="1"/>
        </w:rPr>
        <w:br/>
      </w:r>
      <w:r w:rsidRPr="005A4F71">
        <w:rPr>
          <w:rFonts w:ascii="Arial" w:eastAsia="Times New Roman" w:hAnsi="Arial" w:cs="Arial"/>
          <w:sz w:val="24"/>
          <w:szCs w:val="24"/>
        </w:rPr>
        <w:t>It is thrown when a class does not contain the field (or variable) specified</w:t>
      </w:r>
    </w:p>
    <w:p w14:paraId="240B1DEC" w14:textId="77777777" w:rsidR="005A4F71" w:rsidRPr="005A4F71" w:rsidRDefault="005A4F71" w:rsidP="005A4F71">
      <w:pPr>
        <w:numPr>
          <w:ilvl w:val="0"/>
          <w:numId w:val="29"/>
        </w:numPr>
        <w:shd w:val="clear" w:color="auto" w:fill="FFFFFF"/>
        <w:spacing w:after="0" w:line="240" w:lineRule="auto"/>
        <w:ind w:left="540"/>
        <w:textAlignment w:val="baseline"/>
        <w:rPr>
          <w:rFonts w:ascii="Arial" w:eastAsia="Times New Roman" w:hAnsi="Arial" w:cs="Arial"/>
          <w:sz w:val="24"/>
          <w:szCs w:val="24"/>
        </w:rPr>
      </w:pPr>
      <w:proofErr w:type="spellStart"/>
      <w:r w:rsidRPr="005A4F71">
        <w:rPr>
          <w:rFonts w:ascii="Arial" w:eastAsia="Times New Roman" w:hAnsi="Arial" w:cs="Arial"/>
          <w:b/>
          <w:bCs/>
          <w:sz w:val="24"/>
          <w:szCs w:val="24"/>
        </w:rPr>
        <w:lastRenderedPageBreak/>
        <w:t>NoSuchMethodException</w:t>
      </w:r>
      <w:proofErr w:type="spellEnd"/>
      <w:r w:rsidRPr="005A4F71">
        <w:rPr>
          <w:rFonts w:ascii="Arial" w:eastAsia="Times New Roman" w:hAnsi="Arial" w:cs="Arial"/>
          <w:b/>
          <w:bCs/>
          <w:sz w:val="24"/>
          <w:szCs w:val="24"/>
          <w:bdr w:val="none" w:sz="0" w:space="0" w:color="auto" w:frame="1"/>
        </w:rPr>
        <w:br/>
      </w:r>
      <w:r w:rsidRPr="005A4F71">
        <w:rPr>
          <w:rFonts w:ascii="Arial" w:eastAsia="Times New Roman" w:hAnsi="Arial" w:cs="Arial"/>
          <w:sz w:val="24"/>
          <w:szCs w:val="24"/>
        </w:rPr>
        <w:t>It is thrown when accessing a method which is not found.</w:t>
      </w:r>
    </w:p>
    <w:p w14:paraId="5987B58F" w14:textId="77777777" w:rsidR="005A4F71" w:rsidRPr="005A4F71" w:rsidRDefault="005A4F71" w:rsidP="005A4F71">
      <w:pPr>
        <w:numPr>
          <w:ilvl w:val="0"/>
          <w:numId w:val="29"/>
        </w:numPr>
        <w:shd w:val="clear" w:color="auto" w:fill="FFFFFF"/>
        <w:spacing w:after="0" w:line="240" w:lineRule="auto"/>
        <w:ind w:left="540"/>
        <w:textAlignment w:val="baseline"/>
        <w:rPr>
          <w:rFonts w:ascii="Arial" w:eastAsia="Times New Roman" w:hAnsi="Arial" w:cs="Arial"/>
          <w:sz w:val="24"/>
          <w:szCs w:val="24"/>
        </w:rPr>
      </w:pPr>
      <w:proofErr w:type="spellStart"/>
      <w:r w:rsidRPr="005A4F71">
        <w:rPr>
          <w:rFonts w:ascii="Arial" w:eastAsia="Times New Roman" w:hAnsi="Arial" w:cs="Arial"/>
          <w:b/>
          <w:bCs/>
          <w:sz w:val="24"/>
          <w:szCs w:val="24"/>
        </w:rPr>
        <w:t>NullPointerException</w:t>
      </w:r>
      <w:proofErr w:type="spellEnd"/>
      <w:r w:rsidRPr="005A4F71">
        <w:rPr>
          <w:rFonts w:ascii="Arial" w:eastAsia="Times New Roman" w:hAnsi="Arial" w:cs="Arial"/>
          <w:b/>
          <w:bCs/>
          <w:sz w:val="24"/>
          <w:szCs w:val="24"/>
          <w:bdr w:val="none" w:sz="0" w:space="0" w:color="auto" w:frame="1"/>
        </w:rPr>
        <w:br/>
      </w:r>
      <w:r w:rsidRPr="005A4F71">
        <w:rPr>
          <w:rFonts w:ascii="Arial" w:eastAsia="Times New Roman" w:hAnsi="Arial" w:cs="Arial"/>
          <w:sz w:val="24"/>
          <w:szCs w:val="24"/>
        </w:rPr>
        <w:t>This exception is raised when referring to the members of a null object. Null represents nothing</w:t>
      </w:r>
    </w:p>
    <w:p w14:paraId="464D0C16" w14:textId="77777777" w:rsidR="005A4F71" w:rsidRPr="005A4F71" w:rsidRDefault="005A4F71" w:rsidP="005A4F71">
      <w:pPr>
        <w:numPr>
          <w:ilvl w:val="0"/>
          <w:numId w:val="29"/>
        </w:numPr>
        <w:shd w:val="clear" w:color="auto" w:fill="FFFFFF"/>
        <w:spacing w:after="0" w:line="240" w:lineRule="auto"/>
        <w:ind w:left="540"/>
        <w:textAlignment w:val="baseline"/>
        <w:rPr>
          <w:rFonts w:ascii="Arial" w:eastAsia="Times New Roman" w:hAnsi="Arial" w:cs="Arial"/>
          <w:sz w:val="24"/>
          <w:szCs w:val="24"/>
        </w:rPr>
      </w:pPr>
      <w:proofErr w:type="spellStart"/>
      <w:r w:rsidRPr="005A4F71">
        <w:rPr>
          <w:rFonts w:ascii="Arial" w:eastAsia="Times New Roman" w:hAnsi="Arial" w:cs="Arial"/>
          <w:b/>
          <w:bCs/>
          <w:sz w:val="24"/>
          <w:szCs w:val="24"/>
        </w:rPr>
        <w:t>NumberFormatException</w:t>
      </w:r>
      <w:proofErr w:type="spellEnd"/>
      <w:r w:rsidRPr="005A4F71">
        <w:rPr>
          <w:rFonts w:ascii="Arial" w:eastAsia="Times New Roman" w:hAnsi="Arial" w:cs="Arial"/>
          <w:b/>
          <w:bCs/>
          <w:sz w:val="24"/>
          <w:szCs w:val="24"/>
          <w:bdr w:val="none" w:sz="0" w:space="0" w:color="auto" w:frame="1"/>
        </w:rPr>
        <w:br/>
      </w:r>
      <w:r w:rsidRPr="005A4F71">
        <w:rPr>
          <w:rFonts w:ascii="Arial" w:eastAsia="Times New Roman" w:hAnsi="Arial" w:cs="Arial"/>
          <w:sz w:val="24"/>
          <w:szCs w:val="24"/>
        </w:rPr>
        <w:t>This exception is raised when a method could not convert a string into a numeric format.</w:t>
      </w:r>
    </w:p>
    <w:p w14:paraId="14D5795E" w14:textId="77777777" w:rsidR="005A4F71" w:rsidRPr="005A4F71" w:rsidRDefault="005A4F71" w:rsidP="005A4F71">
      <w:pPr>
        <w:numPr>
          <w:ilvl w:val="0"/>
          <w:numId w:val="29"/>
        </w:numPr>
        <w:shd w:val="clear" w:color="auto" w:fill="FFFFFF"/>
        <w:spacing w:after="0" w:line="240" w:lineRule="auto"/>
        <w:ind w:left="540"/>
        <w:textAlignment w:val="baseline"/>
        <w:rPr>
          <w:rFonts w:ascii="Arial" w:eastAsia="Times New Roman" w:hAnsi="Arial" w:cs="Arial"/>
          <w:sz w:val="24"/>
          <w:szCs w:val="24"/>
        </w:rPr>
      </w:pPr>
      <w:proofErr w:type="spellStart"/>
      <w:r w:rsidRPr="005A4F71">
        <w:rPr>
          <w:rFonts w:ascii="Arial" w:eastAsia="Times New Roman" w:hAnsi="Arial" w:cs="Arial"/>
          <w:b/>
          <w:bCs/>
          <w:sz w:val="24"/>
          <w:szCs w:val="24"/>
        </w:rPr>
        <w:t>RuntimeException</w:t>
      </w:r>
      <w:proofErr w:type="spellEnd"/>
      <w:r w:rsidRPr="005A4F71">
        <w:rPr>
          <w:rFonts w:ascii="Arial" w:eastAsia="Times New Roman" w:hAnsi="Arial" w:cs="Arial"/>
          <w:b/>
          <w:bCs/>
          <w:sz w:val="24"/>
          <w:szCs w:val="24"/>
          <w:bdr w:val="none" w:sz="0" w:space="0" w:color="auto" w:frame="1"/>
        </w:rPr>
        <w:br/>
      </w:r>
      <w:r w:rsidRPr="005A4F71">
        <w:rPr>
          <w:rFonts w:ascii="Arial" w:eastAsia="Times New Roman" w:hAnsi="Arial" w:cs="Arial"/>
          <w:sz w:val="24"/>
          <w:szCs w:val="24"/>
        </w:rPr>
        <w:t>This represents any exception which occurs during runtime.</w:t>
      </w:r>
    </w:p>
    <w:p w14:paraId="5C9DC8AA" w14:textId="77777777" w:rsidR="005A4F71" w:rsidRPr="005A4F71" w:rsidRDefault="005A4F71" w:rsidP="005A4F71">
      <w:pPr>
        <w:numPr>
          <w:ilvl w:val="0"/>
          <w:numId w:val="29"/>
        </w:numPr>
        <w:shd w:val="clear" w:color="auto" w:fill="FFFFFF"/>
        <w:spacing w:after="0" w:line="240" w:lineRule="auto"/>
        <w:ind w:left="540"/>
        <w:textAlignment w:val="baseline"/>
        <w:rPr>
          <w:rFonts w:ascii="Arial" w:eastAsia="Times New Roman" w:hAnsi="Arial" w:cs="Arial"/>
          <w:sz w:val="24"/>
          <w:szCs w:val="24"/>
        </w:rPr>
      </w:pPr>
      <w:proofErr w:type="spellStart"/>
      <w:r w:rsidRPr="005A4F71">
        <w:rPr>
          <w:rFonts w:ascii="Arial" w:eastAsia="Times New Roman" w:hAnsi="Arial" w:cs="Arial"/>
          <w:b/>
          <w:bCs/>
          <w:sz w:val="24"/>
          <w:szCs w:val="24"/>
        </w:rPr>
        <w:t>StringIndexOutOfBoundsException</w:t>
      </w:r>
      <w:proofErr w:type="spellEnd"/>
      <w:r w:rsidRPr="005A4F71">
        <w:rPr>
          <w:rFonts w:ascii="Arial" w:eastAsia="Times New Roman" w:hAnsi="Arial" w:cs="Arial"/>
          <w:b/>
          <w:bCs/>
          <w:sz w:val="24"/>
          <w:szCs w:val="24"/>
          <w:bdr w:val="none" w:sz="0" w:space="0" w:color="auto" w:frame="1"/>
        </w:rPr>
        <w:br/>
      </w:r>
      <w:r w:rsidRPr="005A4F71">
        <w:rPr>
          <w:rFonts w:ascii="Arial" w:eastAsia="Times New Roman" w:hAnsi="Arial" w:cs="Arial"/>
          <w:sz w:val="24"/>
          <w:szCs w:val="24"/>
        </w:rPr>
        <w:t>It is thrown by String class methods to indicate that an index is either negative than the size of the string</w:t>
      </w:r>
    </w:p>
    <w:p w14:paraId="15A6C5DA" w14:textId="77777777" w:rsidR="005A4F71" w:rsidRPr="005A4F71" w:rsidRDefault="005A4F71" w:rsidP="005A4F71">
      <w:pPr>
        <w:shd w:val="clear" w:color="auto" w:fill="FFFFFF"/>
        <w:spacing w:after="0" w:line="240" w:lineRule="auto"/>
        <w:jc w:val="center"/>
        <w:textAlignment w:val="baseline"/>
        <w:rPr>
          <w:rFonts w:ascii="Arial" w:eastAsia="Times New Roman" w:hAnsi="Arial" w:cs="Arial"/>
          <w:sz w:val="27"/>
          <w:szCs w:val="27"/>
        </w:rPr>
      </w:pPr>
      <w:bookmarkStart w:id="567" w:name="_GoBack"/>
      <w:bookmarkEnd w:id="567"/>
      <w:r w:rsidRPr="005A4F71">
        <w:rPr>
          <w:rFonts w:ascii="Arial" w:eastAsia="Times New Roman" w:hAnsi="Arial" w:cs="Arial"/>
          <w:b/>
          <w:bCs/>
          <w:sz w:val="27"/>
        </w:rPr>
        <w:t>User-Defined Exceptions</w:t>
      </w:r>
    </w:p>
    <w:p w14:paraId="3A00EFE6" w14:textId="77777777" w:rsidR="005A4F71" w:rsidRPr="005A4F71" w:rsidRDefault="005A4F71" w:rsidP="005A4F71">
      <w:pPr>
        <w:shd w:val="clear" w:color="auto" w:fill="FFFFFF"/>
        <w:spacing w:after="167" w:line="240" w:lineRule="auto"/>
        <w:textAlignment w:val="baseline"/>
        <w:rPr>
          <w:rFonts w:ascii="Arial" w:eastAsia="Times New Roman" w:hAnsi="Arial" w:cs="Arial"/>
          <w:sz w:val="27"/>
          <w:szCs w:val="27"/>
        </w:rPr>
      </w:pPr>
      <w:r w:rsidRPr="005A4F71">
        <w:rPr>
          <w:rFonts w:ascii="Arial" w:eastAsia="Times New Roman" w:hAnsi="Arial" w:cs="Arial"/>
          <w:sz w:val="27"/>
          <w:szCs w:val="27"/>
        </w:rPr>
        <w:t>Sometimes, the built-in exceptions in Java are not able to describe a certain situation. In such cases, user can also create exceptions which are called ‘user-defined Exceptions’.</w:t>
      </w:r>
      <w:r w:rsidRPr="005A4F71">
        <w:rPr>
          <w:rFonts w:ascii="Arial" w:eastAsia="Times New Roman" w:hAnsi="Arial" w:cs="Arial"/>
          <w:sz w:val="27"/>
          <w:szCs w:val="27"/>
        </w:rPr>
        <w:br/>
        <w:t>Following steps are followed for the creation of user-defined Exception.</w:t>
      </w:r>
    </w:p>
    <w:p w14:paraId="51000AC4" w14:textId="77777777" w:rsidR="005A4F71" w:rsidRPr="005A4F71" w:rsidRDefault="005A4F71" w:rsidP="005A4F71">
      <w:pPr>
        <w:numPr>
          <w:ilvl w:val="0"/>
          <w:numId w:val="30"/>
        </w:numPr>
        <w:shd w:val="clear" w:color="auto" w:fill="FFFFFF"/>
        <w:spacing w:after="0" w:line="240" w:lineRule="auto"/>
        <w:ind w:left="603"/>
        <w:textAlignment w:val="baseline"/>
        <w:rPr>
          <w:rFonts w:ascii="Arial" w:eastAsia="Times New Roman" w:hAnsi="Arial" w:cs="Arial"/>
          <w:sz w:val="27"/>
          <w:szCs w:val="27"/>
        </w:rPr>
      </w:pPr>
      <w:r w:rsidRPr="005A4F71">
        <w:rPr>
          <w:rFonts w:ascii="Arial" w:eastAsia="Times New Roman" w:hAnsi="Arial" w:cs="Arial"/>
          <w:sz w:val="27"/>
          <w:szCs w:val="27"/>
        </w:rPr>
        <w:t>The user should create an exception class as a subclass of Exception class. Since all the exceptions are subclasses of Exception class, the user should also make his class a subclass of it. This is done as:</w:t>
      </w:r>
    </w:p>
    <w:p w14:paraId="09A9F499" w14:textId="77777777" w:rsidR="005A4F71" w:rsidRPr="005A4F71" w:rsidRDefault="005A4F71" w:rsidP="005A4F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ind w:left="603"/>
        <w:textAlignment w:val="baseline"/>
        <w:rPr>
          <w:rFonts w:ascii="Consolas" w:eastAsia="Times New Roman" w:hAnsi="Consolas" w:cs="Courier New"/>
          <w:sz w:val="25"/>
          <w:szCs w:val="25"/>
        </w:rPr>
      </w:pPr>
      <w:r w:rsidRPr="005A4F71">
        <w:rPr>
          <w:rFonts w:ascii="Consolas" w:eastAsia="Times New Roman" w:hAnsi="Consolas" w:cs="Courier New"/>
          <w:sz w:val="25"/>
          <w:szCs w:val="25"/>
        </w:rPr>
        <w:t xml:space="preserve">class </w:t>
      </w:r>
      <w:proofErr w:type="spellStart"/>
      <w:r w:rsidRPr="005A4F71">
        <w:rPr>
          <w:rFonts w:ascii="Consolas" w:eastAsia="Times New Roman" w:hAnsi="Consolas" w:cs="Courier New"/>
          <w:sz w:val="25"/>
          <w:szCs w:val="25"/>
        </w:rPr>
        <w:t>MyException</w:t>
      </w:r>
      <w:proofErr w:type="spellEnd"/>
      <w:r w:rsidRPr="005A4F71">
        <w:rPr>
          <w:rFonts w:ascii="Consolas" w:eastAsia="Times New Roman" w:hAnsi="Consolas" w:cs="Courier New"/>
          <w:sz w:val="25"/>
          <w:szCs w:val="25"/>
        </w:rPr>
        <w:t xml:space="preserve"> extends Exception</w:t>
      </w:r>
    </w:p>
    <w:p w14:paraId="58193A91" w14:textId="77777777" w:rsidR="005A4F71" w:rsidRPr="005A4F71" w:rsidRDefault="005A4F71" w:rsidP="005A4F71">
      <w:pPr>
        <w:numPr>
          <w:ilvl w:val="0"/>
          <w:numId w:val="30"/>
        </w:numPr>
        <w:shd w:val="clear" w:color="auto" w:fill="FFFFFF"/>
        <w:spacing w:after="0" w:line="240" w:lineRule="auto"/>
        <w:ind w:left="603"/>
        <w:textAlignment w:val="baseline"/>
        <w:rPr>
          <w:rFonts w:ascii="Arial" w:eastAsia="Times New Roman" w:hAnsi="Arial" w:cs="Arial"/>
          <w:sz w:val="27"/>
          <w:szCs w:val="27"/>
        </w:rPr>
      </w:pPr>
      <w:r w:rsidRPr="005A4F71">
        <w:rPr>
          <w:rFonts w:ascii="Arial" w:eastAsia="Times New Roman" w:hAnsi="Arial" w:cs="Arial"/>
          <w:sz w:val="27"/>
          <w:szCs w:val="27"/>
        </w:rPr>
        <w:t>We can write a default constructor in his own exception class.</w:t>
      </w:r>
    </w:p>
    <w:p w14:paraId="5AE8B43A" w14:textId="77777777" w:rsidR="005A4F71" w:rsidRPr="005A4F71" w:rsidRDefault="005A4F71" w:rsidP="005A4F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ind w:left="603"/>
        <w:textAlignment w:val="baseline"/>
        <w:rPr>
          <w:rFonts w:ascii="Consolas" w:eastAsia="Times New Roman" w:hAnsi="Consolas" w:cs="Courier New"/>
          <w:sz w:val="25"/>
          <w:szCs w:val="25"/>
        </w:rPr>
      </w:pPr>
      <w:proofErr w:type="spellStart"/>
      <w:proofErr w:type="gramStart"/>
      <w:r w:rsidRPr="005A4F71">
        <w:rPr>
          <w:rFonts w:ascii="Consolas" w:eastAsia="Times New Roman" w:hAnsi="Consolas" w:cs="Courier New"/>
          <w:sz w:val="25"/>
          <w:szCs w:val="25"/>
        </w:rPr>
        <w:t>MyException</w:t>
      </w:r>
      <w:proofErr w:type="spellEnd"/>
      <w:r w:rsidRPr="005A4F71">
        <w:rPr>
          <w:rFonts w:ascii="Consolas" w:eastAsia="Times New Roman" w:hAnsi="Consolas" w:cs="Courier New"/>
          <w:sz w:val="25"/>
          <w:szCs w:val="25"/>
        </w:rPr>
        <w:t>(</w:t>
      </w:r>
      <w:proofErr w:type="gramEnd"/>
      <w:r w:rsidRPr="005A4F71">
        <w:rPr>
          <w:rFonts w:ascii="Consolas" w:eastAsia="Times New Roman" w:hAnsi="Consolas" w:cs="Courier New"/>
          <w:sz w:val="25"/>
          <w:szCs w:val="25"/>
        </w:rPr>
        <w:t>){}</w:t>
      </w:r>
    </w:p>
    <w:p w14:paraId="2C56EFF6" w14:textId="77777777" w:rsidR="005A4F71" w:rsidRPr="005A4F71" w:rsidRDefault="005A4F71" w:rsidP="005A4F71">
      <w:pPr>
        <w:numPr>
          <w:ilvl w:val="0"/>
          <w:numId w:val="30"/>
        </w:numPr>
        <w:shd w:val="clear" w:color="auto" w:fill="FFFFFF"/>
        <w:spacing w:after="0" w:line="240" w:lineRule="auto"/>
        <w:ind w:left="603"/>
        <w:textAlignment w:val="baseline"/>
        <w:rPr>
          <w:rFonts w:ascii="Arial" w:eastAsia="Times New Roman" w:hAnsi="Arial" w:cs="Arial"/>
          <w:sz w:val="27"/>
          <w:szCs w:val="27"/>
        </w:rPr>
      </w:pPr>
      <w:r w:rsidRPr="005A4F71">
        <w:rPr>
          <w:rFonts w:ascii="Arial" w:eastAsia="Times New Roman" w:hAnsi="Arial" w:cs="Arial"/>
          <w:sz w:val="27"/>
          <w:szCs w:val="27"/>
        </w:rPr>
        <w:t>We can also create a parameterized constructor with a string as a parameter.</w:t>
      </w:r>
      <w:r w:rsidRPr="005A4F71">
        <w:rPr>
          <w:rFonts w:ascii="Arial" w:eastAsia="Times New Roman" w:hAnsi="Arial" w:cs="Arial"/>
          <w:sz w:val="27"/>
          <w:szCs w:val="27"/>
        </w:rPr>
        <w:br/>
        <w:t xml:space="preserve">We can use this to store exception details. We can call super </w:t>
      </w:r>
      <w:proofErr w:type="gramStart"/>
      <w:r w:rsidRPr="005A4F71">
        <w:rPr>
          <w:rFonts w:ascii="Arial" w:eastAsia="Times New Roman" w:hAnsi="Arial" w:cs="Arial"/>
          <w:sz w:val="27"/>
          <w:szCs w:val="27"/>
        </w:rPr>
        <w:t>class(</w:t>
      </w:r>
      <w:proofErr w:type="gramEnd"/>
      <w:r w:rsidRPr="005A4F71">
        <w:rPr>
          <w:rFonts w:ascii="Arial" w:eastAsia="Times New Roman" w:hAnsi="Arial" w:cs="Arial"/>
          <w:sz w:val="27"/>
          <w:szCs w:val="27"/>
        </w:rPr>
        <w:t>Exception) constructor from this and send the string there.</w:t>
      </w:r>
    </w:p>
    <w:p w14:paraId="1E407082" w14:textId="77777777" w:rsidR="005A4F71" w:rsidRPr="005A4F71" w:rsidRDefault="005A4F71" w:rsidP="002015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ind w:left="916"/>
        <w:textAlignment w:val="baseline"/>
        <w:rPr>
          <w:rFonts w:ascii="Consolas" w:eastAsia="Times New Roman" w:hAnsi="Consolas" w:cs="Courier New"/>
          <w:sz w:val="25"/>
          <w:szCs w:val="25"/>
        </w:rPr>
      </w:pPr>
      <w:proofErr w:type="spellStart"/>
      <w:proofErr w:type="gramStart"/>
      <w:r w:rsidRPr="005A4F71">
        <w:rPr>
          <w:rFonts w:ascii="Consolas" w:eastAsia="Times New Roman" w:hAnsi="Consolas" w:cs="Courier New"/>
          <w:sz w:val="25"/>
          <w:szCs w:val="25"/>
        </w:rPr>
        <w:t>MyException</w:t>
      </w:r>
      <w:proofErr w:type="spellEnd"/>
      <w:r w:rsidRPr="005A4F71">
        <w:rPr>
          <w:rFonts w:ascii="Consolas" w:eastAsia="Times New Roman" w:hAnsi="Consolas" w:cs="Courier New"/>
          <w:sz w:val="25"/>
          <w:szCs w:val="25"/>
        </w:rPr>
        <w:t>(</w:t>
      </w:r>
      <w:proofErr w:type="gramEnd"/>
      <w:r w:rsidRPr="005A4F71">
        <w:rPr>
          <w:rFonts w:ascii="Consolas" w:eastAsia="Times New Roman" w:hAnsi="Consolas" w:cs="Courier New"/>
          <w:sz w:val="25"/>
          <w:szCs w:val="25"/>
        </w:rPr>
        <w:t xml:space="preserve">String </w:t>
      </w:r>
      <w:proofErr w:type="spellStart"/>
      <w:r w:rsidRPr="005A4F71">
        <w:rPr>
          <w:rFonts w:ascii="Consolas" w:eastAsia="Times New Roman" w:hAnsi="Consolas" w:cs="Courier New"/>
          <w:sz w:val="25"/>
          <w:szCs w:val="25"/>
        </w:rPr>
        <w:t>str</w:t>
      </w:r>
      <w:proofErr w:type="spellEnd"/>
      <w:r w:rsidRPr="005A4F71">
        <w:rPr>
          <w:rFonts w:ascii="Consolas" w:eastAsia="Times New Roman" w:hAnsi="Consolas" w:cs="Courier New"/>
          <w:sz w:val="25"/>
          <w:szCs w:val="25"/>
        </w:rPr>
        <w:t>)</w:t>
      </w:r>
    </w:p>
    <w:p w14:paraId="2928F149" w14:textId="77777777" w:rsidR="005A4F71" w:rsidRPr="005A4F71" w:rsidRDefault="005A4F71" w:rsidP="002015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ind w:left="916"/>
        <w:textAlignment w:val="baseline"/>
        <w:rPr>
          <w:rFonts w:ascii="Consolas" w:eastAsia="Times New Roman" w:hAnsi="Consolas" w:cs="Courier New"/>
          <w:sz w:val="25"/>
          <w:szCs w:val="25"/>
        </w:rPr>
      </w:pPr>
      <w:r w:rsidRPr="005A4F71">
        <w:rPr>
          <w:rFonts w:ascii="Consolas" w:eastAsia="Times New Roman" w:hAnsi="Consolas" w:cs="Courier New"/>
          <w:sz w:val="25"/>
          <w:szCs w:val="25"/>
        </w:rPr>
        <w:t>{</w:t>
      </w:r>
    </w:p>
    <w:p w14:paraId="22BD50FE" w14:textId="77777777" w:rsidR="005A4F71" w:rsidRPr="005A4F71" w:rsidRDefault="005A4F71" w:rsidP="002015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ind w:left="916"/>
        <w:textAlignment w:val="baseline"/>
        <w:rPr>
          <w:rFonts w:ascii="Consolas" w:eastAsia="Times New Roman" w:hAnsi="Consolas" w:cs="Courier New"/>
          <w:sz w:val="25"/>
          <w:szCs w:val="25"/>
        </w:rPr>
      </w:pPr>
      <w:r w:rsidRPr="005A4F71">
        <w:rPr>
          <w:rFonts w:ascii="Consolas" w:eastAsia="Times New Roman" w:hAnsi="Consolas" w:cs="Courier New"/>
          <w:sz w:val="25"/>
          <w:szCs w:val="25"/>
        </w:rPr>
        <w:t xml:space="preserve">   super(str);</w:t>
      </w:r>
    </w:p>
    <w:p w14:paraId="53D8E116" w14:textId="77777777" w:rsidR="005A4F71" w:rsidRPr="005A4F71" w:rsidRDefault="005A4F71" w:rsidP="002015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ind w:left="916"/>
        <w:textAlignment w:val="baseline"/>
        <w:rPr>
          <w:rFonts w:ascii="Consolas" w:eastAsia="Times New Roman" w:hAnsi="Consolas" w:cs="Courier New"/>
          <w:sz w:val="25"/>
          <w:szCs w:val="25"/>
        </w:rPr>
      </w:pPr>
      <w:r w:rsidRPr="005A4F71">
        <w:rPr>
          <w:rFonts w:ascii="Consolas" w:eastAsia="Times New Roman" w:hAnsi="Consolas" w:cs="Courier New"/>
          <w:sz w:val="25"/>
          <w:szCs w:val="25"/>
        </w:rPr>
        <w:t>}</w:t>
      </w:r>
    </w:p>
    <w:p w14:paraId="423FE767" w14:textId="77777777" w:rsidR="005A4F71" w:rsidRPr="005A4F71" w:rsidRDefault="005A4F71" w:rsidP="0020152D">
      <w:pPr>
        <w:shd w:val="clear" w:color="auto" w:fill="FFFFFF"/>
        <w:spacing w:after="0" w:line="240" w:lineRule="auto"/>
        <w:ind w:left="603"/>
        <w:textAlignment w:val="baseline"/>
        <w:rPr>
          <w:rFonts w:ascii="Arial" w:eastAsia="Times New Roman" w:hAnsi="Arial" w:cs="Arial"/>
          <w:sz w:val="27"/>
          <w:szCs w:val="27"/>
        </w:rPr>
      </w:pPr>
    </w:p>
    <w:p w14:paraId="289D2F2A" w14:textId="77777777" w:rsidR="005A4F71" w:rsidRPr="005A4F71" w:rsidRDefault="005A4F71" w:rsidP="005A4F71">
      <w:pPr>
        <w:numPr>
          <w:ilvl w:val="0"/>
          <w:numId w:val="31"/>
        </w:numPr>
        <w:shd w:val="clear" w:color="auto" w:fill="FFFFFF"/>
        <w:spacing w:after="0" w:line="240" w:lineRule="auto"/>
        <w:ind w:left="603"/>
        <w:textAlignment w:val="baseline"/>
        <w:rPr>
          <w:rFonts w:ascii="Arial" w:eastAsia="Times New Roman" w:hAnsi="Arial" w:cs="Arial"/>
          <w:sz w:val="27"/>
          <w:szCs w:val="27"/>
        </w:rPr>
      </w:pPr>
      <w:r w:rsidRPr="005A4F71">
        <w:rPr>
          <w:rFonts w:ascii="Arial" w:eastAsia="Times New Roman" w:hAnsi="Arial" w:cs="Arial"/>
          <w:sz w:val="27"/>
          <w:szCs w:val="27"/>
        </w:rPr>
        <w:t>To raise exception of user-defined type, we need to create an object to his exception class and throw it using throw clause, as:</w:t>
      </w:r>
    </w:p>
    <w:p w14:paraId="31272272" w14:textId="77777777" w:rsidR="005A4F71" w:rsidRPr="005A4F71" w:rsidRDefault="005A4F71" w:rsidP="0020152D">
      <w:pPr>
        <w:numPr>
          <w:ilvl w:val="1"/>
          <w:numId w:val="31"/>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rFonts w:ascii="Consolas" w:eastAsia="Times New Roman" w:hAnsi="Consolas" w:cs="Courier New"/>
          <w:sz w:val="25"/>
          <w:szCs w:val="25"/>
        </w:rPr>
      </w:pPr>
      <w:proofErr w:type="spellStart"/>
      <w:r w:rsidRPr="005A4F71">
        <w:rPr>
          <w:rFonts w:ascii="Consolas" w:eastAsia="Times New Roman" w:hAnsi="Consolas" w:cs="Courier New"/>
          <w:sz w:val="25"/>
          <w:szCs w:val="25"/>
        </w:rPr>
        <w:t>MyException</w:t>
      </w:r>
      <w:proofErr w:type="spellEnd"/>
      <w:r w:rsidRPr="005A4F71">
        <w:rPr>
          <w:rFonts w:ascii="Consolas" w:eastAsia="Times New Roman" w:hAnsi="Consolas" w:cs="Courier New"/>
          <w:sz w:val="25"/>
          <w:szCs w:val="25"/>
        </w:rPr>
        <w:t xml:space="preserve"> me = new </w:t>
      </w:r>
      <w:proofErr w:type="spellStart"/>
      <w:r w:rsidRPr="005A4F71">
        <w:rPr>
          <w:rFonts w:ascii="Consolas" w:eastAsia="Times New Roman" w:hAnsi="Consolas" w:cs="Courier New"/>
          <w:sz w:val="25"/>
          <w:szCs w:val="25"/>
        </w:rPr>
        <w:t>MyException</w:t>
      </w:r>
      <w:proofErr w:type="spellEnd"/>
      <w:r w:rsidRPr="005A4F71">
        <w:rPr>
          <w:rFonts w:ascii="Consolas" w:eastAsia="Times New Roman" w:hAnsi="Consolas" w:cs="Courier New"/>
          <w:sz w:val="25"/>
          <w:szCs w:val="25"/>
        </w:rPr>
        <w:t>(“Exception details”);</w:t>
      </w:r>
    </w:p>
    <w:p w14:paraId="45612E21" w14:textId="77777777" w:rsidR="005A4F71" w:rsidRPr="005A4F71" w:rsidRDefault="0020152D" w:rsidP="005A4F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ind w:left="603"/>
        <w:textAlignment w:val="baseline"/>
        <w:rPr>
          <w:rFonts w:ascii="Consolas" w:eastAsia="Times New Roman" w:hAnsi="Consolas" w:cs="Courier New"/>
          <w:sz w:val="25"/>
          <w:szCs w:val="25"/>
        </w:rPr>
      </w:pPr>
      <w:r>
        <w:rPr>
          <w:rFonts w:ascii="Consolas" w:eastAsia="Times New Roman" w:hAnsi="Consolas" w:cs="Courier New"/>
          <w:sz w:val="25"/>
          <w:szCs w:val="25"/>
        </w:rPr>
        <w:tab/>
      </w:r>
      <w:r>
        <w:rPr>
          <w:rFonts w:ascii="Consolas" w:eastAsia="Times New Roman" w:hAnsi="Consolas" w:cs="Courier New"/>
          <w:sz w:val="25"/>
          <w:szCs w:val="25"/>
        </w:rPr>
        <w:tab/>
      </w:r>
      <w:r w:rsidR="005A4F71" w:rsidRPr="005A4F71">
        <w:rPr>
          <w:rFonts w:ascii="Consolas" w:eastAsia="Times New Roman" w:hAnsi="Consolas" w:cs="Courier New"/>
          <w:sz w:val="25"/>
          <w:szCs w:val="25"/>
        </w:rPr>
        <w:t>throw me;</w:t>
      </w:r>
    </w:p>
    <w:p w14:paraId="3C33831A" w14:textId="77777777" w:rsidR="005A4F71" w:rsidRPr="005A4F71" w:rsidRDefault="005A4F71" w:rsidP="005A4F71">
      <w:pPr>
        <w:numPr>
          <w:ilvl w:val="0"/>
          <w:numId w:val="32"/>
        </w:numPr>
        <w:shd w:val="clear" w:color="auto" w:fill="FFFFFF"/>
        <w:spacing w:after="0" w:line="240" w:lineRule="auto"/>
        <w:ind w:left="603"/>
        <w:textAlignment w:val="baseline"/>
        <w:rPr>
          <w:rFonts w:ascii="Arial" w:eastAsia="Times New Roman" w:hAnsi="Arial" w:cs="Arial"/>
          <w:sz w:val="27"/>
          <w:szCs w:val="27"/>
        </w:rPr>
      </w:pPr>
      <w:r w:rsidRPr="005A4F71">
        <w:rPr>
          <w:rFonts w:ascii="Arial" w:eastAsia="Times New Roman" w:hAnsi="Arial" w:cs="Arial"/>
          <w:sz w:val="27"/>
          <w:szCs w:val="27"/>
        </w:rPr>
        <w:lastRenderedPageBreak/>
        <w:t xml:space="preserve">The following program illustrates how to create own exception class </w:t>
      </w:r>
      <w:proofErr w:type="spellStart"/>
      <w:r w:rsidRPr="005A4F71">
        <w:rPr>
          <w:rFonts w:ascii="Arial" w:eastAsia="Times New Roman" w:hAnsi="Arial" w:cs="Arial"/>
          <w:sz w:val="27"/>
          <w:szCs w:val="27"/>
        </w:rPr>
        <w:t>MyException</w:t>
      </w:r>
      <w:proofErr w:type="spellEnd"/>
      <w:r w:rsidRPr="005A4F71">
        <w:rPr>
          <w:rFonts w:ascii="Arial" w:eastAsia="Times New Roman" w:hAnsi="Arial" w:cs="Arial"/>
          <w:sz w:val="27"/>
          <w:szCs w:val="27"/>
        </w:rPr>
        <w:t>.</w:t>
      </w:r>
    </w:p>
    <w:p w14:paraId="1F39517E" w14:textId="77777777" w:rsidR="005A4F71" w:rsidRPr="005A4F71" w:rsidRDefault="005A4F71" w:rsidP="005A4F71">
      <w:pPr>
        <w:numPr>
          <w:ilvl w:val="0"/>
          <w:numId w:val="32"/>
        </w:numPr>
        <w:shd w:val="clear" w:color="auto" w:fill="FFFFFF"/>
        <w:spacing w:after="0" w:line="240" w:lineRule="auto"/>
        <w:ind w:left="603"/>
        <w:textAlignment w:val="baseline"/>
        <w:rPr>
          <w:rFonts w:ascii="Arial" w:eastAsia="Times New Roman" w:hAnsi="Arial" w:cs="Arial"/>
          <w:sz w:val="27"/>
          <w:szCs w:val="27"/>
        </w:rPr>
      </w:pPr>
      <w:r w:rsidRPr="005A4F71">
        <w:rPr>
          <w:rFonts w:ascii="Arial" w:eastAsia="Times New Roman" w:hAnsi="Arial" w:cs="Arial"/>
          <w:sz w:val="27"/>
          <w:szCs w:val="27"/>
        </w:rPr>
        <w:t>Details of account numbers, customer names, and balance amounts are taken in the form of three arrays.</w:t>
      </w:r>
    </w:p>
    <w:p w14:paraId="74F80877" w14:textId="77777777" w:rsidR="005A4F71" w:rsidRPr="005A4F71" w:rsidRDefault="005A4F71" w:rsidP="005A4F71">
      <w:pPr>
        <w:numPr>
          <w:ilvl w:val="0"/>
          <w:numId w:val="32"/>
        </w:numPr>
        <w:shd w:val="clear" w:color="auto" w:fill="FFFFFF"/>
        <w:spacing w:after="0" w:line="240" w:lineRule="auto"/>
        <w:ind w:left="603"/>
        <w:textAlignment w:val="baseline"/>
        <w:rPr>
          <w:rFonts w:ascii="Arial" w:eastAsia="Times New Roman" w:hAnsi="Arial" w:cs="Arial"/>
          <w:sz w:val="27"/>
          <w:szCs w:val="27"/>
        </w:rPr>
      </w:pPr>
      <w:r w:rsidRPr="005A4F71">
        <w:rPr>
          <w:rFonts w:ascii="Arial" w:eastAsia="Times New Roman" w:hAnsi="Arial" w:cs="Arial"/>
          <w:sz w:val="27"/>
          <w:szCs w:val="27"/>
        </w:rPr>
        <w:t xml:space="preserve">In </w:t>
      </w:r>
      <w:proofErr w:type="gramStart"/>
      <w:r w:rsidRPr="005A4F71">
        <w:rPr>
          <w:rFonts w:ascii="Arial" w:eastAsia="Times New Roman" w:hAnsi="Arial" w:cs="Arial"/>
          <w:sz w:val="27"/>
          <w:szCs w:val="27"/>
        </w:rPr>
        <w:t>main(</w:t>
      </w:r>
      <w:proofErr w:type="gramEnd"/>
      <w:r w:rsidRPr="005A4F71">
        <w:rPr>
          <w:rFonts w:ascii="Arial" w:eastAsia="Times New Roman" w:hAnsi="Arial" w:cs="Arial"/>
          <w:sz w:val="27"/>
          <w:szCs w:val="27"/>
        </w:rPr>
        <w:t xml:space="preserve">) method, the details are displayed using a for-loop. At this time, check is done if in any account the balance amount is less than the minimum balance amount to be </w:t>
      </w:r>
      <w:proofErr w:type="spellStart"/>
      <w:r w:rsidRPr="005A4F71">
        <w:rPr>
          <w:rFonts w:ascii="Arial" w:eastAsia="Times New Roman" w:hAnsi="Arial" w:cs="Arial"/>
          <w:sz w:val="27"/>
          <w:szCs w:val="27"/>
        </w:rPr>
        <w:t>ept</w:t>
      </w:r>
      <w:proofErr w:type="spellEnd"/>
      <w:r w:rsidRPr="005A4F71">
        <w:rPr>
          <w:rFonts w:ascii="Arial" w:eastAsia="Times New Roman" w:hAnsi="Arial" w:cs="Arial"/>
          <w:sz w:val="27"/>
          <w:szCs w:val="27"/>
        </w:rPr>
        <w:t xml:space="preserve"> in the account.</w:t>
      </w:r>
    </w:p>
    <w:p w14:paraId="6A69B82F" w14:textId="77777777" w:rsidR="005A4F71" w:rsidRPr="005A4F71" w:rsidRDefault="005A4F71" w:rsidP="005A4F71">
      <w:pPr>
        <w:numPr>
          <w:ilvl w:val="0"/>
          <w:numId w:val="32"/>
        </w:numPr>
        <w:shd w:val="clear" w:color="auto" w:fill="FFFFFF"/>
        <w:spacing w:after="0" w:line="240" w:lineRule="auto"/>
        <w:ind w:left="603"/>
        <w:textAlignment w:val="baseline"/>
        <w:rPr>
          <w:rFonts w:ascii="Arial" w:eastAsia="Times New Roman" w:hAnsi="Arial" w:cs="Arial"/>
          <w:sz w:val="27"/>
          <w:szCs w:val="27"/>
        </w:rPr>
      </w:pPr>
      <w:r w:rsidRPr="005A4F71">
        <w:rPr>
          <w:rFonts w:ascii="Arial" w:eastAsia="Times New Roman" w:hAnsi="Arial" w:cs="Arial"/>
          <w:sz w:val="27"/>
          <w:szCs w:val="27"/>
        </w:rPr>
        <w:t xml:space="preserve">If it is so, then </w:t>
      </w:r>
      <w:proofErr w:type="spellStart"/>
      <w:r w:rsidRPr="005A4F71">
        <w:rPr>
          <w:rFonts w:ascii="Arial" w:eastAsia="Times New Roman" w:hAnsi="Arial" w:cs="Arial"/>
          <w:sz w:val="27"/>
          <w:szCs w:val="27"/>
        </w:rPr>
        <w:t>MyException</w:t>
      </w:r>
      <w:proofErr w:type="spellEnd"/>
      <w:r w:rsidRPr="005A4F71">
        <w:rPr>
          <w:rFonts w:ascii="Arial" w:eastAsia="Times New Roman" w:hAnsi="Arial" w:cs="Arial"/>
          <w:sz w:val="27"/>
          <w:szCs w:val="27"/>
        </w:rPr>
        <w:t xml:space="preserve"> is raised and a message is displayed “Balance amount is less”.</w:t>
      </w:r>
    </w:p>
    <w:tbl>
      <w:tblPr>
        <w:tblW w:w="10047" w:type="dxa"/>
        <w:tblCellMar>
          <w:left w:w="0" w:type="dxa"/>
          <w:right w:w="0" w:type="dxa"/>
        </w:tblCellMar>
        <w:tblLook w:val="04A0" w:firstRow="1" w:lastRow="0" w:firstColumn="1" w:lastColumn="0" w:noHBand="0" w:noVBand="1"/>
      </w:tblPr>
      <w:tblGrid>
        <w:gridCol w:w="10047"/>
      </w:tblGrid>
      <w:tr w:rsidR="005A4F71" w:rsidRPr="005A4F71" w14:paraId="0546D428" w14:textId="77777777" w:rsidTr="005A4F71">
        <w:tc>
          <w:tcPr>
            <w:tcW w:w="10047" w:type="dxa"/>
            <w:vAlign w:val="center"/>
            <w:hideMark/>
          </w:tcPr>
          <w:p w14:paraId="74CBE61F"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xml:space="preserve">// Java program to demonstrate user defined exception </w:t>
            </w:r>
          </w:p>
          <w:p w14:paraId="4D48278D"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w:t>
            </w:r>
            <w:r w:rsidRPr="005A4F71">
              <w:rPr>
                <w:rFonts w:ascii="Times New Roman" w:eastAsia="Times New Roman" w:hAnsi="Times New Roman" w:cs="Times New Roman"/>
                <w:sz w:val="24"/>
                <w:szCs w:val="24"/>
              </w:rPr>
              <w:t> </w:t>
            </w:r>
          </w:p>
          <w:p w14:paraId="64222277"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xml:space="preserve">// This program throws an exception whenever balance </w:t>
            </w:r>
          </w:p>
          <w:p w14:paraId="0C910BB2"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xml:space="preserve">// amount is below Rs 1000 </w:t>
            </w:r>
          </w:p>
          <w:p w14:paraId="337A64B0" w14:textId="77777777" w:rsidR="005A4F71" w:rsidRPr="005A4F71" w:rsidRDefault="001772B9" w:rsidP="005A4F71">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p</w:t>
            </w:r>
            <w:r w:rsidR="0020152D" w:rsidRPr="0020152D">
              <w:rPr>
                <w:rFonts w:ascii="Courier New" w:eastAsia="Times New Roman" w:hAnsi="Courier New" w:cs="Courier New"/>
                <w:sz w:val="20"/>
              </w:rPr>
              <w:t>ublic</w:t>
            </w:r>
            <w:r w:rsidR="0020152D">
              <w:rPr>
                <w:rFonts w:ascii="Courier New" w:eastAsia="Times New Roman" w:hAnsi="Courier New" w:cs="Courier New"/>
                <w:sz w:val="20"/>
              </w:rPr>
              <w:t xml:space="preserve"> </w:t>
            </w:r>
            <w:r w:rsidR="005A4F71" w:rsidRPr="005A4F71">
              <w:rPr>
                <w:rFonts w:ascii="Courier New" w:eastAsia="Times New Roman" w:hAnsi="Courier New" w:cs="Courier New"/>
                <w:sz w:val="20"/>
              </w:rPr>
              <w:t>class</w:t>
            </w:r>
            <w:r w:rsidR="005A4F71" w:rsidRPr="005A4F71">
              <w:rPr>
                <w:rFonts w:ascii="Times New Roman" w:eastAsia="Times New Roman" w:hAnsi="Times New Roman" w:cs="Times New Roman"/>
                <w:sz w:val="24"/>
                <w:szCs w:val="24"/>
              </w:rPr>
              <w:t xml:space="preserve"> </w:t>
            </w:r>
            <w:proofErr w:type="spellStart"/>
            <w:r w:rsidR="005A4F71" w:rsidRPr="005A4F71">
              <w:rPr>
                <w:rFonts w:ascii="Courier New" w:eastAsia="Times New Roman" w:hAnsi="Courier New" w:cs="Courier New"/>
                <w:sz w:val="20"/>
              </w:rPr>
              <w:t>MyException</w:t>
            </w:r>
            <w:proofErr w:type="spellEnd"/>
            <w:r w:rsidR="005A4F71" w:rsidRPr="005A4F71">
              <w:rPr>
                <w:rFonts w:ascii="Courier New" w:eastAsia="Times New Roman" w:hAnsi="Courier New" w:cs="Courier New"/>
                <w:sz w:val="20"/>
              </w:rPr>
              <w:t xml:space="preserve"> extends</w:t>
            </w:r>
            <w:r w:rsidR="005A4F71" w:rsidRPr="005A4F71">
              <w:rPr>
                <w:rFonts w:ascii="Times New Roman" w:eastAsia="Times New Roman" w:hAnsi="Times New Roman" w:cs="Times New Roman"/>
                <w:sz w:val="24"/>
                <w:szCs w:val="24"/>
              </w:rPr>
              <w:t xml:space="preserve"> </w:t>
            </w:r>
            <w:r w:rsidR="005A4F71" w:rsidRPr="005A4F71">
              <w:rPr>
                <w:rFonts w:ascii="Courier New" w:eastAsia="Times New Roman" w:hAnsi="Courier New" w:cs="Courier New"/>
                <w:sz w:val="20"/>
              </w:rPr>
              <w:t xml:space="preserve">Exception </w:t>
            </w:r>
          </w:p>
          <w:p w14:paraId="7975702D"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xml:space="preserve">{ </w:t>
            </w:r>
          </w:p>
          <w:p w14:paraId="295D700D"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xml:space="preserve">    //store account information </w:t>
            </w:r>
          </w:p>
          <w:p w14:paraId="00A06663"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private</w:t>
            </w:r>
            <w:r w:rsidRPr="005A4F71">
              <w:rPr>
                <w:rFonts w:ascii="Times New Roman" w:eastAsia="Times New Roman" w:hAnsi="Times New Roman" w:cs="Times New Roman"/>
                <w:sz w:val="24"/>
                <w:szCs w:val="24"/>
              </w:rPr>
              <w:t xml:space="preserve"> </w:t>
            </w:r>
            <w:r w:rsidRPr="005A4F71">
              <w:rPr>
                <w:rFonts w:ascii="Courier New" w:eastAsia="Times New Roman" w:hAnsi="Courier New" w:cs="Courier New"/>
                <w:sz w:val="20"/>
              </w:rPr>
              <w:t>static</w:t>
            </w:r>
            <w:r w:rsidRPr="005A4F71">
              <w:rPr>
                <w:rFonts w:ascii="Times New Roman" w:eastAsia="Times New Roman" w:hAnsi="Times New Roman" w:cs="Times New Roman"/>
                <w:sz w:val="24"/>
                <w:szCs w:val="24"/>
              </w:rPr>
              <w:t xml:space="preserve"> </w:t>
            </w:r>
            <w:proofErr w:type="spellStart"/>
            <w:r w:rsidRPr="005A4F71">
              <w:rPr>
                <w:rFonts w:ascii="Courier New" w:eastAsia="Times New Roman" w:hAnsi="Courier New" w:cs="Courier New"/>
                <w:sz w:val="20"/>
              </w:rPr>
              <w:t>int</w:t>
            </w:r>
            <w:proofErr w:type="spellEnd"/>
            <w:r w:rsidRPr="005A4F71">
              <w:rPr>
                <w:rFonts w:ascii="Times New Roman" w:eastAsia="Times New Roman" w:hAnsi="Times New Roman" w:cs="Times New Roman"/>
                <w:sz w:val="24"/>
                <w:szCs w:val="24"/>
              </w:rPr>
              <w:t xml:space="preserve"> </w:t>
            </w:r>
            <w:proofErr w:type="spellStart"/>
            <w:r w:rsidRPr="005A4F71">
              <w:rPr>
                <w:rFonts w:ascii="Courier New" w:eastAsia="Times New Roman" w:hAnsi="Courier New" w:cs="Courier New"/>
                <w:sz w:val="20"/>
              </w:rPr>
              <w:t>accno</w:t>
            </w:r>
            <w:proofErr w:type="spellEnd"/>
            <w:r w:rsidRPr="005A4F71">
              <w:rPr>
                <w:rFonts w:ascii="Courier New" w:eastAsia="Times New Roman" w:hAnsi="Courier New" w:cs="Courier New"/>
                <w:sz w:val="20"/>
              </w:rPr>
              <w:t xml:space="preserve">[] = {1001, 1002, 1003, 1004}; </w:t>
            </w:r>
          </w:p>
          <w:p w14:paraId="24849844"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w:t>
            </w:r>
            <w:r w:rsidRPr="005A4F71">
              <w:rPr>
                <w:rFonts w:ascii="Times New Roman" w:eastAsia="Times New Roman" w:hAnsi="Times New Roman" w:cs="Times New Roman"/>
                <w:sz w:val="24"/>
                <w:szCs w:val="24"/>
              </w:rPr>
              <w:t> </w:t>
            </w:r>
          </w:p>
          <w:p w14:paraId="0DD23A4E"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private</w:t>
            </w:r>
            <w:r w:rsidRPr="005A4F71">
              <w:rPr>
                <w:rFonts w:ascii="Times New Roman" w:eastAsia="Times New Roman" w:hAnsi="Times New Roman" w:cs="Times New Roman"/>
                <w:sz w:val="24"/>
                <w:szCs w:val="24"/>
              </w:rPr>
              <w:t xml:space="preserve"> </w:t>
            </w:r>
            <w:r w:rsidRPr="005A4F71">
              <w:rPr>
                <w:rFonts w:ascii="Courier New" w:eastAsia="Times New Roman" w:hAnsi="Courier New" w:cs="Courier New"/>
                <w:sz w:val="20"/>
              </w:rPr>
              <w:t>static</w:t>
            </w:r>
            <w:r w:rsidRPr="005A4F71">
              <w:rPr>
                <w:rFonts w:ascii="Times New Roman" w:eastAsia="Times New Roman" w:hAnsi="Times New Roman" w:cs="Times New Roman"/>
                <w:sz w:val="24"/>
                <w:szCs w:val="24"/>
              </w:rPr>
              <w:t xml:space="preserve"> </w:t>
            </w:r>
            <w:r w:rsidRPr="005A4F71">
              <w:rPr>
                <w:rFonts w:ascii="Courier New" w:eastAsia="Times New Roman" w:hAnsi="Courier New" w:cs="Courier New"/>
                <w:sz w:val="20"/>
              </w:rPr>
              <w:t xml:space="preserve">String name[] = </w:t>
            </w:r>
          </w:p>
          <w:p w14:paraId="551379E5"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{"Nish", "</w:t>
            </w:r>
            <w:proofErr w:type="spellStart"/>
            <w:r w:rsidRPr="005A4F71">
              <w:rPr>
                <w:rFonts w:ascii="Courier New" w:eastAsia="Times New Roman" w:hAnsi="Courier New" w:cs="Courier New"/>
                <w:sz w:val="20"/>
              </w:rPr>
              <w:t>Shubh</w:t>
            </w:r>
            <w:proofErr w:type="spellEnd"/>
            <w:r w:rsidRPr="005A4F71">
              <w:rPr>
                <w:rFonts w:ascii="Courier New" w:eastAsia="Times New Roman" w:hAnsi="Courier New" w:cs="Courier New"/>
                <w:sz w:val="20"/>
              </w:rPr>
              <w:t>", "</w:t>
            </w:r>
            <w:proofErr w:type="spellStart"/>
            <w:r w:rsidRPr="005A4F71">
              <w:rPr>
                <w:rFonts w:ascii="Courier New" w:eastAsia="Times New Roman" w:hAnsi="Courier New" w:cs="Courier New"/>
                <w:sz w:val="20"/>
              </w:rPr>
              <w:t>Sush</w:t>
            </w:r>
            <w:proofErr w:type="spellEnd"/>
            <w:r w:rsidRPr="005A4F71">
              <w:rPr>
                <w:rFonts w:ascii="Courier New" w:eastAsia="Times New Roman" w:hAnsi="Courier New" w:cs="Courier New"/>
                <w:sz w:val="20"/>
              </w:rPr>
              <w:t>", "</w:t>
            </w:r>
            <w:proofErr w:type="spellStart"/>
            <w:r w:rsidRPr="005A4F71">
              <w:rPr>
                <w:rFonts w:ascii="Courier New" w:eastAsia="Times New Roman" w:hAnsi="Courier New" w:cs="Courier New"/>
                <w:sz w:val="20"/>
              </w:rPr>
              <w:t>Abhi</w:t>
            </w:r>
            <w:proofErr w:type="spellEnd"/>
            <w:r w:rsidRPr="005A4F71">
              <w:rPr>
                <w:rFonts w:ascii="Courier New" w:eastAsia="Times New Roman" w:hAnsi="Courier New" w:cs="Courier New"/>
                <w:sz w:val="20"/>
              </w:rPr>
              <w:t>", "</w:t>
            </w:r>
            <w:proofErr w:type="spellStart"/>
            <w:r w:rsidRPr="005A4F71">
              <w:rPr>
                <w:rFonts w:ascii="Courier New" w:eastAsia="Times New Roman" w:hAnsi="Courier New" w:cs="Courier New"/>
                <w:sz w:val="20"/>
              </w:rPr>
              <w:t>Akash</w:t>
            </w:r>
            <w:proofErr w:type="spellEnd"/>
            <w:r w:rsidRPr="005A4F71">
              <w:rPr>
                <w:rFonts w:ascii="Courier New" w:eastAsia="Times New Roman" w:hAnsi="Courier New" w:cs="Courier New"/>
                <w:sz w:val="20"/>
              </w:rPr>
              <w:t xml:space="preserve">"}; </w:t>
            </w:r>
          </w:p>
          <w:p w14:paraId="6738272F"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w:t>
            </w:r>
            <w:r w:rsidRPr="005A4F71">
              <w:rPr>
                <w:rFonts w:ascii="Times New Roman" w:eastAsia="Times New Roman" w:hAnsi="Times New Roman" w:cs="Times New Roman"/>
                <w:sz w:val="24"/>
                <w:szCs w:val="24"/>
              </w:rPr>
              <w:t> </w:t>
            </w:r>
          </w:p>
          <w:p w14:paraId="70442843"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private</w:t>
            </w:r>
            <w:r w:rsidRPr="005A4F71">
              <w:rPr>
                <w:rFonts w:ascii="Times New Roman" w:eastAsia="Times New Roman" w:hAnsi="Times New Roman" w:cs="Times New Roman"/>
                <w:sz w:val="24"/>
                <w:szCs w:val="24"/>
              </w:rPr>
              <w:t xml:space="preserve"> </w:t>
            </w:r>
            <w:r w:rsidRPr="005A4F71">
              <w:rPr>
                <w:rFonts w:ascii="Courier New" w:eastAsia="Times New Roman" w:hAnsi="Courier New" w:cs="Courier New"/>
                <w:sz w:val="20"/>
              </w:rPr>
              <w:t>static</w:t>
            </w:r>
            <w:r w:rsidRPr="005A4F71">
              <w:rPr>
                <w:rFonts w:ascii="Times New Roman" w:eastAsia="Times New Roman" w:hAnsi="Times New Roman" w:cs="Times New Roman"/>
                <w:sz w:val="24"/>
                <w:szCs w:val="24"/>
              </w:rPr>
              <w:t xml:space="preserve"> </w:t>
            </w:r>
            <w:r w:rsidRPr="005A4F71">
              <w:rPr>
                <w:rFonts w:ascii="Courier New" w:eastAsia="Times New Roman" w:hAnsi="Courier New" w:cs="Courier New"/>
                <w:sz w:val="20"/>
              </w:rPr>
              <w:t>double</w:t>
            </w:r>
            <w:r w:rsidRPr="005A4F71">
              <w:rPr>
                <w:rFonts w:ascii="Times New Roman" w:eastAsia="Times New Roman" w:hAnsi="Times New Roman" w:cs="Times New Roman"/>
                <w:sz w:val="24"/>
                <w:szCs w:val="24"/>
              </w:rPr>
              <w:t xml:space="preserve"> </w:t>
            </w:r>
            <w:r w:rsidRPr="005A4F71">
              <w:rPr>
                <w:rFonts w:ascii="Courier New" w:eastAsia="Times New Roman" w:hAnsi="Courier New" w:cs="Courier New"/>
                <w:sz w:val="20"/>
              </w:rPr>
              <w:t xml:space="preserve">bal[] = </w:t>
            </w:r>
          </w:p>
          <w:p w14:paraId="01C98BA7"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xml:space="preserve">         {10000.00, 12000.00, 5600.0, 999.00, 1100.55}; </w:t>
            </w:r>
          </w:p>
          <w:p w14:paraId="2BFF3C24"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w:t>
            </w:r>
            <w:r w:rsidRPr="005A4F71">
              <w:rPr>
                <w:rFonts w:ascii="Times New Roman" w:eastAsia="Times New Roman" w:hAnsi="Times New Roman" w:cs="Times New Roman"/>
                <w:sz w:val="24"/>
                <w:szCs w:val="24"/>
              </w:rPr>
              <w:t> </w:t>
            </w:r>
          </w:p>
          <w:p w14:paraId="79B30CF0"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xml:space="preserve">    // default constructor </w:t>
            </w:r>
          </w:p>
          <w:p w14:paraId="65045E8D"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w:t>
            </w:r>
            <w:proofErr w:type="spellStart"/>
            <w:r w:rsidRPr="005A4F71">
              <w:rPr>
                <w:rFonts w:ascii="Courier New" w:eastAsia="Times New Roman" w:hAnsi="Courier New" w:cs="Courier New"/>
                <w:sz w:val="20"/>
              </w:rPr>
              <w:t>MyException</w:t>
            </w:r>
            <w:proofErr w:type="spellEnd"/>
            <w:r w:rsidRPr="005A4F71">
              <w:rPr>
                <w:rFonts w:ascii="Courier New" w:eastAsia="Times New Roman" w:hAnsi="Courier New" w:cs="Courier New"/>
                <w:sz w:val="20"/>
              </w:rPr>
              <w:t xml:space="preserve">() {    } </w:t>
            </w:r>
          </w:p>
          <w:p w14:paraId="73AC41BA"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w:t>
            </w:r>
            <w:r w:rsidRPr="005A4F71">
              <w:rPr>
                <w:rFonts w:ascii="Times New Roman" w:eastAsia="Times New Roman" w:hAnsi="Times New Roman" w:cs="Times New Roman"/>
                <w:sz w:val="24"/>
                <w:szCs w:val="24"/>
              </w:rPr>
              <w:t> </w:t>
            </w:r>
          </w:p>
          <w:p w14:paraId="32627C19"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xml:space="preserve">    // parametrized constructor </w:t>
            </w:r>
          </w:p>
          <w:p w14:paraId="073FAAEB"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w:t>
            </w:r>
            <w:proofErr w:type="spellStart"/>
            <w:r w:rsidRPr="005A4F71">
              <w:rPr>
                <w:rFonts w:ascii="Courier New" w:eastAsia="Times New Roman" w:hAnsi="Courier New" w:cs="Courier New"/>
                <w:sz w:val="20"/>
              </w:rPr>
              <w:t>MyException</w:t>
            </w:r>
            <w:proofErr w:type="spellEnd"/>
            <w:r w:rsidRPr="005A4F71">
              <w:rPr>
                <w:rFonts w:ascii="Courier New" w:eastAsia="Times New Roman" w:hAnsi="Courier New" w:cs="Courier New"/>
                <w:sz w:val="20"/>
              </w:rPr>
              <w:t xml:space="preserve">(String </w:t>
            </w:r>
            <w:proofErr w:type="spellStart"/>
            <w:r w:rsidRPr="005A4F71">
              <w:rPr>
                <w:rFonts w:ascii="Courier New" w:eastAsia="Times New Roman" w:hAnsi="Courier New" w:cs="Courier New"/>
                <w:sz w:val="20"/>
              </w:rPr>
              <w:t>str</w:t>
            </w:r>
            <w:proofErr w:type="spellEnd"/>
            <w:r w:rsidRPr="005A4F71">
              <w:rPr>
                <w:rFonts w:ascii="Courier New" w:eastAsia="Times New Roman" w:hAnsi="Courier New" w:cs="Courier New"/>
                <w:sz w:val="20"/>
              </w:rPr>
              <w:t>) { super(</w:t>
            </w:r>
            <w:proofErr w:type="spellStart"/>
            <w:r w:rsidRPr="005A4F71">
              <w:rPr>
                <w:rFonts w:ascii="Courier New" w:eastAsia="Times New Roman" w:hAnsi="Courier New" w:cs="Courier New"/>
                <w:sz w:val="20"/>
              </w:rPr>
              <w:t>str</w:t>
            </w:r>
            <w:proofErr w:type="spellEnd"/>
            <w:r w:rsidRPr="005A4F71">
              <w:rPr>
                <w:rFonts w:ascii="Courier New" w:eastAsia="Times New Roman" w:hAnsi="Courier New" w:cs="Courier New"/>
                <w:sz w:val="20"/>
              </w:rPr>
              <w:t xml:space="preserve">); } </w:t>
            </w:r>
          </w:p>
          <w:p w14:paraId="308CB910"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w:t>
            </w:r>
            <w:r w:rsidRPr="005A4F71">
              <w:rPr>
                <w:rFonts w:ascii="Times New Roman" w:eastAsia="Times New Roman" w:hAnsi="Times New Roman" w:cs="Times New Roman"/>
                <w:sz w:val="24"/>
                <w:szCs w:val="24"/>
              </w:rPr>
              <w:t> </w:t>
            </w:r>
          </w:p>
          <w:p w14:paraId="21A45D6D"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xml:space="preserve">    // write main() </w:t>
            </w:r>
          </w:p>
          <w:p w14:paraId="39A0E46E"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public</w:t>
            </w:r>
            <w:r w:rsidRPr="005A4F71">
              <w:rPr>
                <w:rFonts w:ascii="Times New Roman" w:eastAsia="Times New Roman" w:hAnsi="Times New Roman" w:cs="Times New Roman"/>
                <w:sz w:val="24"/>
                <w:szCs w:val="24"/>
              </w:rPr>
              <w:t xml:space="preserve"> </w:t>
            </w:r>
            <w:r w:rsidRPr="005A4F71">
              <w:rPr>
                <w:rFonts w:ascii="Courier New" w:eastAsia="Times New Roman" w:hAnsi="Courier New" w:cs="Courier New"/>
                <w:sz w:val="20"/>
              </w:rPr>
              <w:t>static</w:t>
            </w:r>
            <w:r w:rsidRPr="005A4F71">
              <w:rPr>
                <w:rFonts w:ascii="Times New Roman" w:eastAsia="Times New Roman" w:hAnsi="Times New Roman" w:cs="Times New Roman"/>
                <w:sz w:val="24"/>
                <w:szCs w:val="24"/>
              </w:rPr>
              <w:t xml:space="preserve"> </w:t>
            </w:r>
            <w:r w:rsidRPr="005A4F71">
              <w:rPr>
                <w:rFonts w:ascii="Courier New" w:eastAsia="Times New Roman" w:hAnsi="Courier New" w:cs="Courier New"/>
                <w:sz w:val="20"/>
              </w:rPr>
              <w:t>void</w:t>
            </w:r>
            <w:r w:rsidRPr="005A4F71">
              <w:rPr>
                <w:rFonts w:ascii="Times New Roman" w:eastAsia="Times New Roman" w:hAnsi="Times New Roman" w:cs="Times New Roman"/>
                <w:sz w:val="24"/>
                <w:szCs w:val="24"/>
              </w:rPr>
              <w:t xml:space="preserve"> </w:t>
            </w:r>
            <w:r w:rsidRPr="005A4F71">
              <w:rPr>
                <w:rFonts w:ascii="Courier New" w:eastAsia="Times New Roman" w:hAnsi="Courier New" w:cs="Courier New"/>
                <w:sz w:val="20"/>
              </w:rPr>
              <w:t xml:space="preserve">main(String[] </w:t>
            </w:r>
            <w:proofErr w:type="spellStart"/>
            <w:r w:rsidRPr="005A4F71">
              <w:rPr>
                <w:rFonts w:ascii="Courier New" w:eastAsia="Times New Roman" w:hAnsi="Courier New" w:cs="Courier New"/>
                <w:sz w:val="20"/>
              </w:rPr>
              <w:t>args</w:t>
            </w:r>
            <w:proofErr w:type="spellEnd"/>
            <w:r w:rsidRPr="005A4F71">
              <w:rPr>
                <w:rFonts w:ascii="Courier New" w:eastAsia="Times New Roman" w:hAnsi="Courier New" w:cs="Courier New"/>
                <w:sz w:val="20"/>
              </w:rPr>
              <w:t xml:space="preserve">) </w:t>
            </w:r>
          </w:p>
          <w:p w14:paraId="6C6834E3"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xml:space="preserve">    { </w:t>
            </w:r>
          </w:p>
          <w:p w14:paraId="74C1DC00"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try</w:t>
            </w:r>
            <w:r w:rsidRPr="005A4F71">
              <w:rPr>
                <w:rFonts w:ascii="Times New Roman" w:eastAsia="Times New Roman" w:hAnsi="Times New Roman" w:cs="Times New Roman"/>
                <w:sz w:val="24"/>
                <w:szCs w:val="24"/>
              </w:rPr>
              <w:t xml:space="preserve">  </w:t>
            </w:r>
            <w:r w:rsidRPr="005A4F71">
              <w:rPr>
                <w:rFonts w:ascii="Courier New" w:eastAsia="Times New Roman" w:hAnsi="Courier New" w:cs="Courier New"/>
                <w:sz w:val="20"/>
              </w:rPr>
              <w:t xml:space="preserve">{ </w:t>
            </w:r>
          </w:p>
          <w:p w14:paraId="4C21EFCC"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xml:space="preserve">            // display the heading for the table </w:t>
            </w:r>
          </w:p>
          <w:p w14:paraId="4CF9526E"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w:t>
            </w:r>
            <w:proofErr w:type="spellStart"/>
            <w:r w:rsidRPr="005A4F71">
              <w:rPr>
                <w:rFonts w:ascii="Courier New" w:eastAsia="Times New Roman" w:hAnsi="Courier New" w:cs="Courier New"/>
                <w:sz w:val="20"/>
              </w:rPr>
              <w:t>System.out.println</w:t>
            </w:r>
            <w:proofErr w:type="spellEnd"/>
            <w:r w:rsidRPr="005A4F71">
              <w:rPr>
                <w:rFonts w:ascii="Courier New" w:eastAsia="Times New Roman" w:hAnsi="Courier New" w:cs="Courier New"/>
                <w:sz w:val="20"/>
              </w:rPr>
              <w:t>("ACCNO"</w:t>
            </w:r>
            <w:r w:rsidRPr="005A4F71">
              <w:rPr>
                <w:rFonts w:ascii="Times New Roman" w:eastAsia="Times New Roman" w:hAnsi="Times New Roman" w:cs="Times New Roman"/>
                <w:sz w:val="24"/>
                <w:szCs w:val="24"/>
              </w:rPr>
              <w:t xml:space="preserve"> </w:t>
            </w:r>
            <w:r w:rsidRPr="005A4F71">
              <w:rPr>
                <w:rFonts w:ascii="Courier New" w:eastAsia="Times New Roman" w:hAnsi="Courier New" w:cs="Courier New"/>
                <w:sz w:val="20"/>
              </w:rPr>
              <w:t>+ "\t"</w:t>
            </w:r>
            <w:r w:rsidRPr="005A4F71">
              <w:rPr>
                <w:rFonts w:ascii="Times New Roman" w:eastAsia="Times New Roman" w:hAnsi="Times New Roman" w:cs="Times New Roman"/>
                <w:sz w:val="24"/>
                <w:szCs w:val="24"/>
              </w:rPr>
              <w:t xml:space="preserve"> </w:t>
            </w:r>
            <w:r w:rsidRPr="005A4F71">
              <w:rPr>
                <w:rFonts w:ascii="Courier New" w:eastAsia="Times New Roman" w:hAnsi="Courier New" w:cs="Courier New"/>
                <w:sz w:val="20"/>
              </w:rPr>
              <w:t>+ "CUSTOMER"</w:t>
            </w:r>
            <w:r w:rsidRPr="005A4F71">
              <w:rPr>
                <w:rFonts w:ascii="Times New Roman" w:eastAsia="Times New Roman" w:hAnsi="Times New Roman" w:cs="Times New Roman"/>
                <w:sz w:val="24"/>
                <w:szCs w:val="24"/>
              </w:rPr>
              <w:t xml:space="preserve"> </w:t>
            </w:r>
            <w:r w:rsidRPr="005A4F71">
              <w:rPr>
                <w:rFonts w:ascii="Courier New" w:eastAsia="Times New Roman" w:hAnsi="Courier New" w:cs="Courier New"/>
                <w:sz w:val="20"/>
              </w:rPr>
              <w:t xml:space="preserve">+ </w:t>
            </w:r>
          </w:p>
          <w:p w14:paraId="13DC2054"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"\t"</w:t>
            </w:r>
            <w:r w:rsidRPr="005A4F71">
              <w:rPr>
                <w:rFonts w:ascii="Times New Roman" w:eastAsia="Times New Roman" w:hAnsi="Times New Roman" w:cs="Times New Roman"/>
                <w:sz w:val="24"/>
                <w:szCs w:val="24"/>
              </w:rPr>
              <w:t xml:space="preserve"> </w:t>
            </w:r>
            <w:r w:rsidRPr="005A4F71">
              <w:rPr>
                <w:rFonts w:ascii="Courier New" w:eastAsia="Times New Roman" w:hAnsi="Courier New" w:cs="Courier New"/>
                <w:sz w:val="20"/>
              </w:rPr>
              <w:t xml:space="preserve">+ "BALANCE"); </w:t>
            </w:r>
          </w:p>
          <w:p w14:paraId="7ED0EC3C"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w:t>
            </w:r>
            <w:r w:rsidRPr="005A4F71">
              <w:rPr>
                <w:rFonts w:ascii="Times New Roman" w:eastAsia="Times New Roman" w:hAnsi="Times New Roman" w:cs="Times New Roman"/>
                <w:sz w:val="24"/>
                <w:szCs w:val="24"/>
              </w:rPr>
              <w:t> </w:t>
            </w:r>
          </w:p>
          <w:p w14:paraId="3003C311"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xml:space="preserve">            // display the actual account information </w:t>
            </w:r>
          </w:p>
          <w:p w14:paraId="1B5F3407"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for</w:t>
            </w:r>
            <w:r w:rsidRPr="005A4F71">
              <w:rPr>
                <w:rFonts w:ascii="Times New Roman" w:eastAsia="Times New Roman" w:hAnsi="Times New Roman" w:cs="Times New Roman"/>
                <w:sz w:val="24"/>
                <w:szCs w:val="24"/>
              </w:rPr>
              <w:t xml:space="preserve"> </w:t>
            </w:r>
            <w:r w:rsidRPr="005A4F71">
              <w:rPr>
                <w:rFonts w:ascii="Courier New" w:eastAsia="Times New Roman" w:hAnsi="Courier New" w:cs="Courier New"/>
                <w:sz w:val="20"/>
              </w:rPr>
              <w:t>(</w:t>
            </w:r>
            <w:proofErr w:type="spellStart"/>
            <w:r w:rsidRPr="005A4F71">
              <w:rPr>
                <w:rFonts w:ascii="Courier New" w:eastAsia="Times New Roman" w:hAnsi="Courier New" w:cs="Courier New"/>
                <w:sz w:val="20"/>
              </w:rPr>
              <w:t>int</w:t>
            </w:r>
            <w:proofErr w:type="spellEnd"/>
            <w:r w:rsidRPr="005A4F71">
              <w:rPr>
                <w:rFonts w:ascii="Times New Roman" w:eastAsia="Times New Roman" w:hAnsi="Times New Roman" w:cs="Times New Roman"/>
                <w:sz w:val="24"/>
                <w:szCs w:val="24"/>
              </w:rPr>
              <w:t xml:space="preserve"> </w:t>
            </w:r>
            <w:r w:rsidRPr="005A4F71">
              <w:rPr>
                <w:rFonts w:ascii="Courier New" w:eastAsia="Times New Roman" w:hAnsi="Courier New" w:cs="Courier New"/>
                <w:sz w:val="20"/>
              </w:rPr>
              <w:t>i = 0; i &lt; 5</w:t>
            </w:r>
            <w:r w:rsidRPr="005A4F71">
              <w:rPr>
                <w:rFonts w:ascii="Times New Roman" w:eastAsia="Times New Roman" w:hAnsi="Times New Roman" w:cs="Times New Roman"/>
                <w:sz w:val="24"/>
                <w:szCs w:val="24"/>
              </w:rPr>
              <w:t xml:space="preserve"> </w:t>
            </w:r>
            <w:r w:rsidRPr="005A4F71">
              <w:rPr>
                <w:rFonts w:ascii="Courier New" w:eastAsia="Times New Roman" w:hAnsi="Courier New" w:cs="Courier New"/>
                <w:sz w:val="20"/>
              </w:rPr>
              <w:t xml:space="preserve">; i++) </w:t>
            </w:r>
          </w:p>
          <w:p w14:paraId="2E5BA3A5"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xml:space="preserve">            { </w:t>
            </w:r>
          </w:p>
          <w:p w14:paraId="0CA1C623"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w:t>
            </w:r>
            <w:proofErr w:type="spellStart"/>
            <w:r w:rsidRPr="005A4F71">
              <w:rPr>
                <w:rFonts w:ascii="Courier New" w:eastAsia="Times New Roman" w:hAnsi="Courier New" w:cs="Courier New"/>
                <w:sz w:val="20"/>
              </w:rPr>
              <w:t>System.out.println</w:t>
            </w:r>
            <w:proofErr w:type="spellEnd"/>
            <w:r w:rsidRPr="005A4F71">
              <w:rPr>
                <w:rFonts w:ascii="Courier New" w:eastAsia="Times New Roman" w:hAnsi="Courier New" w:cs="Courier New"/>
                <w:sz w:val="20"/>
              </w:rPr>
              <w:t>(</w:t>
            </w:r>
            <w:proofErr w:type="spellStart"/>
            <w:r w:rsidRPr="005A4F71">
              <w:rPr>
                <w:rFonts w:ascii="Courier New" w:eastAsia="Times New Roman" w:hAnsi="Courier New" w:cs="Courier New"/>
                <w:sz w:val="20"/>
              </w:rPr>
              <w:t>accno</w:t>
            </w:r>
            <w:proofErr w:type="spellEnd"/>
            <w:r w:rsidRPr="005A4F71">
              <w:rPr>
                <w:rFonts w:ascii="Courier New" w:eastAsia="Times New Roman" w:hAnsi="Courier New" w:cs="Courier New"/>
                <w:sz w:val="20"/>
              </w:rPr>
              <w:t>[i] + "\t"</w:t>
            </w:r>
            <w:r w:rsidRPr="005A4F71">
              <w:rPr>
                <w:rFonts w:ascii="Times New Roman" w:eastAsia="Times New Roman" w:hAnsi="Times New Roman" w:cs="Times New Roman"/>
                <w:sz w:val="24"/>
                <w:szCs w:val="24"/>
              </w:rPr>
              <w:t xml:space="preserve"> </w:t>
            </w:r>
            <w:r w:rsidRPr="005A4F71">
              <w:rPr>
                <w:rFonts w:ascii="Courier New" w:eastAsia="Times New Roman" w:hAnsi="Courier New" w:cs="Courier New"/>
                <w:sz w:val="20"/>
              </w:rPr>
              <w:t xml:space="preserve">+ name[i] + </w:t>
            </w:r>
          </w:p>
          <w:p w14:paraId="353AF459"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"\t"</w:t>
            </w:r>
            <w:r w:rsidRPr="005A4F71">
              <w:rPr>
                <w:rFonts w:ascii="Times New Roman" w:eastAsia="Times New Roman" w:hAnsi="Times New Roman" w:cs="Times New Roman"/>
                <w:sz w:val="24"/>
                <w:szCs w:val="24"/>
              </w:rPr>
              <w:t xml:space="preserve"> </w:t>
            </w:r>
            <w:r w:rsidRPr="005A4F71">
              <w:rPr>
                <w:rFonts w:ascii="Courier New" w:eastAsia="Times New Roman" w:hAnsi="Courier New" w:cs="Courier New"/>
                <w:sz w:val="20"/>
              </w:rPr>
              <w:t xml:space="preserve">+ </w:t>
            </w:r>
            <w:proofErr w:type="spellStart"/>
            <w:r w:rsidRPr="005A4F71">
              <w:rPr>
                <w:rFonts w:ascii="Courier New" w:eastAsia="Times New Roman" w:hAnsi="Courier New" w:cs="Courier New"/>
                <w:sz w:val="20"/>
              </w:rPr>
              <w:t>bal</w:t>
            </w:r>
            <w:proofErr w:type="spellEnd"/>
            <w:r w:rsidRPr="005A4F71">
              <w:rPr>
                <w:rFonts w:ascii="Courier New" w:eastAsia="Times New Roman" w:hAnsi="Courier New" w:cs="Courier New"/>
                <w:sz w:val="20"/>
              </w:rPr>
              <w:t xml:space="preserve">[i]); </w:t>
            </w:r>
          </w:p>
          <w:p w14:paraId="31BCC6AF"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w:t>
            </w:r>
            <w:r w:rsidRPr="005A4F71">
              <w:rPr>
                <w:rFonts w:ascii="Times New Roman" w:eastAsia="Times New Roman" w:hAnsi="Times New Roman" w:cs="Times New Roman"/>
                <w:sz w:val="24"/>
                <w:szCs w:val="24"/>
              </w:rPr>
              <w:t> </w:t>
            </w:r>
          </w:p>
          <w:p w14:paraId="321F04F0"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xml:space="preserve">                // display own exception if balance &lt; 1000 </w:t>
            </w:r>
          </w:p>
          <w:p w14:paraId="6B0D2B19"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if</w:t>
            </w:r>
            <w:r w:rsidRPr="005A4F71">
              <w:rPr>
                <w:rFonts w:ascii="Times New Roman" w:eastAsia="Times New Roman" w:hAnsi="Times New Roman" w:cs="Times New Roman"/>
                <w:sz w:val="24"/>
                <w:szCs w:val="24"/>
              </w:rPr>
              <w:t xml:space="preserve"> </w:t>
            </w:r>
            <w:r w:rsidRPr="005A4F71">
              <w:rPr>
                <w:rFonts w:ascii="Courier New" w:eastAsia="Times New Roman" w:hAnsi="Courier New" w:cs="Courier New"/>
                <w:sz w:val="20"/>
              </w:rPr>
              <w:t>(</w:t>
            </w:r>
            <w:proofErr w:type="spellStart"/>
            <w:r w:rsidRPr="005A4F71">
              <w:rPr>
                <w:rFonts w:ascii="Courier New" w:eastAsia="Times New Roman" w:hAnsi="Courier New" w:cs="Courier New"/>
                <w:sz w:val="20"/>
              </w:rPr>
              <w:t>bal</w:t>
            </w:r>
            <w:proofErr w:type="spellEnd"/>
            <w:r w:rsidRPr="005A4F71">
              <w:rPr>
                <w:rFonts w:ascii="Courier New" w:eastAsia="Times New Roman" w:hAnsi="Courier New" w:cs="Courier New"/>
                <w:sz w:val="20"/>
              </w:rPr>
              <w:t xml:space="preserve">[i] &lt; 1000) </w:t>
            </w:r>
          </w:p>
          <w:p w14:paraId="733B5BF5"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xml:space="preserve">                { </w:t>
            </w:r>
          </w:p>
          <w:p w14:paraId="4743CC33"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w:t>
            </w:r>
            <w:proofErr w:type="spellStart"/>
            <w:r w:rsidRPr="005A4F71">
              <w:rPr>
                <w:rFonts w:ascii="Courier New" w:eastAsia="Times New Roman" w:hAnsi="Courier New" w:cs="Courier New"/>
                <w:sz w:val="20"/>
              </w:rPr>
              <w:t>MyException</w:t>
            </w:r>
            <w:proofErr w:type="spellEnd"/>
            <w:r w:rsidRPr="005A4F71">
              <w:rPr>
                <w:rFonts w:ascii="Courier New" w:eastAsia="Times New Roman" w:hAnsi="Courier New" w:cs="Courier New"/>
                <w:sz w:val="20"/>
              </w:rPr>
              <w:t xml:space="preserve"> me = </w:t>
            </w:r>
          </w:p>
          <w:p w14:paraId="0EFDA6A8"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new</w:t>
            </w:r>
            <w:r w:rsidRPr="005A4F71">
              <w:rPr>
                <w:rFonts w:ascii="Times New Roman" w:eastAsia="Times New Roman" w:hAnsi="Times New Roman" w:cs="Times New Roman"/>
                <w:sz w:val="24"/>
                <w:szCs w:val="24"/>
              </w:rPr>
              <w:t xml:space="preserve"> </w:t>
            </w:r>
            <w:proofErr w:type="spellStart"/>
            <w:r w:rsidRPr="005A4F71">
              <w:rPr>
                <w:rFonts w:ascii="Courier New" w:eastAsia="Times New Roman" w:hAnsi="Courier New" w:cs="Courier New"/>
                <w:sz w:val="20"/>
              </w:rPr>
              <w:t>MyException</w:t>
            </w:r>
            <w:proofErr w:type="spellEnd"/>
            <w:r w:rsidRPr="005A4F71">
              <w:rPr>
                <w:rFonts w:ascii="Courier New" w:eastAsia="Times New Roman" w:hAnsi="Courier New" w:cs="Courier New"/>
                <w:sz w:val="20"/>
              </w:rPr>
              <w:t xml:space="preserve">("Balance is less than 1000"); </w:t>
            </w:r>
          </w:p>
          <w:p w14:paraId="33EF449D"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throw</w:t>
            </w:r>
            <w:r w:rsidRPr="005A4F71">
              <w:rPr>
                <w:rFonts w:ascii="Times New Roman" w:eastAsia="Times New Roman" w:hAnsi="Times New Roman" w:cs="Times New Roman"/>
                <w:sz w:val="24"/>
                <w:szCs w:val="24"/>
              </w:rPr>
              <w:t xml:space="preserve"> </w:t>
            </w:r>
            <w:r w:rsidRPr="005A4F71">
              <w:rPr>
                <w:rFonts w:ascii="Courier New" w:eastAsia="Times New Roman" w:hAnsi="Courier New" w:cs="Courier New"/>
                <w:sz w:val="20"/>
              </w:rPr>
              <w:t xml:space="preserve">me; </w:t>
            </w:r>
          </w:p>
          <w:p w14:paraId="7D27FCBE"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xml:space="preserve">                } </w:t>
            </w:r>
          </w:p>
          <w:p w14:paraId="021810B2"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lastRenderedPageBreak/>
              <w:t xml:space="preserve">            } </w:t>
            </w:r>
          </w:p>
          <w:p w14:paraId="70451FF4"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xml:space="preserve">        } //end of try </w:t>
            </w:r>
          </w:p>
          <w:p w14:paraId="26E7C2B0"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w:t>
            </w:r>
            <w:r w:rsidRPr="005A4F71">
              <w:rPr>
                <w:rFonts w:ascii="Times New Roman" w:eastAsia="Times New Roman" w:hAnsi="Times New Roman" w:cs="Times New Roman"/>
                <w:sz w:val="24"/>
                <w:szCs w:val="24"/>
              </w:rPr>
              <w:t> </w:t>
            </w:r>
          </w:p>
          <w:p w14:paraId="2424ABD6"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catch</w:t>
            </w:r>
            <w:r w:rsidRPr="005A4F71">
              <w:rPr>
                <w:rFonts w:ascii="Times New Roman" w:eastAsia="Times New Roman" w:hAnsi="Times New Roman" w:cs="Times New Roman"/>
                <w:sz w:val="24"/>
                <w:szCs w:val="24"/>
              </w:rPr>
              <w:t xml:space="preserve"> </w:t>
            </w:r>
            <w:r w:rsidRPr="005A4F71">
              <w:rPr>
                <w:rFonts w:ascii="Courier New" w:eastAsia="Times New Roman" w:hAnsi="Courier New" w:cs="Courier New"/>
                <w:sz w:val="20"/>
              </w:rPr>
              <w:t>(</w:t>
            </w:r>
            <w:proofErr w:type="spellStart"/>
            <w:r w:rsidRPr="005A4F71">
              <w:rPr>
                <w:rFonts w:ascii="Courier New" w:eastAsia="Times New Roman" w:hAnsi="Courier New" w:cs="Courier New"/>
                <w:sz w:val="20"/>
              </w:rPr>
              <w:t>MyException</w:t>
            </w:r>
            <w:proofErr w:type="spellEnd"/>
            <w:r w:rsidRPr="005A4F71">
              <w:rPr>
                <w:rFonts w:ascii="Courier New" w:eastAsia="Times New Roman" w:hAnsi="Courier New" w:cs="Courier New"/>
                <w:sz w:val="20"/>
              </w:rPr>
              <w:t xml:space="preserve"> e) { </w:t>
            </w:r>
          </w:p>
          <w:p w14:paraId="2DE0F8AD"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w:t>
            </w:r>
            <w:proofErr w:type="spellStart"/>
            <w:r w:rsidRPr="005A4F71">
              <w:rPr>
                <w:rFonts w:ascii="Courier New" w:eastAsia="Times New Roman" w:hAnsi="Courier New" w:cs="Courier New"/>
                <w:sz w:val="20"/>
              </w:rPr>
              <w:t>e.printStackTrace</w:t>
            </w:r>
            <w:proofErr w:type="spellEnd"/>
            <w:r w:rsidRPr="005A4F71">
              <w:rPr>
                <w:rFonts w:ascii="Courier New" w:eastAsia="Times New Roman" w:hAnsi="Courier New" w:cs="Courier New"/>
                <w:sz w:val="20"/>
              </w:rPr>
              <w:t xml:space="preserve">(); </w:t>
            </w:r>
          </w:p>
          <w:p w14:paraId="2AB0C6B6"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xml:space="preserve">        } </w:t>
            </w:r>
          </w:p>
          <w:p w14:paraId="5AC400FE"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xml:space="preserve">    } </w:t>
            </w:r>
          </w:p>
          <w:p w14:paraId="2C66F80D" w14:textId="77777777" w:rsidR="005A4F71" w:rsidRPr="005A4F71" w:rsidRDefault="005A4F71" w:rsidP="005A4F71">
            <w:pPr>
              <w:spacing w:after="0" w:line="240" w:lineRule="auto"/>
              <w:rPr>
                <w:rFonts w:ascii="Times New Roman" w:eastAsia="Times New Roman" w:hAnsi="Times New Roman" w:cs="Times New Roman"/>
                <w:sz w:val="24"/>
                <w:szCs w:val="24"/>
              </w:rPr>
            </w:pPr>
            <w:r w:rsidRPr="005A4F71">
              <w:rPr>
                <w:rFonts w:ascii="Courier New" w:eastAsia="Times New Roman" w:hAnsi="Courier New" w:cs="Courier New"/>
                <w:sz w:val="20"/>
              </w:rPr>
              <w:t xml:space="preserve">} </w:t>
            </w:r>
          </w:p>
        </w:tc>
      </w:tr>
    </w:tbl>
    <w:p w14:paraId="0945B64F" w14:textId="77777777" w:rsidR="005A4F71" w:rsidRPr="005A4F71" w:rsidRDefault="005A4F71" w:rsidP="005A4F71">
      <w:pPr>
        <w:pStyle w:val="ListParagraph"/>
        <w:numPr>
          <w:ilvl w:val="0"/>
          <w:numId w:val="32"/>
        </w:numPr>
        <w:shd w:val="clear" w:color="auto" w:fill="FFFFFF"/>
        <w:spacing w:after="167" w:line="240" w:lineRule="auto"/>
        <w:textAlignment w:val="baseline"/>
        <w:rPr>
          <w:rFonts w:ascii="Arial" w:eastAsia="Times New Roman" w:hAnsi="Arial" w:cs="Arial"/>
          <w:sz w:val="27"/>
          <w:szCs w:val="27"/>
        </w:rPr>
      </w:pPr>
      <w:proofErr w:type="spellStart"/>
      <w:r w:rsidRPr="005A4F71">
        <w:rPr>
          <w:rFonts w:ascii="Arial" w:eastAsia="Times New Roman" w:hAnsi="Arial" w:cs="Arial"/>
          <w:sz w:val="27"/>
          <w:szCs w:val="27"/>
        </w:rPr>
        <w:lastRenderedPageBreak/>
        <w:t>RunTime</w:t>
      </w:r>
      <w:proofErr w:type="spellEnd"/>
      <w:r w:rsidRPr="005A4F71">
        <w:rPr>
          <w:rFonts w:ascii="Arial" w:eastAsia="Times New Roman" w:hAnsi="Arial" w:cs="Arial"/>
          <w:sz w:val="27"/>
          <w:szCs w:val="27"/>
        </w:rPr>
        <w:t xml:space="preserve"> Error</w:t>
      </w:r>
    </w:p>
    <w:p w14:paraId="526FBBE1" w14:textId="77777777" w:rsidR="005A4F71" w:rsidRPr="005A4F71" w:rsidRDefault="005A4F71" w:rsidP="005A4F71">
      <w:pPr>
        <w:pStyle w:val="ListParagraph"/>
        <w:numPr>
          <w:ilvl w:val="0"/>
          <w:numId w:val="3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rFonts w:ascii="Consolas" w:eastAsia="Times New Roman" w:hAnsi="Consolas" w:cs="Courier New"/>
          <w:sz w:val="25"/>
          <w:szCs w:val="25"/>
        </w:rPr>
      </w:pPr>
      <w:r w:rsidRPr="005A4F71">
        <w:rPr>
          <w:rFonts w:ascii="Consolas" w:eastAsia="Times New Roman" w:hAnsi="Consolas" w:cs="Courier New"/>
          <w:sz w:val="25"/>
          <w:szCs w:val="25"/>
        </w:rPr>
        <w:t xml:space="preserve"> </w:t>
      </w:r>
      <w:proofErr w:type="spellStart"/>
      <w:r w:rsidRPr="005A4F71">
        <w:rPr>
          <w:rFonts w:ascii="Consolas" w:eastAsia="Times New Roman" w:hAnsi="Consolas" w:cs="Courier New"/>
          <w:sz w:val="25"/>
          <w:szCs w:val="25"/>
        </w:rPr>
        <w:t>MyException</w:t>
      </w:r>
      <w:proofErr w:type="spellEnd"/>
      <w:r w:rsidRPr="005A4F71">
        <w:rPr>
          <w:rFonts w:ascii="Consolas" w:eastAsia="Times New Roman" w:hAnsi="Consolas" w:cs="Courier New"/>
          <w:sz w:val="25"/>
          <w:szCs w:val="25"/>
        </w:rPr>
        <w:t>: Balance is less than 1000</w:t>
      </w:r>
    </w:p>
    <w:p w14:paraId="23879602" w14:textId="77777777" w:rsidR="005A4F71" w:rsidRPr="005A4F71" w:rsidRDefault="005A4F71" w:rsidP="005A4F71">
      <w:pPr>
        <w:pStyle w:val="ListParagraph"/>
        <w:numPr>
          <w:ilvl w:val="0"/>
          <w:numId w:val="3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rFonts w:ascii="Consolas" w:eastAsia="Times New Roman" w:hAnsi="Consolas" w:cs="Courier New"/>
          <w:sz w:val="25"/>
          <w:szCs w:val="25"/>
        </w:rPr>
      </w:pPr>
      <w:r w:rsidRPr="005A4F71">
        <w:rPr>
          <w:rFonts w:ascii="Consolas" w:eastAsia="Times New Roman" w:hAnsi="Consolas" w:cs="Courier New"/>
          <w:sz w:val="25"/>
          <w:szCs w:val="25"/>
        </w:rPr>
        <w:t xml:space="preserve">    at </w:t>
      </w:r>
      <w:proofErr w:type="spellStart"/>
      <w:r w:rsidRPr="005A4F71">
        <w:rPr>
          <w:rFonts w:ascii="Consolas" w:eastAsia="Times New Roman" w:hAnsi="Consolas" w:cs="Courier New"/>
          <w:sz w:val="25"/>
          <w:szCs w:val="25"/>
        </w:rPr>
        <w:t>MyException.main</w:t>
      </w:r>
      <w:proofErr w:type="spellEnd"/>
      <w:r w:rsidRPr="005A4F71">
        <w:rPr>
          <w:rFonts w:ascii="Consolas" w:eastAsia="Times New Roman" w:hAnsi="Consolas" w:cs="Courier New"/>
          <w:sz w:val="25"/>
          <w:szCs w:val="25"/>
        </w:rPr>
        <w:t>(fileProperty.java:36)</w:t>
      </w:r>
    </w:p>
    <w:p w14:paraId="23929A74" w14:textId="77777777" w:rsidR="005A4F71" w:rsidRPr="005A4F71" w:rsidRDefault="005A4F71" w:rsidP="005A4F71">
      <w:pPr>
        <w:pStyle w:val="ListParagraph"/>
        <w:numPr>
          <w:ilvl w:val="0"/>
          <w:numId w:val="32"/>
        </w:numPr>
        <w:shd w:val="clear" w:color="auto" w:fill="FFFFFF"/>
        <w:spacing w:after="0" w:line="240" w:lineRule="auto"/>
        <w:textAlignment w:val="baseline"/>
        <w:rPr>
          <w:rFonts w:ascii="Arial" w:eastAsia="Times New Roman" w:hAnsi="Arial" w:cs="Arial"/>
          <w:sz w:val="27"/>
          <w:szCs w:val="27"/>
        </w:rPr>
      </w:pPr>
      <w:r w:rsidRPr="005A4F71">
        <w:rPr>
          <w:rFonts w:ascii="Arial" w:eastAsia="Times New Roman" w:hAnsi="Arial" w:cs="Arial"/>
          <w:b/>
          <w:bCs/>
          <w:sz w:val="27"/>
        </w:rPr>
        <w:t>Output:</w:t>
      </w:r>
    </w:p>
    <w:p w14:paraId="4A3C11CE" w14:textId="77777777" w:rsidR="005A4F71" w:rsidRPr="005A4F71" w:rsidRDefault="005A4F71" w:rsidP="005A4F71">
      <w:pPr>
        <w:pStyle w:val="ListParagraph"/>
        <w:numPr>
          <w:ilvl w:val="0"/>
          <w:numId w:val="3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rFonts w:ascii="Consolas" w:eastAsia="Times New Roman" w:hAnsi="Consolas" w:cs="Courier New"/>
          <w:sz w:val="25"/>
          <w:szCs w:val="25"/>
        </w:rPr>
      </w:pPr>
      <w:r w:rsidRPr="005A4F71">
        <w:rPr>
          <w:rFonts w:ascii="Consolas" w:eastAsia="Times New Roman" w:hAnsi="Consolas" w:cs="Courier New"/>
          <w:sz w:val="25"/>
          <w:szCs w:val="25"/>
        </w:rPr>
        <w:t>ACCNO    CUSTOMER    BALANCE</w:t>
      </w:r>
    </w:p>
    <w:p w14:paraId="7D83F87B" w14:textId="77777777" w:rsidR="005A4F71" w:rsidRPr="005A4F71" w:rsidRDefault="005A4F71" w:rsidP="005A4F71">
      <w:pPr>
        <w:pStyle w:val="ListParagraph"/>
        <w:numPr>
          <w:ilvl w:val="0"/>
          <w:numId w:val="3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rFonts w:ascii="Consolas" w:eastAsia="Times New Roman" w:hAnsi="Consolas" w:cs="Courier New"/>
          <w:sz w:val="25"/>
          <w:szCs w:val="25"/>
        </w:rPr>
      </w:pPr>
      <w:r w:rsidRPr="005A4F71">
        <w:rPr>
          <w:rFonts w:ascii="Consolas" w:eastAsia="Times New Roman" w:hAnsi="Consolas" w:cs="Courier New"/>
          <w:sz w:val="25"/>
          <w:szCs w:val="25"/>
        </w:rPr>
        <w:t>1001    Nish    10000.0</w:t>
      </w:r>
    </w:p>
    <w:p w14:paraId="4AE06F0F" w14:textId="77777777" w:rsidR="005A4F71" w:rsidRPr="005A4F71" w:rsidRDefault="005A4F71" w:rsidP="005A4F71">
      <w:pPr>
        <w:pStyle w:val="ListParagraph"/>
        <w:numPr>
          <w:ilvl w:val="0"/>
          <w:numId w:val="3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rFonts w:ascii="Consolas" w:eastAsia="Times New Roman" w:hAnsi="Consolas" w:cs="Courier New"/>
          <w:sz w:val="25"/>
          <w:szCs w:val="25"/>
        </w:rPr>
      </w:pPr>
      <w:r w:rsidRPr="005A4F71">
        <w:rPr>
          <w:rFonts w:ascii="Consolas" w:eastAsia="Times New Roman" w:hAnsi="Consolas" w:cs="Courier New"/>
          <w:sz w:val="25"/>
          <w:szCs w:val="25"/>
        </w:rPr>
        <w:t xml:space="preserve">1002    </w:t>
      </w:r>
      <w:proofErr w:type="spellStart"/>
      <w:r w:rsidRPr="005A4F71">
        <w:rPr>
          <w:rFonts w:ascii="Consolas" w:eastAsia="Times New Roman" w:hAnsi="Consolas" w:cs="Courier New"/>
          <w:sz w:val="25"/>
          <w:szCs w:val="25"/>
        </w:rPr>
        <w:t>Shubh</w:t>
      </w:r>
      <w:proofErr w:type="spellEnd"/>
      <w:r w:rsidRPr="005A4F71">
        <w:rPr>
          <w:rFonts w:ascii="Consolas" w:eastAsia="Times New Roman" w:hAnsi="Consolas" w:cs="Courier New"/>
          <w:sz w:val="25"/>
          <w:szCs w:val="25"/>
        </w:rPr>
        <w:t xml:space="preserve">    12000.0</w:t>
      </w:r>
    </w:p>
    <w:p w14:paraId="1F116D57" w14:textId="77777777" w:rsidR="005A4F71" w:rsidRPr="005A4F71" w:rsidRDefault="005A4F71" w:rsidP="005A4F71">
      <w:pPr>
        <w:pStyle w:val="ListParagraph"/>
        <w:numPr>
          <w:ilvl w:val="0"/>
          <w:numId w:val="3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rFonts w:ascii="Consolas" w:eastAsia="Times New Roman" w:hAnsi="Consolas" w:cs="Courier New"/>
          <w:sz w:val="25"/>
          <w:szCs w:val="25"/>
        </w:rPr>
      </w:pPr>
      <w:r w:rsidRPr="005A4F71">
        <w:rPr>
          <w:rFonts w:ascii="Consolas" w:eastAsia="Times New Roman" w:hAnsi="Consolas" w:cs="Courier New"/>
          <w:sz w:val="25"/>
          <w:szCs w:val="25"/>
        </w:rPr>
        <w:t xml:space="preserve">1003    </w:t>
      </w:r>
      <w:proofErr w:type="spellStart"/>
      <w:r w:rsidRPr="005A4F71">
        <w:rPr>
          <w:rFonts w:ascii="Consolas" w:eastAsia="Times New Roman" w:hAnsi="Consolas" w:cs="Courier New"/>
          <w:sz w:val="25"/>
          <w:szCs w:val="25"/>
        </w:rPr>
        <w:t>Sush</w:t>
      </w:r>
      <w:proofErr w:type="spellEnd"/>
      <w:r w:rsidRPr="005A4F71">
        <w:rPr>
          <w:rFonts w:ascii="Consolas" w:eastAsia="Times New Roman" w:hAnsi="Consolas" w:cs="Courier New"/>
          <w:sz w:val="25"/>
          <w:szCs w:val="25"/>
        </w:rPr>
        <w:t xml:space="preserve">    5600.0</w:t>
      </w:r>
    </w:p>
    <w:p w14:paraId="7A9C62BE" w14:textId="77777777" w:rsidR="005A4F71" w:rsidRPr="005A4F71" w:rsidRDefault="005A4F71" w:rsidP="005A4F71">
      <w:pPr>
        <w:pStyle w:val="ListParagraph"/>
        <w:numPr>
          <w:ilvl w:val="0"/>
          <w:numId w:val="3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rFonts w:ascii="Consolas" w:eastAsia="Times New Roman" w:hAnsi="Consolas" w:cs="Courier New"/>
          <w:sz w:val="25"/>
          <w:szCs w:val="25"/>
        </w:rPr>
      </w:pPr>
      <w:r w:rsidRPr="005A4F71">
        <w:rPr>
          <w:rFonts w:ascii="Consolas" w:eastAsia="Times New Roman" w:hAnsi="Consolas" w:cs="Courier New"/>
          <w:sz w:val="25"/>
          <w:szCs w:val="25"/>
        </w:rPr>
        <w:t xml:space="preserve">1004    </w:t>
      </w:r>
      <w:proofErr w:type="spellStart"/>
      <w:r w:rsidRPr="005A4F71">
        <w:rPr>
          <w:rFonts w:ascii="Consolas" w:eastAsia="Times New Roman" w:hAnsi="Consolas" w:cs="Courier New"/>
          <w:sz w:val="25"/>
          <w:szCs w:val="25"/>
        </w:rPr>
        <w:t>Abhi</w:t>
      </w:r>
      <w:proofErr w:type="spellEnd"/>
      <w:r w:rsidRPr="005A4F71">
        <w:rPr>
          <w:rFonts w:ascii="Consolas" w:eastAsia="Times New Roman" w:hAnsi="Consolas" w:cs="Courier New"/>
          <w:sz w:val="25"/>
          <w:szCs w:val="25"/>
        </w:rPr>
        <w:t xml:space="preserve">    999.0</w:t>
      </w:r>
    </w:p>
    <w:sectPr w:rsidR="005A4F71" w:rsidRPr="005A4F71" w:rsidSect="00D86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F87"/>
    <w:multiLevelType w:val="multilevel"/>
    <w:tmpl w:val="D446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766BD7"/>
    <w:multiLevelType w:val="multilevel"/>
    <w:tmpl w:val="B5726B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E644EA"/>
    <w:multiLevelType w:val="multilevel"/>
    <w:tmpl w:val="0B44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E2937"/>
    <w:multiLevelType w:val="multilevel"/>
    <w:tmpl w:val="D7B6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1C7F98"/>
    <w:multiLevelType w:val="multilevel"/>
    <w:tmpl w:val="89CE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EE0859"/>
    <w:multiLevelType w:val="multilevel"/>
    <w:tmpl w:val="E612F2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D1F0271"/>
    <w:multiLevelType w:val="multilevel"/>
    <w:tmpl w:val="99805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46017A"/>
    <w:multiLevelType w:val="multilevel"/>
    <w:tmpl w:val="ACD2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384B12"/>
    <w:multiLevelType w:val="multilevel"/>
    <w:tmpl w:val="627A4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F82B01"/>
    <w:multiLevelType w:val="multilevel"/>
    <w:tmpl w:val="E138C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C55077"/>
    <w:multiLevelType w:val="multilevel"/>
    <w:tmpl w:val="24C0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C54B41"/>
    <w:multiLevelType w:val="multilevel"/>
    <w:tmpl w:val="63EEF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0C3471"/>
    <w:multiLevelType w:val="multilevel"/>
    <w:tmpl w:val="24C0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7402CE"/>
    <w:multiLevelType w:val="multilevel"/>
    <w:tmpl w:val="70C47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E44546"/>
    <w:multiLevelType w:val="multilevel"/>
    <w:tmpl w:val="BA1074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B3B34FA"/>
    <w:multiLevelType w:val="multilevel"/>
    <w:tmpl w:val="3A2E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7640B5"/>
    <w:multiLevelType w:val="multilevel"/>
    <w:tmpl w:val="24C0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33304B"/>
    <w:multiLevelType w:val="multilevel"/>
    <w:tmpl w:val="C06E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37B4093"/>
    <w:multiLevelType w:val="multilevel"/>
    <w:tmpl w:val="EFDC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6E06A3"/>
    <w:multiLevelType w:val="multilevel"/>
    <w:tmpl w:val="B0680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647A2D"/>
    <w:multiLevelType w:val="multilevel"/>
    <w:tmpl w:val="AE9E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5564F6"/>
    <w:multiLevelType w:val="multilevel"/>
    <w:tmpl w:val="D81A1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7AC341C"/>
    <w:multiLevelType w:val="multilevel"/>
    <w:tmpl w:val="870E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DF4CD4"/>
    <w:multiLevelType w:val="multilevel"/>
    <w:tmpl w:val="35AEC9F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4">
    <w:nsid w:val="5FD116D3"/>
    <w:multiLevelType w:val="multilevel"/>
    <w:tmpl w:val="9F82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24367C8"/>
    <w:multiLevelType w:val="multilevel"/>
    <w:tmpl w:val="6C5ED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433247"/>
    <w:multiLevelType w:val="multilevel"/>
    <w:tmpl w:val="112AD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D57F3D"/>
    <w:multiLevelType w:val="multilevel"/>
    <w:tmpl w:val="594C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EF77FB"/>
    <w:multiLevelType w:val="multilevel"/>
    <w:tmpl w:val="24C0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607B2E"/>
    <w:multiLevelType w:val="multilevel"/>
    <w:tmpl w:val="DDDC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77C2ED7"/>
    <w:multiLevelType w:val="multilevel"/>
    <w:tmpl w:val="6E144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8150A90"/>
    <w:multiLevelType w:val="multilevel"/>
    <w:tmpl w:val="EAF2C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3"/>
  </w:num>
  <w:num w:numId="3">
    <w:abstractNumId w:val="14"/>
  </w:num>
  <w:num w:numId="4">
    <w:abstractNumId w:val="16"/>
  </w:num>
  <w:num w:numId="5">
    <w:abstractNumId w:val="26"/>
  </w:num>
  <w:num w:numId="6">
    <w:abstractNumId w:val="31"/>
  </w:num>
  <w:num w:numId="7">
    <w:abstractNumId w:val="3"/>
  </w:num>
  <w:num w:numId="8">
    <w:abstractNumId w:val="13"/>
  </w:num>
  <w:num w:numId="9">
    <w:abstractNumId w:val="6"/>
  </w:num>
  <w:num w:numId="10">
    <w:abstractNumId w:val="11"/>
  </w:num>
  <w:num w:numId="11">
    <w:abstractNumId w:val="7"/>
  </w:num>
  <w:num w:numId="12">
    <w:abstractNumId w:val="18"/>
  </w:num>
  <w:num w:numId="13">
    <w:abstractNumId w:val="4"/>
  </w:num>
  <w:num w:numId="14">
    <w:abstractNumId w:val="8"/>
  </w:num>
  <w:num w:numId="15">
    <w:abstractNumId w:val="21"/>
  </w:num>
  <w:num w:numId="16">
    <w:abstractNumId w:val="30"/>
  </w:num>
  <w:num w:numId="17">
    <w:abstractNumId w:val="22"/>
  </w:num>
  <w:num w:numId="18">
    <w:abstractNumId w:val="17"/>
  </w:num>
  <w:num w:numId="19">
    <w:abstractNumId w:val="20"/>
  </w:num>
  <w:num w:numId="20">
    <w:abstractNumId w:val="25"/>
  </w:num>
  <w:num w:numId="21">
    <w:abstractNumId w:val="9"/>
  </w:num>
  <w:num w:numId="22">
    <w:abstractNumId w:val="19"/>
  </w:num>
  <w:num w:numId="23">
    <w:abstractNumId w:val="5"/>
  </w:num>
  <w:num w:numId="24">
    <w:abstractNumId w:val="2"/>
  </w:num>
  <w:num w:numId="25">
    <w:abstractNumId w:val="15"/>
  </w:num>
  <w:num w:numId="26">
    <w:abstractNumId w:val="10"/>
  </w:num>
  <w:num w:numId="27">
    <w:abstractNumId w:val="12"/>
  </w:num>
  <w:num w:numId="28">
    <w:abstractNumId w:val="0"/>
  </w:num>
  <w:num w:numId="29">
    <w:abstractNumId w:val="28"/>
  </w:num>
  <w:num w:numId="30">
    <w:abstractNumId w:val="29"/>
  </w:num>
  <w:num w:numId="31">
    <w:abstractNumId w:val="1"/>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89507A"/>
    <w:rsid w:val="00033666"/>
    <w:rsid w:val="0009429C"/>
    <w:rsid w:val="000A583D"/>
    <w:rsid w:val="000E7852"/>
    <w:rsid w:val="00164325"/>
    <w:rsid w:val="0016708C"/>
    <w:rsid w:val="001772B9"/>
    <w:rsid w:val="001B6ECB"/>
    <w:rsid w:val="001E5AF8"/>
    <w:rsid w:val="0020152D"/>
    <w:rsid w:val="00257169"/>
    <w:rsid w:val="00257938"/>
    <w:rsid w:val="00283B23"/>
    <w:rsid w:val="002D3EB2"/>
    <w:rsid w:val="002D78D5"/>
    <w:rsid w:val="00300963"/>
    <w:rsid w:val="00346D52"/>
    <w:rsid w:val="004B5464"/>
    <w:rsid w:val="00503F7E"/>
    <w:rsid w:val="00517AC9"/>
    <w:rsid w:val="0056194E"/>
    <w:rsid w:val="005A4F71"/>
    <w:rsid w:val="005C4DAD"/>
    <w:rsid w:val="005C6327"/>
    <w:rsid w:val="00656124"/>
    <w:rsid w:val="00682FBF"/>
    <w:rsid w:val="00887F5C"/>
    <w:rsid w:val="0089507A"/>
    <w:rsid w:val="008C5A09"/>
    <w:rsid w:val="009556F6"/>
    <w:rsid w:val="00986C28"/>
    <w:rsid w:val="009B4D82"/>
    <w:rsid w:val="00A34406"/>
    <w:rsid w:val="00A46A9F"/>
    <w:rsid w:val="00BD06D9"/>
    <w:rsid w:val="00BD2BDB"/>
    <w:rsid w:val="00C438E9"/>
    <w:rsid w:val="00C70BC1"/>
    <w:rsid w:val="00CA58DE"/>
    <w:rsid w:val="00CC6EAB"/>
    <w:rsid w:val="00D47D40"/>
    <w:rsid w:val="00D72D8F"/>
    <w:rsid w:val="00D77B32"/>
    <w:rsid w:val="00D82F6B"/>
    <w:rsid w:val="00D86131"/>
    <w:rsid w:val="00DB24DE"/>
    <w:rsid w:val="00DB478E"/>
    <w:rsid w:val="00DF3AFA"/>
    <w:rsid w:val="00E17067"/>
    <w:rsid w:val="00E359F9"/>
    <w:rsid w:val="00E427F9"/>
    <w:rsid w:val="00E56441"/>
    <w:rsid w:val="00E9501A"/>
    <w:rsid w:val="00EA12CB"/>
    <w:rsid w:val="00EA70C8"/>
    <w:rsid w:val="00FA215F"/>
    <w:rsid w:val="00FA7AE6"/>
    <w:rsid w:val="00FF0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FCB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131"/>
  </w:style>
  <w:style w:type="paragraph" w:styleId="Heading1">
    <w:name w:val="heading 1"/>
    <w:basedOn w:val="Normal"/>
    <w:link w:val="Heading1Char"/>
    <w:uiPriority w:val="9"/>
    <w:qFormat/>
    <w:rsid w:val="008950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50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50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0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50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507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9507A"/>
    <w:rPr>
      <w:color w:val="0000FF"/>
      <w:u w:val="single"/>
    </w:rPr>
  </w:style>
  <w:style w:type="paragraph" w:styleId="NormalWeb">
    <w:name w:val="Normal (Web)"/>
    <w:basedOn w:val="Normal"/>
    <w:uiPriority w:val="99"/>
    <w:unhideWhenUsed/>
    <w:rsid w:val="008950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507A"/>
    <w:rPr>
      <w:b/>
      <w:bCs/>
    </w:rPr>
  </w:style>
  <w:style w:type="character" w:styleId="Emphasis">
    <w:name w:val="Emphasis"/>
    <w:basedOn w:val="DefaultParagraphFont"/>
    <w:uiPriority w:val="20"/>
    <w:qFormat/>
    <w:rsid w:val="0089507A"/>
    <w:rPr>
      <w:i/>
      <w:iCs/>
    </w:rPr>
  </w:style>
  <w:style w:type="character" w:customStyle="1" w:styleId="number">
    <w:name w:val="number"/>
    <w:basedOn w:val="DefaultParagraphFont"/>
    <w:rsid w:val="0089507A"/>
  </w:style>
  <w:style w:type="character" w:customStyle="1" w:styleId="comment">
    <w:name w:val="comment"/>
    <w:basedOn w:val="DefaultParagraphFont"/>
    <w:rsid w:val="0089507A"/>
  </w:style>
  <w:style w:type="character" w:customStyle="1" w:styleId="keyword">
    <w:name w:val="keyword"/>
    <w:basedOn w:val="DefaultParagraphFont"/>
    <w:rsid w:val="0089507A"/>
  </w:style>
  <w:style w:type="character" w:customStyle="1" w:styleId="string">
    <w:name w:val="string"/>
    <w:basedOn w:val="DefaultParagraphFont"/>
    <w:rsid w:val="0089507A"/>
  </w:style>
  <w:style w:type="character" w:customStyle="1" w:styleId="testit">
    <w:name w:val="testit"/>
    <w:basedOn w:val="DefaultParagraphFont"/>
    <w:rsid w:val="0089507A"/>
  </w:style>
  <w:style w:type="paragraph" w:styleId="HTMLPreformatted">
    <w:name w:val="HTML Preformatted"/>
    <w:basedOn w:val="Normal"/>
    <w:link w:val="HTMLPreformattedChar"/>
    <w:uiPriority w:val="99"/>
    <w:semiHidden/>
    <w:unhideWhenUsed/>
    <w:rsid w:val="0089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507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95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07A"/>
    <w:rPr>
      <w:rFonts w:ascii="Tahoma" w:hAnsi="Tahoma" w:cs="Tahoma"/>
      <w:sz w:val="16"/>
      <w:szCs w:val="16"/>
    </w:rPr>
  </w:style>
  <w:style w:type="character" w:styleId="HTMLCode">
    <w:name w:val="HTML Code"/>
    <w:basedOn w:val="DefaultParagraphFont"/>
    <w:uiPriority w:val="99"/>
    <w:semiHidden/>
    <w:unhideWhenUsed/>
    <w:rsid w:val="00C70BC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64325"/>
    <w:rPr>
      <w:color w:val="800080" w:themeColor="followedHyperlink"/>
      <w:u w:val="single"/>
    </w:rPr>
  </w:style>
  <w:style w:type="paragraph" w:styleId="ListParagraph">
    <w:name w:val="List Paragraph"/>
    <w:basedOn w:val="Normal"/>
    <w:uiPriority w:val="34"/>
    <w:qFormat/>
    <w:rsid w:val="00164325"/>
    <w:pPr>
      <w:ind w:left="720"/>
      <w:contextualSpacing/>
    </w:pPr>
  </w:style>
  <w:style w:type="character" w:customStyle="1" w:styleId="kwd">
    <w:name w:val="kwd"/>
    <w:basedOn w:val="DefaultParagraphFont"/>
    <w:rsid w:val="00DB24DE"/>
  </w:style>
  <w:style w:type="character" w:customStyle="1" w:styleId="pln">
    <w:name w:val="pln"/>
    <w:basedOn w:val="DefaultParagraphFont"/>
    <w:rsid w:val="00DB24DE"/>
  </w:style>
  <w:style w:type="character" w:customStyle="1" w:styleId="typ">
    <w:name w:val="typ"/>
    <w:basedOn w:val="DefaultParagraphFont"/>
    <w:rsid w:val="00DB24DE"/>
  </w:style>
  <w:style w:type="character" w:customStyle="1" w:styleId="pun">
    <w:name w:val="pun"/>
    <w:basedOn w:val="DefaultParagraphFont"/>
    <w:rsid w:val="00DB24DE"/>
  </w:style>
  <w:style w:type="character" w:customStyle="1" w:styleId="lit">
    <w:name w:val="lit"/>
    <w:basedOn w:val="DefaultParagraphFont"/>
    <w:rsid w:val="00DB24DE"/>
  </w:style>
  <w:style w:type="character" w:customStyle="1" w:styleId="str">
    <w:name w:val="str"/>
    <w:basedOn w:val="DefaultParagraphFont"/>
    <w:rsid w:val="00DB24DE"/>
  </w:style>
  <w:style w:type="character" w:customStyle="1" w:styleId="com">
    <w:name w:val="com"/>
    <w:basedOn w:val="DefaultParagraphFont"/>
    <w:rsid w:val="00FF04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3584">
      <w:bodyDiv w:val="1"/>
      <w:marLeft w:val="0"/>
      <w:marRight w:val="0"/>
      <w:marTop w:val="0"/>
      <w:marBottom w:val="0"/>
      <w:divBdr>
        <w:top w:val="none" w:sz="0" w:space="0" w:color="auto"/>
        <w:left w:val="none" w:sz="0" w:space="0" w:color="auto"/>
        <w:bottom w:val="none" w:sz="0" w:space="0" w:color="auto"/>
        <w:right w:val="none" w:sz="0" w:space="0" w:color="auto"/>
      </w:divBdr>
    </w:div>
    <w:div w:id="87652945">
      <w:bodyDiv w:val="1"/>
      <w:marLeft w:val="0"/>
      <w:marRight w:val="0"/>
      <w:marTop w:val="0"/>
      <w:marBottom w:val="0"/>
      <w:divBdr>
        <w:top w:val="none" w:sz="0" w:space="0" w:color="auto"/>
        <w:left w:val="none" w:sz="0" w:space="0" w:color="auto"/>
        <w:bottom w:val="none" w:sz="0" w:space="0" w:color="auto"/>
        <w:right w:val="none" w:sz="0" w:space="0" w:color="auto"/>
      </w:divBdr>
    </w:div>
    <w:div w:id="174658396">
      <w:bodyDiv w:val="1"/>
      <w:marLeft w:val="0"/>
      <w:marRight w:val="0"/>
      <w:marTop w:val="0"/>
      <w:marBottom w:val="0"/>
      <w:divBdr>
        <w:top w:val="none" w:sz="0" w:space="0" w:color="auto"/>
        <w:left w:val="none" w:sz="0" w:space="0" w:color="auto"/>
        <w:bottom w:val="none" w:sz="0" w:space="0" w:color="auto"/>
        <w:right w:val="none" w:sz="0" w:space="0" w:color="auto"/>
      </w:divBdr>
    </w:div>
    <w:div w:id="203832700">
      <w:bodyDiv w:val="1"/>
      <w:marLeft w:val="0"/>
      <w:marRight w:val="0"/>
      <w:marTop w:val="0"/>
      <w:marBottom w:val="0"/>
      <w:divBdr>
        <w:top w:val="none" w:sz="0" w:space="0" w:color="auto"/>
        <w:left w:val="none" w:sz="0" w:space="0" w:color="auto"/>
        <w:bottom w:val="none" w:sz="0" w:space="0" w:color="auto"/>
        <w:right w:val="none" w:sz="0" w:space="0" w:color="auto"/>
      </w:divBdr>
      <w:divsChild>
        <w:div w:id="489833877">
          <w:marLeft w:val="0"/>
          <w:marRight w:val="0"/>
          <w:marTop w:val="0"/>
          <w:marBottom w:val="167"/>
          <w:divBdr>
            <w:top w:val="none" w:sz="0" w:space="0" w:color="auto"/>
            <w:left w:val="none" w:sz="0" w:space="0" w:color="auto"/>
            <w:bottom w:val="none" w:sz="0" w:space="0" w:color="auto"/>
            <w:right w:val="none" w:sz="0" w:space="0" w:color="auto"/>
          </w:divBdr>
          <w:divsChild>
            <w:div w:id="1933391309">
              <w:marLeft w:val="0"/>
              <w:marRight w:val="0"/>
              <w:marTop w:val="0"/>
              <w:marBottom w:val="0"/>
              <w:divBdr>
                <w:top w:val="none" w:sz="0" w:space="0" w:color="auto"/>
                <w:left w:val="none" w:sz="0" w:space="0" w:color="auto"/>
                <w:bottom w:val="none" w:sz="0" w:space="0" w:color="auto"/>
                <w:right w:val="none" w:sz="0" w:space="0" w:color="auto"/>
              </w:divBdr>
              <w:divsChild>
                <w:div w:id="1218542503">
                  <w:marLeft w:val="0"/>
                  <w:marRight w:val="0"/>
                  <w:marTop w:val="0"/>
                  <w:marBottom w:val="0"/>
                  <w:divBdr>
                    <w:top w:val="none" w:sz="0" w:space="0" w:color="auto"/>
                    <w:left w:val="none" w:sz="0" w:space="0" w:color="auto"/>
                    <w:bottom w:val="none" w:sz="0" w:space="0" w:color="auto"/>
                    <w:right w:val="none" w:sz="0" w:space="0" w:color="auto"/>
                  </w:divBdr>
                  <w:divsChild>
                    <w:div w:id="135995092">
                      <w:marLeft w:val="0"/>
                      <w:marRight w:val="0"/>
                      <w:marTop w:val="0"/>
                      <w:marBottom w:val="0"/>
                      <w:divBdr>
                        <w:top w:val="none" w:sz="0" w:space="0" w:color="auto"/>
                        <w:left w:val="none" w:sz="0" w:space="0" w:color="auto"/>
                        <w:bottom w:val="none" w:sz="0" w:space="0" w:color="auto"/>
                        <w:right w:val="none" w:sz="0" w:space="0" w:color="auto"/>
                      </w:divBdr>
                      <w:divsChild>
                        <w:div w:id="1057318526">
                          <w:marLeft w:val="0"/>
                          <w:marRight w:val="0"/>
                          <w:marTop w:val="0"/>
                          <w:marBottom w:val="0"/>
                          <w:divBdr>
                            <w:top w:val="none" w:sz="0" w:space="0" w:color="auto"/>
                            <w:left w:val="none" w:sz="0" w:space="0" w:color="auto"/>
                            <w:bottom w:val="none" w:sz="0" w:space="0" w:color="auto"/>
                            <w:right w:val="none" w:sz="0" w:space="0" w:color="auto"/>
                          </w:divBdr>
                        </w:div>
                        <w:div w:id="637105669">
                          <w:marLeft w:val="0"/>
                          <w:marRight w:val="0"/>
                          <w:marTop w:val="0"/>
                          <w:marBottom w:val="0"/>
                          <w:divBdr>
                            <w:top w:val="none" w:sz="0" w:space="0" w:color="auto"/>
                            <w:left w:val="none" w:sz="0" w:space="0" w:color="auto"/>
                            <w:bottom w:val="none" w:sz="0" w:space="0" w:color="auto"/>
                            <w:right w:val="none" w:sz="0" w:space="0" w:color="auto"/>
                          </w:divBdr>
                        </w:div>
                        <w:div w:id="1306399957">
                          <w:marLeft w:val="0"/>
                          <w:marRight w:val="0"/>
                          <w:marTop w:val="0"/>
                          <w:marBottom w:val="0"/>
                          <w:divBdr>
                            <w:top w:val="none" w:sz="0" w:space="0" w:color="auto"/>
                            <w:left w:val="none" w:sz="0" w:space="0" w:color="auto"/>
                            <w:bottom w:val="none" w:sz="0" w:space="0" w:color="auto"/>
                            <w:right w:val="none" w:sz="0" w:space="0" w:color="auto"/>
                          </w:divBdr>
                        </w:div>
                        <w:div w:id="899243984">
                          <w:marLeft w:val="0"/>
                          <w:marRight w:val="0"/>
                          <w:marTop w:val="0"/>
                          <w:marBottom w:val="0"/>
                          <w:divBdr>
                            <w:top w:val="none" w:sz="0" w:space="0" w:color="auto"/>
                            <w:left w:val="none" w:sz="0" w:space="0" w:color="auto"/>
                            <w:bottom w:val="none" w:sz="0" w:space="0" w:color="auto"/>
                            <w:right w:val="none" w:sz="0" w:space="0" w:color="auto"/>
                          </w:divBdr>
                        </w:div>
                        <w:div w:id="1217624268">
                          <w:marLeft w:val="0"/>
                          <w:marRight w:val="0"/>
                          <w:marTop w:val="0"/>
                          <w:marBottom w:val="0"/>
                          <w:divBdr>
                            <w:top w:val="none" w:sz="0" w:space="0" w:color="auto"/>
                            <w:left w:val="none" w:sz="0" w:space="0" w:color="auto"/>
                            <w:bottom w:val="none" w:sz="0" w:space="0" w:color="auto"/>
                            <w:right w:val="none" w:sz="0" w:space="0" w:color="auto"/>
                          </w:divBdr>
                        </w:div>
                        <w:div w:id="1171601654">
                          <w:marLeft w:val="0"/>
                          <w:marRight w:val="0"/>
                          <w:marTop w:val="0"/>
                          <w:marBottom w:val="0"/>
                          <w:divBdr>
                            <w:top w:val="none" w:sz="0" w:space="0" w:color="auto"/>
                            <w:left w:val="none" w:sz="0" w:space="0" w:color="auto"/>
                            <w:bottom w:val="none" w:sz="0" w:space="0" w:color="auto"/>
                            <w:right w:val="none" w:sz="0" w:space="0" w:color="auto"/>
                          </w:divBdr>
                        </w:div>
                        <w:div w:id="1579942227">
                          <w:marLeft w:val="0"/>
                          <w:marRight w:val="0"/>
                          <w:marTop w:val="0"/>
                          <w:marBottom w:val="0"/>
                          <w:divBdr>
                            <w:top w:val="none" w:sz="0" w:space="0" w:color="auto"/>
                            <w:left w:val="none" w:sz="0" w:space="0" w:color="auto"/>
                            <w:bottom w:val="none" w:sz="0" w:space="0" w:color="auto"/>
                            <w:right w:val="none" w:sz="0" w:space="0" w:color="auto"/>
                          </w:divBdr>
                        </w:div>
                        <w:div w:id="1230650568">
                          <w:marLeft w:val="0"/>
                          <w:marRight w:val="0"/>
                          <w:marTop w:val="0"/>
                          <w:marBottom w:val="0"/>
                          <w:divBdr>
                            <w:top w:val="none" w:sz="0" w:space="0" w:color="auto"/>
                            <w:left w:val="none" w:sz="0" w:space="0" w:color="auto"/>
                            <w:bottom w:val="none" w:sz="0" w:space="0" w:color="auto"/>
                            <w:right w:val="none" w:sz="0" w:space="0" w:color="auto"/>
                          </w:divBdr>
                        </w:div>
                        <w:div w:id="1900093045">
                          <w:marLeft w:val="0"/>
                          <w:marRight w:val="0"/>
                          <w:marTop w:val="0"/>
                          <w:marBottom w:val="0"/>
                          <w:divBdr>
                            <w:top w:val="none" w:sz="0" w:space="0" w:color="auto"/>
                            <w:left w:val="none" w:sz="0" w:space="0" w:color="auto"/>
                            <w:bottom w:val="none" w:sz="0" w:space="0" w:color="auto"/>
                            <w:right w:val="none" w:sz="0" w:space="0" w:color="auto"/>
                          </w:divBdr>
                        </w:div>
                        <w:div w:id="87427810">
                          <w:marLeft w:val="0"/>
                          <w:marRight w:val="0"/>
                          <w:marTop w:val="0"/>
                          <w:marBottom w:val="0"/>
                          <w:divBdr>
                            <w:top w:val="none" w:sz="0" w:space="0" w:color="auto"/>
                            <w:left w:val="none" w:sz="0" w:space="0" w:color="auto"/>
                            <w:bottom w:val="none" w:sz="0" w:space="0" w:color="auto"/>
                            <w:right w:val="none" w:sz="0" w:space="0" w:color="auto"/>
                          </w:divBdr>
                        </w:div>
                        <w:div w:id="2020618475">
                          <w:marLeft w:val="0"/>
                          <w:marRight w:val="0"/>
                          <w:marTop w:val="0"/>
                          <w:marBottom w:val="0"/>
                          <w:divBdr>
                            <w:top w:val="none" w:sz="0" w:space="0" w:color="auto"/>
                            <w:left w:val="none" w:sz="0" w:space="0" w:color="auto"/>
                            <w:bottom w:val="none" w:sz="0" w:space="0" w:color="auto"/>
                            <w:right w:val="none" w:sz="0" w:space="0" w:color="auto"/>
                          </w:divBdr>
                        </w:div>
                        <w:div w:id="722216603">
                          <w:marLeft w:val="0"/>
                          <w:marRight w:val="0"/>
                          <w:marTop w:val="0"/>
                          <w:marBottom w:val="0"/>
                          <w:divBdr>
                            <w:top w:val="none" w:sz="0" w:space="0" w:color="auto"/>
                            <w:left w:val="none" w:sz="0" w:space="0" w:color="auto"/>
                            <w:bottom w:val="none" w:sz="0" w:space="0" w:color="auto"/>
                            <w:right w:val="none" w:sz="0" w:space="0" w:color="auto"/>
                          </w:divBdr>
                        </w:div>
                        <w:div w:id="284579899">
                          <w:marLeft w:val="0"/>
                          <w:marRight w:val="0"/>
                          <w:marTop w:val="0"/>
                          <w:marBottom w:val="0"/>
                          <w:divBdr>
                            <w:top w:val="none" w:sz="0" w:space="0" w:color="auto"/>
                            <w:left w:val="none" w:sz="0" w:space="0" w:color="auto"/>
                            <w:bottom w:val="none" w:sz="0" w:space="0" w:color="auto"/>
                            <w:right w:val="none" w:sz="0" w:space="0" w:color="auto"/>
                          </w:divBdr>
                        </w:div>
                        <w:div w:id="1844004156">
                          <w:marLeft w:val="0"/>
                          <w:marRight w:val="0"/>
                          <w:marTop w:val="0"/>
                          <w:marBottom w:val="0"/>
                          <w:divBdr>
                            <w:top w:val="none" w:sz="0" w:space="0" w:color="auto"/>
                            <w:left w:val="none" w:sz="0" w:space="0" w:color="auto"/>
                            <w:bottom w:val="none" w:sz="0" w:space="0" w:color="auto"/>
                            <w:right w:val="none" w:sz="0" w:space="0" w:color="auto"/>
                          </w:divBdr>
                        </w:div>
                        <w:div w:id="496845525">
                          <w:marLeft w:val="0"/>
                          <w:marRight w:val="0"/>
                          <w:marTop w:val="0"/>
                          <w:marBottom w:val="0"/>
                          <w:divBdr>
                            <w:top w:val="none" w:sz="0" w:space="0" w:color="auto"/>
                            <w:left w:val="none" w:sz="0" w:space="0" w:color="auto"/>
                            <w:bottom w:val="none" w:sz="0" w:space="0" w:color="auto"/>
                            <w:right w:val="none" w:sz="0" w:space="0" w:color="auto"/>
                          </w:divBdr>
                        </w:div>
                        <w:div w:id="240063180">
                          <w:marLeft w:val="0"/>
                          <w:marRight w:val="0"/>
                          <w:marTop w:val="0"/>
                          <w:marBottom w:val="0"/>
                          <w:divBdr>
                            <w:top w:val="none" w:sz="0" w:space="0" w:color="auto"/>
                            <w:left w:val="none" w:sz="0" w:space="0" w:color="auto"/>
                            <w:bottom w:val="none" w:sz="0" w:space="0" w:color="auto"/>
                            <w:right w:val="none" w:sz="0" w:space="0" w:color="auto"/>
                          </w:divBdr>
                        </w:div>
                        <w:div w:id="542179593">
                          <w:marLeft w:val="0"/>
                          <w:marRight w:val="0"/>
                          <w:marTop w:val="0"/>
                          <w:marBottom w:val="0"/>
                          <w:divBdr>
                            <w:top w:val="none" w:sz="0" w:space="0" w:color="auto"/>
                            <w:left w:val="none" w:sz="0" w:space="0" w:color="auto"/>
                            <w:bottom w:val="none" w:sz="0" w:space="0" w:color="auto"/>
                            <w:right w:val="none" w:sz="0" w:space="0" w:color="auto"/>
                          </w:divBdr>
                        </w:div>
                        <w:div w:id="835732612">
                          <w:marLeft w:val="0"/>
                          <w:marRight w:val="0"/>
                          <w:marTop w:val="0"/>
                          <w:marBottom w:val="0"/>
                          <w:divBdr>
                            <w:top w:val="none" w:sz="0" w:space="0" w:color="auto"/>
                            <w:left w:val="none" w:sz="0" w:space="0" w:color="auto"/>
                            <w:bottom w:val="none" w:sz="0" w:space="0" w:color="auto"/>
                            <w:right w:val="none" w:sz="0" w:space="0" w:color="auto"/>
                          </w:divBdr>
                        </w:div>
                        <w:div w:id="90514781">
                          <w:marLeft w:val="0"/>
                          <w:marRight w:val="0"/>
                          <w:marTop w:val="0"/>
                          <w:marBottom w:val="0"/>
                          <w:divBdr>
                            <w:top w:val="none" w:sz="0" w:space="0" w:color="auto"/>
                            <w:left w:val="none" w:sz="0" w:space="0" w:color="auto"/>
                            <w:bottom w:val="none" w:sz="0" w:space="0" w:color="auto"/>
                            <w:right w:val="none" w:sz="0" w:space="0" w:color="auto"/>
                          </w:divBdr>
                        </w:div>
                        <w:div w:id="1881085868">
                          <w:marLeft w:val="0"/>
                          <w:marRight w:val="0"/>
                          <w:marTop w:val="0"/>
                          <w:marBottom w:val="0"/>
                          <w:divBdr>
                            <w:top w:val="none" w:sz="0" w:space="0" w:color="auto"/>
                            <w:left w:val="none" w:sz="0" w:space="0" w:color="auto"/>
                            <w:bottom w:val="none" w:sz="0" w:space="0" w:color="auto"/>
                            <w:right w:val="none" w:sz="0" w:space="0" w:color="auto"/>
                          </w:divBdr>
                        </w:div>
                        <w:div w:id="598636434">
                          <w:marLeft w:val="0"/>
                          <w:marRight w:val="0"/>
                          <w:marTop w:val="0"/>
                          <w:marBottom w:val="0"/>
                          <w:divBdr>
                            <w:top w:val="none" w:sz="0" w:space="0" w:color="auto"/>
                            <w:left w:val="none" w:sz="0" w:space="0" w:color="auto"/>
                            <w:bottom w:val="none" w:sz="0" w:space="0" w:color="auto"/>
                            <w:right w:val="none" w:sz="0" w:space="0" w:color="auto"/>
                          </w:divBdr>
                        </w:div>
                        <w:div w:id="1115561114">
                          <w:marLeft w:val="0"/>
                          <w:marRight w:val="0"/>
                          <w:marTop w:val="0"/>
                          <w:marBottom w:val="0"/>
                          <w:divBdr>
                            <w:top w:val="none" w:sz="0" w:space="0" w:color="auto"/>
                            <w:left w:val="none" w:sz="0" w:space="0" w:color="auto"/>
                            <w:bottom w:val="none" w:sz="0" w:space="0" w:color="auto"/>
                            <w:right w:val="none" w:sz="0" w:space="0" w:color="auto"/>
                          </w:divBdr>
                        </w:div>
                        <w:div w:id="1194071840">
                          <w:marLeft w:val="0"/>
                          <w:marRight w:val="0"/>
                          <w:marTop w:val="0"/>
                          <w:marBottom w:val="0"/>
                          <w:divBdr>
                            <w:top w:val="none" w:sz="0" w:space="0" w:color="auto"/>
                            <w:left w:val="none" w:sz="0" w:space="0" w:color="auto"/>
                            <w:bottom w:val="none" w:sz="0" w:space="0" w:color="auto"/>
                            <w:right w:val="none" w:sz="0" w:space="0" w:color="auto"/>
                          </w:divBdr>
                        </w:div>
                        <w:div w:id="963656668">
                          <w:marLeft w:val="0"/>
                          <w:marRight w:val="0"/>
                          <w:marTop w:val="0"/>
                          <w:marBottom w:val="0"/>
                          <w:divBdr>
                            <w:top w:val="none" w:sz="0" w:space="0" w:color="auto"/>
                            <w:left w:val="none" w:sz="0" w:space="0" w:color="auto"/>
                            <w:bottom w:val="none" w:sz="0" w:space="0" w:color="auto"/>
                            <w:right w:val="none" w:sz="0" w:space="0" w:color="auto"/>
                          </w:divBdr>
                        </w:div>
                        <w:div w:id="2040157813">
                          <w:marLeft w:val="0"/>
                          <w:marRight w:val="0"/>
                          <w:marTop w:val="0"/>
                          <w:marBottom w:val="0"/>
                          <w:divBdr>
                            <w:top w:val="none" w:sz="0" w:space="0" w:color="auto"/>
                            <w:left w:val="none" w:sz="0" w:space="0" w:color="auto"/>
                            <w:bottom w:val="none" w:sz="0" w:space="0" w:color="auto"/>
                            <w:right w:val="none" w:sz="0" w:space="0" w:color="auto"/>
                          </w:divBdr>
                        </w:div>
                        <w:div w:id="1974796496">
                          <w:marLeft w:val="0"/>
                          <w:marRight w:val="0"/>
                          <w:marTop w:val="0"/>
                          <w:marBottom w:val="0"/>
                          <w:divBdr>
                            <w:top w:val="none" w:sz="0" w:space="0" w:color="auto"/>
                            <w:left w:val="none" w:sz="0" w:space="0" w:color="auto"/>
                            <w:bottom w:val="none" w:sz="0" w:space="0" w:color="auto"/>
                            <w:right w:val="none" w:sz="0" w:space="0" w:color="auto"/>
                          </w:divBdr>
                        </w:div>
                        <w:div w:id="604457331">
                          <w:marLeft w:val="0"/>
                          <w:marRight w:val="0"/>
                          <w:marTop w:val="0"/>
                          <w:marBottom w:val="0"/>
                          <w:divBdr>
                            <w:top w:val="none" w:sz="0" w:space="0" w:color="auto"/>
                            <w:left w:val="none" w:sz="0" w:space="0" w:color="auto"/>
                            <w:bottom w:val="none" w:sz="0" w:space="0" w:color="auto"/>
                            <w:right w:val="none" w:sz="0" w:space="0" w:color="auto"/>
                          </w:divBdr>
                        </w:div>
                        <w:div w:id="1831477692">
                          <w:marLeft w:val="0"/>
                          <w:marRight w:val="0"/>
                          <w:marTop w:val="0"/>
                          <w:marBottom w:val="0"/>
                          <w:divBdr>
                            <w:top w:val="none" w:sz="0" w:space="0" w:color="auto"/>
                            <w:left w:val="none" w:sz="0" w:space="0" w:color="auto"/>
                            <w:bottom w:val="none" w:sz="0" w:space="0" w:color="auto"/>
                            <w:right w:val="none" w:sz="0" w:space="0" w:color="auto"/>
                          </w:divBdr>
                        </w:div>
                        <w:div w:id="927470875">
                          <w:marLeft w:val="0"/>
                          <w:marRight w:val="0"/>
                          <w:marTop w:val="0"/>
                          <w:marBottom w:val="0"/>
                          <w:divBdr>
                            <w:top w:val="none" w:sz="0" w:space="0" w:color="auto"/>
                            <w:left w:val="none" w:sz="0" w:space="0" w:color="auto"/>
                            <w:bottom w:val="none" w:sz="0" w:space="0" w:color="auto"/>
                            <w:right w:val="none" w:sz="0" w:space="0" w:color="auto"/>
                          </w:divBdr>
                        </w:div>
                        <w:div w:id="682588142">
                          <w:marLeft w:val="0"/>
                          <w:marRight w:val="0"/>
                          <w:marTop w:val="0"/>
                          <w:marBottom w:val="0"/>
                          <w:divBdr>
                            <w:top w:val="none" w:sz="0" w:space="0" w:color="auto"/>
                            <w:left w:val="none" w:sz="0" w:space="0" w:color="auto"/>
                            <w:bottom w:val="none" w:sz="0" w:space="0" w:color="auto"/>
                            <w:right w:val="none" w:sz="0" w:space="0" w:color="auto"/>
                          </w:divBdr>
                        </w:div>
                        <w:div w:id="525363778">
                          <w:marLeft w:val="0"/>
                          <w:marRight w:val="0"/>
                          <w:marTop w:val="0"/>
                          <w:marBottom w:val="0"/>
                          <w:divBdr>
                            <w:top w:val="none" w:sz="0" w:space="0" w:color="auto"/>
                            <w:left w:val="none" w:sz="0" w:space="0" w:color="auto"/>
                            <w:bottom w:val="none" w:sz="0" w:space="0" w:color="auto"/>
                            <w:right w:val="none" w:sz="0" w:space="0" w:color="auto"/>
                          </w:divBdr>
                        </w:div>
                        <w:div w:id="312414532">
                          <w:marLeft w:val="0"/>
                          <w:marRight w:val="0"/>
                          <w:marTop w:val="0"/>
                          <w:marBottom w:val="0"/>
                          <w:divBdr>
                            <w:top w:val="none" w:sz="0" w:space="0" w:color="auto"/>
                            <w:left w:val="none" w:sz="0" w:space="0" w:color="auto"/>
                            <w:bottom w:val="none" w:sz="0" w:space="0" w:color="auto"/>
                            <w:right w:val="none" w:sz="0" w:space="0" w:color="auto"/>
                          </w:divBdr>
                        </w:div>
                        <w:div w:id="1868061104">
                          <w:marLeft w:val="0"/>
                          <w:marRight w:val="0"/>
                          <w:marTop w:val="0"/>
                          <w:marBottom w:val="0"/>
                          <w:divBdr>
                            <w:top w:val="none" w:sz="0" w:space="0" w:color="auto"/>
                            <w:left w:val="none" w:sz="0" w:space="0" w:color="auto"/>
                            <w:bottom w:val="none" w:sz="0" w:space="0" w:color="auto"/>
                            <w:right w:val="none" w:sz="0" w:space="0" w:color="auto"/>
                          </w:divBdr>
                        </w:div>
                        <w:div w:id="1165635123">
                          <w:marLeft w:val="0"/>
                          <w:marRight w:val="0"/>
                          <w:marTop w:val="0"/>
                          <w:marBottom w:val="0"/>
                          <w:divBdr>
                            <w:top w:val="none" w:sz="0" w:space="0" w:color="auto"/>
                            <w:left w:val="none" w:sz="0" w:space="0" w:color="auto"/>
                            <w:bottom w:val="none" w:sz="0" w:space="0" w:color="auto"/>
                            <w:right w:val="none" w:sz="0" w:space="0" w:color="auto"/>
                          </w:divBdr>
                        </w:div>
                        <w:div w:id="2078436850">
                          <w:marLeft w:val="0"/>
                          <w:marRight w:val="0"/>
                          <w:marTop w:val="0"/>
                          <w:marBottom w:val="0"/>
                          <w:divBdr>
                            <w:top w:val="none" w:sz="0" w:space="0" w:color="auto"/>
                            <w:left w:val="none" w:sz="0" w:space="0" w:color="auto"/>
                            <w:bottom w:val="none" w:sz="0" w:space="0" w:color="auto"/>
                            <w:right w:val="none" w:sz="0" w:space="0" w:color="auto"/>
                          </w:divBdr>
                        </w:div>
                        <w:div w:id="1991011608">
                          <w:marLeft w:val="0"/>
                          <w:marRight w:val="0"/>
                          <w:marTop w:val="0"/>
                          <w:marBottom w:val="0"/>
                          <w:divBdr>
                            <w:top w:val="none" w:sz="0" w:space="0" w:color="auto"/>
                            <w:left w:val="none" w:sz="0" w:space="0" w:color="auto"/>
                            <w:bottom w:val="none" w:sz="0" w:space="0" w:color="auto"/>
                            <w:right w:val="none" w:sz="0" w:space="0" w:color="auto"/>
                          </w:divBdr>
                        </w:div>
                        <w:div w:id="1202938280">
                          <w:marLeft w:val="0"/>
                          <w:marRight w:val="0"/>
                          <w:marTop w:val="0"/>
                          <w:marBottom w:val="0"/>
                          <w:divBdr>
                            <w:top w:val="none" w:sz="0" w:space="0" w:color="auto"/>
                            <w:left w:val="none" w:sz="0" w:space="0" w:color="auto"/>
                            <w:bottom w:val="none" w:sz="0" w:space="0" w:color="auto"/>
                            <w:right w:val="none" w:sz="0" w:space="0" w:color="auto"/>
                          </w:divBdr>
                        </w:div>
                        <w:div w:id="168563458">
                          <w:marLeft w:val="0"/>
                          <w:marRight w:val="0"/>
                          <w:marTop w:val="0"/>
                          <w:marBottom w:val="0"/>
                          <w:divBdr>
                            <w:top w:val="none" w:sz="0" w:space="0" w:color="auto"/>
                            <w:left w:val="none" w:sz="0" w:space="0" w:color="auto"/>
                            <w:bottom w:val="none" w:sz="0" w:space="0" w:color="auto"/>
                            <w:right w:val="none" w:sz="0" w:space="0" w:color="auto"/>
                          </w:divBdr>
                        </w:div>
                        <w:div w:id="1042363216">
                          <w:marLeft w:val="0"/>
                          <w:marRight w:val="0"/>
                          <w:marTop w:val="0"/>
                          <w:marBottom w:val="0"/>
                          <w:divBdr>
                            <w:top w:val="none" w:sz="0" w:space="0" w:color="auto"/>
                            <w:left w:val="none" w:sz="0" w:space="0" w:color="auto"/>
                            <w:bottom w:val="none" w:sz="0" w:space="0" w:color="auto"/>
                            <w:right w:val="none" w:sz="0" w:space="0" w:color="auto"/>
                          </w:divBdr>
                        </w:div>
                        <w:div w:id="668604771">
                          <w:marLeft w:val="0"/>
                          <w:marRight w:val="0"/>
                          <w:marTop w:val="0"/>
                          <w:marBottom w:val="0"/>
                          <w:divBdr>
                            <w:top w:val="none" w:sz="0" w:space="0" w:color="auto"/>
                            <w:left w:val="none" w:sz="0" w:space="0" w:color="auto"/>
                            <w:bottom w:val="none" w:sz="0" w:space="0" w:color="auto"/>
                            <w:right w:val="none" w:sz="0" w:space="0" w:color="auto"/>
                          </w:divBdr>
                        </w:div>
                        <w:div w:id="1849633869">
                          <w:marLeft w:val="0"/>
                          <w:marRight w:val="0"/>
                          <w:marTop w:val="0"/>
                          <w:marBottom w:val="0"/>
                          <w:divBdr>
                            <w:top w:val="none" w:sz="0" w:space="0" w:color="auto"/>
                            <w:left w:val="none" w:sz="0" w:space="0" w:color="auto"/>
                            <w:bottom w:val="none" w:sz="0" w:space="0" w:color="auto"/>
                            <w:right w:val="none" w:sz="0" w:space="0" w:color="auto"/>
                          </w:divBdr>
                        </w:div>
                        <w:div w:id="401761344">
                          <w:marLeft w:val="0"/>
                          <w:marRight w:val="0"/>
                          <w:marTop w:val="0"/>
                          <w:marBottom w:val="0"/>
                          <w:divBdr>
                            <w:top w:val="none" w:sz="0" w:space="0" w:color="auto"/>
                            <w:left w:val="none" w:sz="0" w:space="0" w:color="auto"/>
                            <w:bottom w:val="none" w:sz="0" w:space="0" w:color="auto"/>
                            <w:right w:val="none" w:sz="0" w:space="0" w:color="auto"/>
                          </w:divBdr>
                        </w:div>
                        <w:div w:id="56515136">
                          <w:marLeft w:val="0"/>
                          <w:marRight w:val="0"/>
                          <w:marTop w:val="0"/>
                          <w:marBottom w:val="0"/>
                          <w:divBdr>
                            <w:top w:val="none" w:sz="0" w:space="0" w:color="auto"/>
                            <w:left w:val="none" w:sz="0" w:space="0" w:color="auto"/>
                            <w:bottom w:val="none" w:sz="0" w:space="0" w:color="auto"/>
                            <w:right w:val="none" w:sz="0" w:space="0" w:color="auto"/>
                          </w:divBdr>
                        </w:div>
                        <w:div w:id="1536774984">
                          <w:marLeft w:val="0"/>
                          <w:marRight w:val="0"/>
                          <w:marTop w:val="0"/>
                          <w:marBottom w:val="0"/>
                          <w:divBdr>
                            <w:top w:val="none" w:sz="0" w:space="0" w:color="auto"/>
                            <w:left w:val="none" w:sz="0" w:space="0" w:color="auto"/>
                            <w:bottom w:val="none" w:sz="0" w:space="0" w:color="auto"/>
                            <w:right w:val="none" w:sz="0" w:space="0" w:color="auto"/>
                          </w:divBdr>
                        </w:div>
                        <w:div w:id="170535453">
                          <w:marLeft w:val="0"/>
                          <w:marRight w:val="0"/>
                          <w:marTop w:val="0"/>
                          <w:marBottom w:val="0"/>
                          <w:divBdr>
                            <w:top w:val="none" w:sz="0" w:space="0" w:color="auto"/>
                            <w:left w:val="none" w:sz="0" w:space="0" w:color="auto"/>
                            <w:bottom w:val="none" w:sz="0" w:space="0" w:color="auto"/>
                            <w:right w:val="none" w:sz="0" w:space="0" w:color="auto"/>
                          </w:divBdr>
                        </w:div>
                        <w:div w:id="923145610">
                          <w:marLeft w:val="0"/>
                          <w:marRight w:val="0"/>
                          <w:marTop w:val="0"/>
                          <w:marBottom w:val="0"/>
                          <w:divBdr>
                            <w:top w:val="none" w:sz="0" w:space="0" w:color="auto"/>
                            <w:left w:val="none" w:sz="0" w:space="0" w:color="auto"/>
                            <w:bottom w:val="none" w:sz="0" w:space="0" w:color="auto"/>
                            <w:right w:val="none" w:sz="0" w:space="0" w:color="auto"/>
                          </w:divBdr>
                        </w:div>
                        <w:div w:id="1336104562">
                          <w:marLeft w:val="0"/>
                          <w:marRight w:val="0"/>
                          <w:marTop w:val="0"/>
                          <w:marBottom w:val="0"/>
                          <w:divBdr>
                            <w:top w:val="none" w:sz="0" w:space="0" w:color="auto"/>
                            <w:left w:val="none" w:sz="0" w:space="0" w:color="auto"/>
                            <w:bottom w:val="none" w:sz="0" w:space="0" w:color="auto"/>
                            <w:right w:val="none" w:sz="0" w:space="0" w:color="auto"/>
                          </w:divBdr>
                        </w:div>
                        <w:div w:id="1855921807">
                          <w:marLeft w:val="0"/>
                          <w:marRight w:val="0"/>
                          <w:marTop w:val="0"/>
                          <w:marBottom w:val="0"/>
                          <w:divBdr>
                            <w:top w:val="none" w:sz="0" w:space="0" w:color="auto"/>
                            <w:left w:val="none" w:sz="0" w:space="0" w:color="auto"/>
                            <w:bottom w:val="none" w:sz="0" w:space="0" w:color="auto"/>
                            <w:right w:val="none" w:sz="0" w:space="0" w:color="auto"/>
                          </w:divBdr>
                        </w:div>
                        <w:div w:id="1524397348">
                          <w:marLeft w:val="0"/>
                          <w:marRight w:val="0"/>
                          <w:marTop w:val="0"/>
                          <w:marBottom w:val="0"/>
                          <w:divBdr>
                            <w:top w:val="none" w:sz="0" w:space="0" w:color="auto"/>
                            <w:left w:val="none" w:sz="0" w:space="0" w:color="auto"/>
                            <w:bottom w:val="none" w:sz="0" w:space="0" w:color="auto"/>
                            <w:right w:val="none" w:sz="0" w:space="0" w:color="auto"/>
                          </w:divBdr>
                        </w:div>
                        <w:div w:id="4549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275951">
      <w:bodyDiv w:val="1"/>
      <w:marLeft w:val="0"/>
      <w:marRight w:val="0"/>
      <w:marTop w:val="0"/>
      <w:marBottom w:val="0"/>
      <w:divBdr>
        <w:top w:val="none" w:sz="0" w:space="0" w:color="auto"/>
        <w:left w:val="none" w:sz="0" w:space="0" w:color="auto"/>
        <w:bottom w:val="none" w:sz="0" w:space="0" w:color="auto"/>
        <w:right w:val="none" w:sz="0" w:space="0" w:color="auto"/>
      </w:divBdr>
    </w:div>
    <w:div w:id="397677931">
      <w:bodyDiv w:val="1"/>
      <w:marLeft w:val="0"/>
      <w:marRight w:val="0"/>
      <w:marTop w:val="0"/>
      <w:marBottom w:val="0"/>
      <w:divBdr>
        <w:top w:val="none" w:sz="0" w:space="0" w:color="auto"/>
        <w:left w:val="none" w:sz="0" w:space="0" w:color="auto"/>
        <w:bottom w:val="none" w:sz="0" w:space="0" w:color="auto"/>
        <w:right w:val="none" w:sz="0" w:space="0" w:color="auto"/>
      </w:divBdr>
    </w:div>
    <w:div w:id="421027932">
      <w:bodyDiv w:val="1"/>
      <w:marLeft w:val="0"/>
      <w:marRight w:val="0"/>
      <w:marTop w:val="0"/>
      <w:marBottom w:val="0"/>
      <w:divBdr>
        <w:top w:val="none" w:sz="0" w:space="0" w:color="auto"/>
        <w:left w:val="none" w:sz="0" w:space="0" w:color="auto"/>
        <w:bottom w:val="none" w:sz="0" w:space="0" w:color="auto"/>
        <w:right w:val="none" w:sz="0" w:space="0" w:color="auto"/>
      </w:divBdr>
    </w:div>
    <w:div w:id="435292669">
      <w:bodyDiv w:val="1"/>
      <w:marLeft w:val="0"/>
      <w:marRight w:val="0"/>
      <w:marTop w:val="0"/>
      <w:marBottom w:val="0"/>
      <w:divBdr>
        <w:top w:val="none" w:sz="0" w:space="0" w:color="auto"/>
        <w:left w:val="none" w:sz="0" w:space="0" w:color="auto"/>
        <w:bottom w:val="none" w:sz="0" w:space="0" w:color="auto"/>
        <w:right w:val="none" w:sz="0" w:space="0" w:color="auto"/>
      </w:divBdr>
    </w:div>
    <w:div w:id="502627034">
      <w:bodyDiv w:val="1"/>
      <w:marLeft w:val="0"/>
      <w:marRight w:val="0"/>
      <w:marTop w:val="0"/>
      <w:marBottom w:val="0"/>
      <w:divBdr>
        <w:top w:val="none" w:sz="0" w:space="0" w:color="auto"/>
        <w:left w:val="none" w:sz="0" w:space="0" w:color="auto"/>
        <w:bottom w:val="none" w:sz="0" w:space="0" w:color="auto"/>
        <w:right w:val="none" w:sz="0" w:space="0" w:color="auto"/>
      </w:divBdr>
    </w:div>
    <w:div w:id="602763444">
      <w:bodyDiv w:val="1"/>
      <w:marLeft w:val="0"/>
      <w:marRight w:val="0"/>
      <w:marTop w:val="0"/>
      <w:marBottom w:val="0"/>
      <w:divBdr>
        <w:top w:val="none" w:sz="0" w:space="0" w:color="auto"/>
        <w:left w:val="none" w:sz="0" w:space="0" w:color="auto"/>
        <w:bottom w:val="none" w:sz="0" w:space="0" w:color="auto"/>
        <w:right w:val="none" w:sz="0" w:space="0" w:color="auto"/>
      </w:divBdr>
    </w:div>
    <w:div w:id="887187332">
      <w:bodyDiv w:val="1"/>
      <w:marLeft w:val="0"/>
      <w:marRight w:val="0"/>
      <w:marTop w:val="0"/>
      <w:marBottom w:val="0"/>
      <w:divBdr>
        <w:top w:val="none" w:sz="0" w:space="0" w:color="auto"/>
        <w:left w:val="none" w:sz="0" w:space="0" w:color="auto"/>
        <w:bottom w:val="none" w:sz="0" w:space="0" w:color="auto"/>
        <w:right w:val="none" w:sz="0" w:space="0" w:color="auto"/>
      </w:divBdr>
    </w:div>
    <w:div w:id="969672111">
      <w:bodyDiv w:val="1"/>
      <w:marLeft w:val="0"/>
      <w:marRight w:val="0"/>
      <w:marTop w:val="0"/>
      <w:marBottom w:val="0"/>
      <w:divBdr>
        <w:top w:val="none" w:sz="0" w:space="0" w:color="auto"/>
        <w:left w:val="none" w:sz="0" w:space="0" w:color="auto"/>
        <w:bottom w:val="none" w:sz="0" w:space="0" w:color="auto"/>
        <w:right w:val="none" w:sz="0" w:space="0" w:color="auto"/>
      </w:divBdr>
    </w:div>
    <w:div w:id="1351418027">
      <w:bodyDiv w:val="1"/>
      <w:marLeft w:val="0"/>
      <w:marRight w:val="0"/>
      <w:marTop w:val="0"/>
      <w:marBottom w:val="0"/>
      <w:divBdr>
        <w:top w:val="none" w:sz="0" w:space="0" w:color="auto"/>
        <w:left w:val="none" w:sz="0" w:space="0" w:color="auto"/>
        <w:bottom w:val="none" w:sz="0" w:space="0" w:color="auto"/>
        <w:right w:val="none" w:sz="0" w:space="0" w:color="auto"/>
      </w:divBdr>
    </w:div>
    <w:div w:id="1392459835">
      <w:bodyDiv w:val="1"/>
      <w:marLeft w:val="0"/>
      <w:marRight w:val="0"/>
      <w:marTop w:val="0"/>
      <w:marBottom w:val="0"/>
      <w:divBdr>
        <w:top w:val="none" w:sz="0" w:space="0" w:color="auto"/>
        <w:left w:val="none" w:sz="0" w:space="0" w:color="auto"/>
        <w:bottom w:val="none" w:sz="0" w:space="0" w:color="auto"/>
        <w:right w:val="none" w:sz="0" w:space="0" w:color="auto"/>
      </w:divBdr>
    </w:div>
    <w:div w:id="1602452030">
      <w:bodyDiv w:val="1"/>
      <w:marLeft w:val="0"/>
      <w:marRight w:val="0"/>
      <w:marTop w:val="0"/>
      <w:marBottom w:val="0"/>
      <w:divBdr>
        <w:top w:val="none" w:sz="0" w:space="0" w:color="auto"/>
        <w:left w:val="none" w:sz="0" w:space="0" w:color="auto"/>
        <w:bottom w:val="none" w:sz="0" w:space="0" w:color="auto"/>
        <w:right w:val="none" w:sz="0" w:space="0" w:color="auto"/>
      </w:divBdr>
    </w:div>
    <w:div w:id="1744060309">
      <w:bodyDiv w:val="1"/>
      <w:marLeft w:val="0"/>
      <w:marRight w:val="0"/>
      <w:marTop w:val="0"/>
      <w:marBottom w:val="0"/>
      <w:divBdr>
        <w:top w:val="none" w:sz="0" w:space="0" w:color="auto"/>
        <w:left w:val="none" w:sz="0" w:space="0" w:color="auto"/>
        <w:bottom w:val="none" w:sz="0" w:space="0" w:color="auto"/>
        <w:right w:val="none" w:sz="0" w:space="0" w:color="auto"/>
      </w:divBdr>
    </w:div>
    <w:div w:id="1748385479">
      <w:bodyDiv w:val="1"/>
      <w:marLeft w:val="0"/>
      <w:marRight w:val="0"/>
      <w:marTop w:val="0"/>
      <w:marBottom w:val="0"/>
      <w:divBdr>
        <w:top w:val="none" w:sz="0" w:space="0" w:color="auto"/>
        <w:left w:val="none" w:sz="0" w:space="0" w:color="auto"/>
        <w:bottom w:val="none" w:sz="0" w:space="0" w:color="auto"/>
        <w:right w:val="none" w:sz="0" w:space="0" w:color="auto"/>
      </w:divBdr>
    </w:div>
    <w:div w:id="1772163451">
      <w:bodyDiv w:val="1"/>
      <w:marLeft w:val="0"/>
      <w:marRight w:val="0"/>
      <w:marTop w:val="0"/>
      <w:marBottom w:val="0"/>
      <w:divBdr>
        <w:top w:val="none" w:sz="0" w:space="0" w:color="auto"/>
        <w:left w:val="none" w:sz="0" w:space="0" w:color="auto"/>
        <w:bottom w:val="none" w:sz="0" w:space="0" w:color="auto"/>
        <w:right w:val="none" w:sz="0" w:space="0" w:color="auto"/>
      </w:divBdr>
      <w:divsChild>
        <w:div w:id="660816616">
          <w:marLeft w:val="167"/>
          <w:marRight w:val="0"/>
          <w:marTop w:val="0"/>
          <w:marBottom w:val="0"/>
          <w:divBdr>
            <w:top w:val="single" w:sz="6" w:space="0" w:color="FFC0CB"/>
            <w:left w:val="single" w:sz="6" w:space="1" w:color="FFC0CB"/>
            <w:bottom w:val="single" w:sz="6" w:space="1" w:color="FFC0CB"/>
            <w:right w:val="single" w:sz="6" w:space="1" w:color="FFC0CB"/>
          </w:divBdr>
        </w:div>
        <w:div w:id="2137063708">
          <w:marLeft w:val="0"/>
          <w:marRight w:val="0"/>
          <w:marTop w:val="0"/>
          <w:marBottom w:val="134"/>
          <w:divBdr>
            <w:top w:val="single" w:sz="6" w:space="0" w:color="D5DDC6"/>
            <w:left w:val="single" w:sz="24" w:space="0" w:color="66BB55"/>
            <w:bottom w:val="single" w:sz="6" w:space="0" w:color="D5DDC6"/>
            <w:right w:val="single" w:sz="6" w:space="0" w:color="D5DDC6"/>
          </w:divBdr>
        </w:div>
        <w:div w:id="954873961">
          <w:marLeft w:val="0"/>
          <w:marRight w:val="0"/>
          <w:marTop w:val="0"/>
          <w:marBottom w:val="0"/>
          <w:divBdr>
            <w:top w:val="none" w:sz="0" w:space="0" w:color="auto"/>
            <w:left w:val="none" w:sz="0" w:space="0" w:color="auto"/>
            <w:bottom w:val="none" w:sz="0" w:space="0" w:color="auto"/>
            <w:right w:val="none" w:sz="0" w:space="0" w:color="auto"/>
          </w:divBdr>
        </w:div>
        <w:div w:id="471753907">
          <w:marLeft w:val="0"/>
          <w:marRight w:val="0"/>
          <w:marTop w:val="0"/>
          <w:marBottom w:val="134"/>
          <w:divBdr>
            <w:top w:val="single" w:sz="6" w:space="0" w:color="D5DDC6"/>
            <w:left w:val="single" w:sz="24" w:space="0" w:color="66BB55"/>
            <w:bottom w:val="single" w:sz="6" w:space="0" w:color="D5DDC6"/>
            <w:right w:val="single" w:sz="6" w:space="0" w:color="D5DDC6"/>
          </w:divBdr>
        </w:div>
        <w:div w:id="1336229959">
          <w:marLeft w:val="0"/>
          <w:marRight w:val="0"/>
          <w:marTop w:val="134"/>
          <w:marBottom w:val="0"/>
          <w:divBdr>
            <w:top w:val="single" w:sz="6" w:space="0" w:color="D5DDC6"/>
            <w:left w:val="single" w:sz="6" w:space="4" w:color="D5DDC6"/>
            <w:bottom w:val="single" w:sz="6" w:space="0" w:color="D5DDC6"/>
            <w:right w:val="single" w:sz="6" w:space="0" w:color="D5DDC6"/>
          </w:divBdr>
        </w:div>
        <w:div w:id="927738052">
          <w:marLeft w:val="0"/>
          <w:marRight w:val="0"/>
          <w:marTop w:val="0"/>
          <w:marBottom w:val="134"/>
          <w:divBdr>
            <w:top w:val="single" w:sz="6" w:space="0" w:color="D5DDC6"/>
            <w:left w:val="single" w:sz="24" w:space="0" w:color="66BB55"/>
            <w:bottom w:val="single" w:sz="6" w:space="0" w:color="D5DDC6"/>
            <w:right w:val="single" w:sz="6" w:space="0" w:color="D5DDC6"/>
          </w:divBdr>
        </w:div>
        <w:div w:id="1739161093">
          <w:marLeft w:val="0"/>
          <w:marRight w:val="0"/>
          <w:marTop w:val="0"/>
          <w:marBottom w:val="134"/>
          <w:divBdr>
            <w:top w:val="single" w:sz="6" w:space="0" w:color="D5DDC6"/>
            <w:left w:val="single" w:sz="24" w:space="0" w:color="66BB55"/>
            <w:bottom w:val="single" w:sz="6" w:space="0" w:color="D5DDC6"/>
            <w:right w:val="single" w:sz="6" w:space="0" w:color="D5DDC6"/>
          </w:divBdr>
        </w:div>
        <w:div w:id="1463695334">
          <w:marLeft w:val="0"/>
          <w:marRight w:val="0"/>
          <w:marTop w:val="0"/>
          <w:marBottom w:val="134"/>
          <w:divBdr>
            <w:top w:val="single" w:sz="6" w:space="0" w:color="D5DDC6"/>
            <w:left w:val="single" w:sz="24" w:space="0" w:color="66BB55"/>
            <w:bottom w:val="single" w:sz="6" w:space="0" w:color="D5DDC6"/>
            <w:right w:val="single" w:sz="6" w:space="0" w:color="D5DDC6"/>
          </w:divBdr>
        </w:div>
        <w:div w:id="1406949019">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782450540">
      <w:bodyDiv w:val="1"/>
      <w:marLeft w:val="0"/>
      <w:marRight w:val="0"/>
      <w:marTop w:val="0"/>
      <w:marBottom w:val="0"/>
      <w:divBdr>
        <w:top w:val="none" w:sz="0" w:space="0" w:color="auto"/>
        <w:left w:val="none" w:sz="0" w:space="0" w:color="auto"/>
        <w:bottom w:val="none" w:sz="0" w:space="0" w:color="auto"/>
        <w:right w:val="none" w:sz="0" w:space="0" w:color="auto"/>
      </w:divBdr>
      <w:divsChild>
        <w:div w:id="463816739">
          <w:blockQuote w:val="1"/>
          <w:marLeft w:val="720"/>
          <w:marRight w:val="720"/>
          <w:marTop w:val="100"/>
          <w:marBottom w:val="100"/>
          <w:divBdr>
            <w:top w:val="none" w:sz="0" w:space="0" w:color="auto"/>
            <w:left w:val="none" w:sz="0" w:space="0" w:color="auto"/>
            <w:bottom w:val="none" w:sz="0" w:space="0" w:color="auto"/>
            <w:right w:val="none" w:sz="0" w:space="0" w:color="auto"/>
          </w:divBdr>
        </w:div>
        <w:div w:id="5983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487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78943">
      <w:bodyDiv w:val="1"/>
      <w:marLeft w:val="0"/>
      <w:marRight w:val="0"/>
      <w:marTop w:val="0"/>
      <w:marBottom w:val="0"/>
      <w:divBdr>
        <w:top w:val="none" w:sz="0" w:space="0" w:color="auto"/>
        <w:left w:val="none" w:sz="0" w:space="0" w:color="auto"/>
        <w:bottom w:val="none" w:sz="0" w:space="0" w:color="auto"/>
        <w:right w:val="none" w:sz="0" w:space="0" w:color="auto"/>
      </w:divBdr>
      <w:divsChild>
        <w:div w:id="1946114276">
          <w:marLeft w:val="0"/>
          <w:marRight w:val="0"/>
          <w:marTop w:val="0"/>
          <w:marBottom w:val="134"/>
          <w:divBdr>
            <w:top w:val="single" w:sz="6" w:space="0" w:color="D5DDC6"/>
            <w:left w:val="single" w:sz="24" w:space="0" w:color="66BB55"/>
            <w:bottom w:val="single" w:sz="6" w:space="0" w:color="D5DDC6"/>
            <w:right w:val="single" w:sz="6" w:space="0" w:color="D5DDC6"/>
          </w:divBdr>
        </w:div>
        <w:div w:id="1182814411">
          <w:marLeft w:val="0"/>
          <w:marRight w:val="0"/>
          <w:marTop w:val="0"/>
          <w:marBottom w:val="134"/>
          <w:divBdr>
            <w:top w:val="single" w:sz="6" w:space="0" w:color="D5DDC6"/>
            <w:left w:val="single" w:sz="24" w:space="0" w:color="66BB55"/>
            <w:bottom w:val="single" w:sz="6" w:space="0" w:color="D5DDC6"/>
            <w:right w:val="single" w:sz="6" w:space="0" w:color="D5DDC6"/>
          </w:divBdr>
        </w:div>
        <w:div w:id="1231036025">
          <w:marLeft w:val="0"/>
          <w:marRight w:val="0"/>
          <w:marTop w:val="0"/>
          <w:marBottom w:val="134"/>
          <w:divBdr>
            <w:top w:val="single" w:sz="6" w:space="0" w:color="D5DDC6"/>
            <w:left w:val="single" w:sz="24" w:space="0" w:color="66BB55"/>
            <w:bottom w:val="single" w:sz="6" w:space="0" w:color="D5DDC6"/>
            <w:right w:val="single" w:sz="6" w:space="0" w:color="D5DDC6"/>
          </w:divBdr>
        </w:div>
        <w:div w:id="615018991">
          <w:marLeft w:val="0"/>
          <w:marRight w:val="0"/>
          <w:marTop w:val="134"/>
          <w:marBottom w:val="0"/>
          <w:divBdr>
            <w:top w:val="single" w:sz="6" w:space="0" w:color="D5DDC6"/>
            <w:left w:val="single" w:sz="6" w:space="4" w:color="D5DDC6"/>
            <w:bottom w:val="single" w:sz="6" w:space="0" w:color="D5DDC6"/>
            <w:right w:val="single" w:sz="6" w:space="0" w:color="D5DDC6"/>
          </w:divBdr>
        </w:div>
        <w:div w:id="835878287">
          <w:marLeft w:val="0"/>
          <w:marRight w:val="0"/>
          <w:marTop w:val="0"/>
          <w:marBottom w:val="134"/>
          <w:divBdr>
            <w:top w:val="single" w:sz="6" w:space="0" w:color="D5DDC6"/>
            <w:left w:val="single" w:sz="24" w:space="0" w:color="66BB55"/>
            <w:bottom w:val="single" w:sz="6" w:space="0" w:color="D5DDC6"/>
            <w:right w:val="single" w:sz="6" w:space="0" w:color="D5DDC6"/>
          </w:divBdr>
        </w:div>
        <w:div w:id="252664660">
          <w:marLeft w:val="0"/>
          <w:marRight w:val="0"/>
          <w:marTop w:val="134"/>
          <w:marBottom w:val="0"/>
          <w:divBdr>
            <w:top w:val="single" w:sz="6" w:space="0" w:color="D5DDC6"/>
            <w:left w:val="single" w:sz="6" w:space="4" w:color="D5DDC6"/>
            <w:bottom w:val="single" w:sz="6" w:space="0" w:color="D5DDC6"/>
            <w:right w:val="single" w:sz="6" w:space="0" w:color="D5DDC6"/>
          </w:divBdr>
        </w:div>
        <w:div w:id="1133399878">
          <w:marLeft w:val="0"/>
          <w:marRight w:val="0"/>
          <w:marTop w:val="0"/>
          <w:marBottom w:val="134"/>
          <w:divBdr>
            <w:top w:val="single" w:sz="6" w:space="0" w:color="D5DDC6"/>
            <w:left w:val="single" w:sz="24" w:space="0" w:color="66BB55"/>
            <w:bottom w:val="single" w:sz="6" w:space="0" w:color="D5DDC6"/>
            <w:right w:val="single" w:sz="6" w:space="0" w:color="D5DDC6"/>
          </w:divBdr>
        </w:div>
        <w:div w:id="1542131673">
          <w:marLeft w:val="0"/>
          <w:marRight w:val="0"/>
          <w:marTop w:val="134"/>
          <w:marBottom w:val="0"/>
          <w:divBdr>
            <w:top w:val="single" w:sz="6" w:space="0" w:color="D5DDC6"/>
            <w:left w:val="single" w:sz="6" w:space="4" w:color="D5DDC6"/>
            <w:bottom w:val="single" w:sz="6" w:space="0" w:color="D5DDC6"/>
            <w:right w:val="single" w:sz="6" w:space="0" w:color="D5DDC6"/>
          </w:divBdr>
        </w:div>
        <w:div w:id="1493064822">
          <w:marLeft w:val="0"/>
          <w:marRight w:val="0"/>
          <w:marTop w:val="0"/>
          <w:marBottom w:val="134"/>
          <w:divBdr>
            <w:top w:val="single" w:sz="6" w:space="0" w:color="D5DDC6"/>
            <w:left w:val="single" w:sz="24" w:space="0" w:color="66BB55"/>
            <w:bottom w:val="single" w:sz="6" w:space="0" w:color="D5DDC6"/>
            <w:right w:val="single" w:sz="6" w:space="0" w:color="D5DDC6"/>
          </w:divBdr>
        </w:div>
        <w:div w:id="861284997">
          <w:marLeft w:val="0"/>
          <w:marRight w:val="0"/>
          <w:marTop w:val="134"/>
          <w:marBottom w:val="0"/>
          <w:divBdr>
            <w:top w:val="single" w:sz="6" w:space="0" w:color="D5DDC6"/>
            <w:left w:val="single" w:sz="6" w:space="4" w:color="D5DDC6"/>
            <w:bottom w:val="single" w:sz="6" w:space="0" w:color="D5DDC6"/>
            <w:right w:val="single" w:sz="6" w:space="0" w:color="D5DDC6"/>
          </w:divBdr>
        </w:div>
        <w:div w:id="175389353">
          <w:marLeft w:val="0"/>
          <w:marRight w:val="0"/>
          <w:marTop w:val="0"/>
          <w:marBottom w:val="134"/>
          <w:divBdr>
            <w:top w:val="single" w:sz="6" w:space="0" w:color="D5DDC6"/>
            <w:left w:val="single" w:sz="24" w:space="0" w:color="66BB55"/>
            <w:bottom w:val="single" w:sz="6" w:space="0" w:color="D5DDC6"/>
            <w:right w:val="single" w:sz="6" w:space="0" w:color="D5DDC6"/>
          </w:divBdr>
        </w:div>
        <w:div w:id="229384696">
          <w:marLeft w:val="0"/>
          <w:marRight w:val="0"/>
          <w:marTop w:val="134"/>
          <w:marBottom w:val="0"/>
          <w:divBdr>
            <w:top w:val="single" w:sz="6" w:space="0" w:color="D5DDC6"/>
            <w:left w:val="single" w:sz="6" w:space="4" w:color="D5DDC6"/>
            <w:bottom w:val="single" w:sz="6" w:space="0" w:color="D5DDC6"/>
            <w:right w:val="single" w:sz="6" w:space="0" w:color="D5DDC6"/>
          </w:divBdr>
        </w:div>
        <w:div w:id="1221474506">
          <w:marLeft w:val="0"/>
          <w:marRight w:val="0"/>
          <w:marTop w:val="0"/>
          <w:marBottom w:val="134"/>
          <w:divBdr>
            <w:top w:val="single" w:sz="6" w:space="0" w:color="D5DDC6"/>
            <w:left w:val="single" w:sz="24" w:space="0" w:color="66BB55"/>
            <w:bottom w:val="single" w:sz="6" w:space="0" w:color="D5DDC6"/>
            <w:right w:val="single" w:sz="6" w:space="0" w:color="D5DDC6"/>
          </w:divBdr>
        </w:div>
        <w:div w:id="613833039">
          <w:marLeft w:val="0"/>
          <w:marRight w:val="0"/>
          <w:marTop w:val="134"/>
          <w:marBottom w:val="0"/>
          <w:divBdr>
            <w:top w:val="single" w:sz="6" w:space="0" w:color="D5DDC6"/>
            <w:left w:val="single" w:sz="6" w:space="4" w:color="D5DDC6"/>
            <w:bottom w:val="single" w:sz="6" w:space="0" w:color="D5DDC6"/>
            <w:right w:val="single" w:sz="6" w:space="0" w:color="D5DDC6"/>
          </w:divBdr>
        </w:div>
        <w:div w:id="733429609">
          <w:marLeft w:val="0"/>
          <w:marRight w:val="0"/>
          <w:marTop w:val="0"/>
          <w:marBottom w:val="134"/>
          <w:divBdr>
            <w:top w:val="single" w:sz="6" w:space="0" w:color="D5DDC6"/>
            <w:left w:val="single" w:sz="24" w:space="0" w:color="66BB55"/>
            <w:bottom w:val="single" w:sz="6" w:space="0" w:color="D5DDC6"/>
            <w:right w:val="single" w:sz="6" w:space="0" w:color="D5DDC6"/>
          </w:divBdr>
        </w:div>
        <w:div w:id="1193499417">
          <w:marLeft w:val="0"/>
          <w:marRight w:val="0"/>
          <w:marTop w:val="134"/>
          <w:marBottom w:val="0"/>
          <w:divBdr>
            <w:top w:val="single" w:sz="6" w:space="0" w:color="D5DDC6"/>
            <w:left w:val="single" w:sz="6" w:space="4" w:color="D5DDC6"/>
            <w:bottom w:val="single" w:sz="6" w:space="0" w:color="D5DDC6"/>
            <w:right w:val="single" w:sz="6" w:space="0" w:color="D5DDC6"/>
          </w:divBdr>
        </w:div>
        <w:div w:id="92822585">
          <w:marLeft w:val="0"/>
          <w:marRight w:val="0"/>
          <w:marTop w:val="0"/>
          <w:marBottom w:val="134"/>
          <w:divBdr>
            <w:top w:val="single" w:sz="6" w:space="0" w:color="D5DDC6"/>
            <w:left w:val="single" w:sz="24" w:space="0" w:color="66BB55"/>
            <w:bottom w:val="single" w:sz="6" w:space="0" w:color="D5DDC6"/>
            <w:right w:val="single" w:sz="6" w:space="0" w:color="D5DDC6"/>
          </w:divBdr>
        </w:div>
        <w:div w:id="253707599">
          <w:marLeft w:val="0"/>
          <w:marRight w:val="0"/>
          <w:marTop w:val="134"/>
          <w:marBottom w:val="0"/>
          <w:divBdr>
            <w:top w:val="single" w:sz="6" w:space="0" w:color="D5DDC6"/>
            <w:left w:val="single" w:sz="6" w:space="4" w:color="D5DDC6"/>
            <w:bottom w:val="single" w:sz="6" w:space="0" w:color="D5DDC6"/>
            <w:right w:val="single" w:sz="6" w:space="0" w:color="D5DDC6"/>
          </w:divBdr>
        </w:div>
        <w:div w:id="796532622">
          <w:marLeft w:val="0"/>
          <w:marRight w:val="0"/>
          <w:marTop w:val="0"/>
          <w:marBottom w:val="134"/>
          <w:divBdr>
            <w:top w:val="single" w:sz="6" w:space="0" w:color="D5DDC6"/>
            <w:left w:val="single" w:sz="24" w:space="0" w:color="66BB55"/>
            <w:bottom w:val="single" w:sz="6" w:space="0" w:color="D5DDC6"/>
            <w:right w:val="single" w:sz="6" w:space="0" w:color="D5DDC6"/>
          </w:divBdr>
        </w:div>
        <w:div w:id="322125687">
          <w:marLeft w:val="0"/>
          <w:marRight w:val="0"/>
          <w:marTop w:val="134"/>
          <w:marBottom w:val="0"/>
          <w:divBdr>
            <w:top w:val="single" w:sz="6" w:space="0" w:color="D5DDC6"/>
            <w:left w:val="single" w:sz="6" w:space="4" w:color="D5DDC6"/>
            <w:bottom w:val="single" w:sz="6" w:space="0" w:color="D5DDC6"/>
            <w:right w:val="single" w:sz="6" w:space="0" w:color="D5DDC6"/>
          </w:divBdr>
        </w:div>
        <w:div w:id="281694319">
          <w:marLeft w:val="0"/>
          <w:marRight w:val="0"/>
          <w:marTop w:val="0"/>
          <w:marBottom w:val="134"/>
          <w:divBdr>
            <w:top w:val="single" w:sz="6" w:space="0" w:color="D5DDC6"/>
            <w:left w:val="single" w:sz="24" w:space="0" w:color="66BB55"/>
            <w:bottom w:val="single" w:sz="6" w:space="0" w:color="D5DDC6"/>
            <w:right w:val="single" w:sz="6" w:space="0" w:color="D5DDC6"/>
          </w:divBdr>
        </w:div>
        <w:div w:id="1354115609">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855612476">
      <w:bodyDiv w:val="1"/>
      <w:marLeft w:val="0"/>
      <w:marRight w:val="0"/>
      <w:marTop w:val="0"/>
      <w:marBottom w:val="0"/>
      <w:divBdr>
        <w:top w:val="none" w:sz="0" w:space="0" w:color="auto"/>
        <w:left w:val="none" w:sz="0" w:space="0" w:color="auto"/>
        <w:bottom w:val="none" w:sz="0" w:space="0" w:color="auto"/>
        <w:right w:val="none" w:sz="0" w:space="0" w:color="auto"/>
      </w:divBdr>
    </w:div>
    <w:div w:id="2080207306">
      <w:bodyDiv w:val="1"/>
      <w:marLeft w:val="0"/>
      <w:marRight w:val="0"/>
      <w:marTop w:val="0"/>
      <w:marBottom w:val="0"/>
      <w:divBdr>
        <w:top w:val="none" w:sz="0" w:space="0" w:color="auto"/>
        <w:left w:val="none" w:sz="0" w:space="0" w:color="auto"/>
        <w:bottom w:val="none" w:sz="0" w:space="0" w:color="auto"/>
        <w:right w:val="none" w:sz="0" w:space="0" w:color="auto"/>
      </w:divBdr>
    </w:div>
    <w:div w:id="2093155834">
      <w:bodyDiv w:val="1"/>
      <w:marLeft w:val="0"/>
      <w:marRight w:val="0"/>
      <w:marTop w:val="0"/>
      <w:marBottom w:val="0"/>
      <w:divBdr>
        <w:top w:val="none" w:sz="0" w:space="0" w:color="auto"/>
        <w:left w:val="none" w:sz="0" w:space="0" w:color="auto"/>
        <w:bottom w:val="none" w:sz="0" w:space="0" w:color="auto"/>
        <w:right w:val="none" w:sz="0" w:space="0" w:color="auto"/>
      </w:divBdr>
    </w:div>
    <w:div w:id="214226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s://www.cis.upenn.edu/~matuszek/General/JavaSyntax/print-statements.html" TargetMode="External"/><Relationship Id="rId12" Type="http://schemas.openxmlformats.org/officeDocument/2006/relationships/hyperlink" Target="https://beginnersbook.com/2013/04/try-catch-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upenn.edu/~matuszek/General/JavaSyntax/methods.html" TargetMode="External"/><Relationship Id="rId11" Type="http://schemas.openxmlformats.org/officeDocument/2006/relationships/hyperlink" Target="https://beginnersbook.com/2013/04/java-exception-handl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804</TotalTime>
  <Pages>30</Pages>
  <Words>4348</Words>
  <Characters>24787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MCALAB</cp:lastModifiedBy>
  <cp:revision>37</cp:revision>
  <dcterms:created xsi:type="dcterms:W3CDTF">2020-03-17T05:10:00Z</dcterms:created>
  <dcterms:modified xsi:type="dcterms:W3CDTF">2023-07-04T09:26:00Z</dcterms:modified>
</cp:coreProperties>
</file>